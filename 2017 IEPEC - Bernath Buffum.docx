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EB8148" w14:textId="0CEB4C48" w:rsidR="00175F89" w:rsidRPr="00147F98" w:rsidRDefault="00366479" w:rsidP="001157E2">
      <w:pPr>
        <w:pStyle w:val="Title"/>
      </w:pPr>
      <w:del w:id="0" w:author="Jennifer Huckett" w:date="2017-04-28T15:59:00Z">
        <w:r w:rsidDel="00104CE6">
          <w:delText xml:space="preserve">Clash of Methodology: A Model Building and Comparison Simulation for </w:delText>
        </w:r>
      </w:del>
      <w:r>
        <w:t>Estimating Energy Savings Resulting from Strategic Energy Management Programs</w:t>
      </w:r>
      <w:ins w:id="1" w:author="Jennifer Huckett" w:date="2017-04-28T15:59:00Z">
        <w:r w:rsidR="00104CE6">
          <w:t xml:space="preserve">: </w:t>
        </w:r>
      </w:ins>
      <w:ins w:id="2" w:author="Jennifer Huckett" w:date="2017-04-28T16:00:00Z">
        <w:r w:rsidR="00104CE6">
          <w:t>Methodology</w:t>
        </w:r>
      </w:ins>
      <w:ins w:id="3" w:author="Jennifer Huckett" w:date="2017-04-28T16:14:00Z">
        <w:r w:rsidR="008111E0">
          <w:t xml:space="preserve"> Comparison</w:t>
        </w:r>
      </w:ins>
      <w:ins w:id="4" w:author="Jennifer Huckett" w:date="2017-04-28T16:00:00Z">
        <w:r w:rsidR="00104CE6">
          <w:t xml:space="preserve"> </w:t>
        </w:r>
      </w:ins>
    </w:p>
    <w:p w14:paraId="02CB777C" w14:textId="77777777" w:rsidR="00DD0466" w:rsidRDefault="00366479" w:rsidP="001157E2">
      <w:pPr>
        <w:pStyle w:val="Authors"/>
      </w:pPr>
      <w:r>
        <w:t>Andrew Bernath</w:t>
      </w:r>
      <w:r w:rsidR="000A4DAE" w:rsidRPr="000A4DAE">
        <w:t xml:space="preserve">, </w:t>
      </w:r>
      <w:proofErr w:type="gramStart"/>
      <w:r>
        <w:t>The</w:t>
      </w:r>
      <w:proofErr w:type="gramEnd"/>
      <w:r>
        <w:t xml:space="preserve"> Cadmus Group</w:t>
      </w:r>
      <w:r w:rsidR="00DB04E8">
        <w:t>, Portland, OR</w:t>
      </w:r>
    </w:p>
    <w:p w14:paraId="52B378BB" w14:textId="77777777" w:rsidR="00366479" w:rsidRPr="000A4DAE" w:rsidRDefault="00366479" w:rsidP="008111E0">
      <w:pPr>
        <w:pStyle w:val="Authors"/>
        <w:spacing w:after="240"/>
      </w:pPr>
      <w:r>
        <w:t>Maggie Buffum</w:t>
      </w:r>
      <w:r w:rsidRPr="000A4DAE">
        <w:t xml:space="preserve">, </w:t>
      </w:r>
      <w:proofErr w:type="gramStart"/>
      <w:r>
        <w:t>The</w:t>
      </w:r>
      <w:proofErr w:type="gramEnd"/>
      <w:r>
        <w:t xml:space="preserve"> Cadmus Group, Portland, OR</w:t>
      </w:r>
    </w:p>
    <w:p w14:paraId="0A66D852" w14:textId="77777777" w:rsidR="00C64060" w:rsidRPr="00147F98" w:rsidRDefault="00175F89" w:rsidP="001157E2">
      <w:pPr>
        <w:pStyle w:val="Abstractheading"/>
      </w:pPr>
      <w:r w:rsidRPr="00147F98">
        <w:t>ABSTRACT</w:t>
      </w:r>
    </w:p>
    <w:p w14:paraId="4E5B9974" w14:textId="7D302EB0" w:rsidR="005A26AB" w:rsidRDefault="00366479" w:rsidP="001157E2">
      <w:pPr>
        <w:ind w:firstLine="0"/>
        <w:rPr>
          <w:ins w:id="5" w:author="Andrew Bernath" w:date="2017-05-01T00:57:00Z"/>
        </w:rPr>
      </w:pPr>
      <w:r>
        <w:t xml:space="preserve">Strategic Energy Management (SEM) programs seek </w:t>
      </w:r>
      <w:ins w:id="6" w:author="Jennifer Huckett" w:date="2017-04-28T16:15:00Z">
        <w:r w:rsidR="008111E0">
          <w:t xml:space="preserve">to implement </w:t>
        </w:r>
      </w:ins>
      <w:r>
        <w:t>long-lasting</w:t>
      </w:r>
      <w:del w:id="7" w:author="Jennifer Huckett" w:date="2017-04-28T16:15:00Z">
        <w:r w:rsidDel="008111E0">
          <w:delText xml:space="preserve"> and </w:delText>
        </w:r>
      </w:del>
      <w:ins w:id="8" w:author="Jennifer Huckett" w:date="2017-04-28T16:15:00Z">
        <w:r w:rsidR="008111E0">
          <w:t xml:space="preserve">, </w:t>
        </w:r>
      </w:ins>
      <w:r>
        <w:t xml:space="preserve">comprehensive changes in </w:t>
      </w:r>
      <w:ins w:id="9" w:author="Jennifer Huckett" w:date="2017-04-28T16:15:00Z">
        <w:r w:rsidR="008111E0">
          <w:t xml:space="preserve">energy </w:t>
        </w:r>
      </w:ins>
      <w:r>
        <w:t xml:space="preserve">management </w:t>
      </w:r>
      <w:del w:id="10" w:author="Jennifer Huckett" w:date="2017-04-28T16:15:00Z">
        <w:r w:rsidDel="008111E0">
          <w:delText xml:space="preserve">of energy </w:delText>
        </w:r>
      </w:del>
      <w:ins w:id="11" w:author="Jennifer Huckett" w:date="2017-04-28T16:15:00Z">
        <w:r w:rsidR="008111E0">
          <w:t xml:space="preserve">and </w:t>
        </w:r>
      </w:ins>
      <w:r>
        <w:t xml:space="preserve">consumption at industrial </w:t>
      </w:r>
      <w:del w:id="12" w:author="Jennifer Huckett" w:date="2017-04-28T16:18:00Z">
        <w:r w:rsidDel="008111E0">
          <w:delText xml:space="preserve">and large commercial </w:delText>
        </w:r>
      </w:del>
      <w:r>
        <w:t>facilities.</w:t>
      </w:r>
      <w:ins w:id="13" w:author="Jennifer Huckett" w:date="2017-04-28T16:18:00Z">
        <w:r w:rsidR="008111E0">
          <w:rPr>
            <w:rStyle w:val="FootnoteReference"/>
          </w:rPr>
          <w:footnoteReference w:id="1"/>
        </w:r>
      </w:ins>
      <w:r>
        <w:t xml:space="preserve"> Evaluators typically estimate </w:t>
      </w:r>
      <w:del w:id="15" w:author="Jennifer Huckett" w:date="2017-04-28T16:18:00Z">
        <w:r w:rsidDel="008111E0">
          <w:delText xml:space="preserve">program </w:delText>
        </w:r>
      </w:del>
      <w:ins w:id="16" w:author="Jennifer Huckett" w:date="2017-04-28T16:18:00Z">
        <w:r w:rsidR="008111E0">
          <w:t xml:space="preserve">energy </w:t>
        </w:r>
      </w:ins>
      <w:r>
        <w:t xml:space="preserve">savings </w:t>
      </w:r>
      <w:ins w:id="17" w:author="Jennifer Huckett" w:date="2017-04-28T16:19:00Z">
        <w:r w:rsidR="008111E0">
          <w:t xml:space="preserve">associated with SEM programs </w:t>
        </w:r>
      </w:ins>
      <w:del w:id="18" w:author="Jennifer Huckett" w:date="2017-04-28T16:19:00Z">
        <w:r w:rsidDel="008111E0">
          <w:delText xml:space="preserve">in industrial facilities </w:delText>
        </w:r>
      </w:del>
      <w:r>
        <w:t xml:space="preserve">using regression </w:t>
      </w:r>
      <w:del w:id="19" w:author="Jennifer Huckett" w:date="2017-04-28T16:19:00Z">
        <w:r w:rsidDel="008111E0">
          <w:delText xml:space="preserve">analyses </w:delText>
        </w:r>
      </w:del>
      <w:ins w:id="20" w:author="Jennifer Huckett" w:date="2017-04-28T16:19:00Z">
        <w:r w:rsidR="008111E0">
          <w:t xml:space="preserve">analysis to model </w:t>
        </w:r>
      </w:ins>
      <w:del w:id="21" w:author="Jennifer Huckett" w:date="2017-04-28T16:19:00Z">
        <w:r w:rsidDel="008111E0">
          <w:delText xml:space="preserve">of </w:delText>
        </w:r>
      </w:del>
      <w:r>
        <w:t>facility energy consumption</w:t>
      </w:r>
      <w:ins w:id="22" w:author="Jennifer Huckett" w:date="2017-04-28T16:16:00Z">
        <w:r w:rsidR="008111E0">
          <w:t xml:space="preserve"> </w:t>
        </w:r>
      </w:ins>
      <w:ins w:id="23" w:author="Jennifer Huckett" w:date="2017-04-28T16:19:00Z">
        <w:r w:rsidR="008111E0">
          <w:t>as a function of weather and other variables</w:t>
        </w:r>
      </w:ins>
      <w:ins w:id="24" w:author="Andrew Bernath" w:date="2017-04-30T13:24:00Z">
        <w:r w:rsidR="00B25C20">
          <w:t>.</w:t>
        </w:r>
      </w:ins>
      <w:ins w:id="25" w:author="Jennifer Huckett" w:date="2017-04-28T17:14:00Z">
        <w:del w:id="26" w:author="Andrew Bernath" w:date="2017-04-30T13:24:00Z">
          <w:r w:rsidR="005A26AB" w:rsidDel="00B25C20">
            <w:delText>,</w:delText>
          </w:r>
        </w:del>
      </w:ins>
      <w:ins w:id="27" w:author="Andrew Bernath" w:date="2017-04-30T13:24:00Z">
        <w:r w:rsidR="00B25C20">
          <w:t xml:space="preserve"> They then</w:t>
        </w:r>
      </w:ins>
      <w:ins w:id="28" w:author="Jennifer Huckett" w:date="2017-04-28T16:20:00Z">
        <w:del w:id="29" w:author="Andrew Bernath" w:date="2017-04-30T13:24:00Z">
          <w:r w:rsidR="007272F5" w:rsidDel="00B25C20">
            <w:delText xml:space="preserve"> </w:delText>
          </w:r>
        </w:del>
      </w:ins>
      <w:ins w:id="30" w:author="Jennifer Huckett" w:date="2017-04-28T16:21:00Z">
        <w:del w:id="31" w:author="Andrew Bernath" w:date="2017-04-30T13:24:00Z">
          <w:r w:rsidR="007272F5" w:rsidDel="00B25C20">
            <w:delText>which can be</w:delText>
          </w:r>
        </w:del>
        <w:r w:rsidR="007272F5">
          <w:t xml:space="preserve"> use</w:t>
        </w:r>
      </w:ins>
      <w:ins w:id="32" w:author="Andrew Bernath" w:date="2017-04-30T13:24:00Z">
        <w:r w:rsidR="00B25C20">
          <w:t xml:space="preserve"> the</w:t>
        </w:r>
      </w:ins>
      <w:ins w:id="33" w:author="Andrew Bernath" w:date="2017-04-30T13:25:00Z">
        <w:r w:rsidR="00B25C20">
          <w:t xml:space="preserve"> regression</w:t>
        </w:r>
      </w:ins>
      <w:ins w:id="34" w:author="Andrew Bernath" w:date="2017-04-30T13:24:00Z">
        <w:r w:rsidR="00B25C20">
          <w:t xml:space="preserve"> models</w:t>
        </w:r>
      </w:ins>
      <w:ins w:id="35" w:author="Jennifer Huckett" w:date="2017-04-28T16:21:00Z">
        <w:del w:id="36" w:author="Andrew Bernath" w:date="2017-04-30T13:24:00Z">
          <w:r w:rsidR="007272F5" w:rsidDel="00B25C20">
            <w:delText>d</w:delText>
          </w:r>
        </w:del>
      </w:ins>
      <w:ins w:id="37" w:author="Jennifer Huckett" w:date="2017-04-28T16:20:00Z">
        <w:r w:rsidR="007272F5">
          <w:t xml:space="preserve"> to compare energy consumption before and after </w:t>
        </w:r>
        <w:del w:id="38" w:author="Andrew Bernath" w:date="2017-04-30T13:25:00Z">
          <w:r w:rsidR="007272F5" w:rsidDel="00B25C20">
            <w:delText xml:space="preserve">the </w:delText>
          </w:r>
        </w:del>
        <w:r w:rsidR="007272F5">
          <w:t>program</w:t>
        </w:r>
      </w:ins>
      <w:ins w:id="39" w:author="Andrew Bernath" w:date="2017-04-30T13:25:00Z">
        <w:r w:rsidR="00B25C20">
          <w:t xml:space="preserve"> implementation</w:t>
        </w:r>
      </w:ins>
      <w:ins w:id="40" w:author="Jennifer Huckett" w:date="2017-04-28T16:20:00Z">
        <w:r w:rsidR="007272F5">
          <w:t>. T</w:t>
        </w:r>
      </w:ins>
      <w:ins w:id="41" w:author="Jennifer Huckett" w:date="2017-04-28T16:16:00Z">
        <w:r w:rsidR="008111E0">
          <w:t xml:space="preserve">here </w:t>
        </w:r>
      </w:ins>
      <w:del w:id="42" w:author="Jennifer Huckett" w:date="2017-04-28T16:16:00Z">
        <w:r w:rsidDel="008111E0">
          <w:delText>.</w:delText>
        </w:r>
        <w:r w:rsidDel="008111E0">
          <w:rPr>
            <w:color w:val="C00000"/>
          </w:rPr>
          <w:delText xml:space="preserve"> </w:delText>
        </w:r>
        <w:r w:rsidDel="008111E0">
          <w:delText xml:space="preserve">There </w:delText>
        </w:r>
      </w:del>
      <w:r>
        <w:t xml:space="preserve">are several </w:t>
      </w:r>
      <w:del w:id="43" w:author="Jennifer Huckett" w:date="2017-04-28T15:57:00Z">
        <w:r w:rsidDel="00104CE6">
          <w:delText xml:space="preserve">different </w:delText>
        </w:r>
      </w:del>
      <w:del w:id="44" w:author="Jennifer Huckett" w:date="2017-04-28T17:10:00Z">
        <w:r w:rsidDel="009B44E3">
          <w:delText xml:space="preserve">methods </w:delText>
        </w:r>
      </w:del>
      <w:ins w:id="45" w:author="Jennifer Huckett" w:date="2017-04-28T17:10:00Z">
        <w:r w:rsidR="009B44E3">
          <w:t xml:space="preserve">regression model frameworks </w:t>
        </w:r>
      </w:ins>
      <w:ins w:id="46" w:author="Jennifer Huckett" w:date="2017-04-28T16:16:00Z">
        <w:r w:rsidR="008111E0">
          <w:t>to choose from</w:t>
        </w:r>
      </w:ins>
      <w:ins w:id="47" w:author="Jennifer Huckett" w:date="2017-04-28T16:21:00Z">
        <w:r w:rsidR="007272F5">
          <w:t xml:space="preserve"> </w:t>
        </w:r>
      </w:ins>
      <w:ins w:id="48" w:author="Jennifer Huckett" w:date="2017-04-28T16:23:00Z">
        <w:r w:rsidR="007272F5">
          <w:t xml:space="preserve">and </w:t>
        </w:r>
      </w:ins>
      <w:del w:id="49" w:author="Jennifer Huckett" w:date="2017-04-28T16:16:00Z">
        <w:r w:rsidDel="008111E0">
          <w:delText xml:space="preserve">available to evaluators for estimating savings, but </w:delText>
        </w:r>
      </w:del>
      <w:r>
        <w:t xml:space="preserve">the accuracy of </w:t>
      </w:r>
      <w:del w:id="50" w:author="Jennifer Huckett" w:date="2017-04-28T16:22:00Z">
        <w:r w:rsidDel="007272F5">
          <w:delText xml:space="preserve">savings estimates </w:delText>
        </w:r>
      </w:del>
      <w:ins w:id="51" w:author="Jennifer Huckett" w:date="2017-04-28T16:22:00Z">
        <w:r w:rsidR="007272F5">
          <w:t xml:space="preserve">results can </w:t>
        </w:r>
      </w:ins>
      <w:del w:id="52" w:author="Jennifer Huckett" w:date="2017-04-28T16:22:00Z">
        <w:r w:rsidDel="007272F5">
          <w:delText xml:space="preserve">may </w:delText>
        </w:r>
      </w:del>
      <w:r>
        <w:t xml:space="preserve">depend on which </w:t>
      </w:r>
      <w:del w:id="53" w:author="Jennifer Huckett" w:date="2017-04-28T17:10:00Z">
        <w:r w:rsidDel="009B44E3">
          <w:delText xml:space="preserve">method </w:delText>
        </w:r>
      </w:del>
      <w:r>
        <w:t xml:space="preserve">is </w:t>
      </w:r>
      <w:del w:id="54" w:author="Jennifer Huckett" w:date="2017-04-28T17:10:00Z">
        <w:r w:rsidDel="009B44E3">
          <w:delText>used</w:delText>
        </w:r>
      </w:del>
      <w:ins w:id="55" w:author="Jennifer Huckett" w:date="2017-04-28T17:10:00Z">
        <w:r w:rsidR="009B44E3">
          <w:t>selected</w:t>
        </w:r>
      </w:ins>
      <w:r>
        <w:t xml:space="preserve">. </w:t>
      </w:r>
      <w:ins w:id="56" w:author="Jennifer Huckett" w:date="2017-04-28T16:23:00Z">
        <w:r w:rsidR="007272F5">
          <w:t xml:space="preserve">Therefore, selecting </w:t>
        </w:r>
      </w:ins>
      <w:ins w:id="57" w:author="Jennifer Huckett" w:date="2017-04-28T17:09:00Z">
        <w:r w:rsidR="009B44E3">
          <w:t xml:space="preserve">the </w:t>
        </w:r>
      </w:ins>
      <w:ins w:id="58" w:author="Jennifer Huckett" w:date="2017-04-28T17:10:00Z">
        <w:r w:rsidR="009B44E3">
          <w:t xml:space="preserve">right framework is </w:t>
        </w:r>
      </w:ins>
      <w:ins w:id="59" w:author="Jennifer Huckett" w:date="2017-04-28T16:23:00Z">
        <w:r w:rsidR="007272F5">
          <w:t>integral to</w:t>
        </w:r>
      </w:ins>
      <w:ins w:id="60" w:author="Jennifer Huckett" w:date="2017-04-28T17:10:00Z">
        <w:r w:rsidR="009B44E3">
          <w:t xml:space="preserve"> </w:t>
        </w:r>
      </w:ins>
      <w:ins w:id="61" w:author="Jennifer Huckett" w:date="2017-04-28T17:15:00Z">
        <w:r w:rsidR="005A26AB">
          <w:t>completing a</w:t>
        </w:r>
      </w:ins>
      <w:ins w:id="62" w:author="Andrew Bernath" w:date="2017-04-30T13:26:00Z">
        <w:r w:rsidR="00B25C20">
          <w:t xml:space="preserve">n accurate, </w:t>
        </w:r>
      </w:ins>
      <w:ins w:id="63" w:author="Jennifer Huckett" w:date="2017-04-28T17:15:00Z">
        <w:del w:id="64" w:author="Andrew Bernath" w:date="2017-04-30T13:27:00Z">
          <w:r w:rsidR="005A26AB" w:rsidDel="00B25C20">
            <w:delText xml:space="preserve"> </w:delText>
          </w:r>
        </w:del>
        <w:r w:rsidR="005A26AB">
          <w:t xml:space="preserve">robust </w:t>
        </w:r>
      </w:ins>
      <w:ins w:id="65" w:author="Jennifer Huckett" w:date="2017-04-28T17:10:00Z">
        <w:r w:rsidR="009B44E3">
          <w:t>evaluation.</w:t>
        </w:r>
      </w:ins>
      <w:ins w:id="66" w:author="Jennifer Huckett" w:date="2017-04-28T16:23:00Z">
        <w:r w:rsidR="007272F5">
          <w:t xml:space="preserve"> </w:t>
        </w:r>
      </w:ins>
      <w:ins w:id="67" w:author="Jennifer Huckett" w:date="2017-04-28T17:11:00Z">
        <w:r w:rsidR="009B44E3">
          <w:t xml:space="preserve">Testing frameworks to determine which is best suited to evaluate </w:t>
        </w:r>
      </w:ins>
      <w:ins w:id="68" w:author="Jennifer Huckett" w:date="2017-04-28T17:15:00Z">
        <w:r w:rsidR="005A26AB">
          <w:t xml:space="preserve">savings for </w:t>
        </w:r>
      </w:ins>
      <w:ins w:id="69" w:author="Jennifer Huckett" w:date="2017-04-28T17:11:00Z">
        <w:r w:rsidR="009B44E3">
          <w:t xml:space="preserve">a particular facility </w:t>
        </w:r>
      </w:ins>
      <w:ins w:id="70" w:author="Jennifer Huckett" w:date="2017-04-28T17:15:00Z">
        <w:r w:rsidR="005A26AB">
          <w:t xml:space="preserve">(and </w:t>
        </w:r>
      </w:ins>
      <w:ins w:id="71" w:author="Jennifer Huckett" w:date="2017-04-28T17:11:00Z">
        <w:r w:rsidR="009B44E3">
          <w:t>under a specific set of circumstances</w:t>
        </w:r>
      </w:ins>
      <w:ins w:id="72" w:author="Jennifer Huckett" w:date="2017-04-28T17:15:00Z">
        <w:r w:rsidR="005A26AB">
          <w:t>)</w:t>
        </w:r>
      </w:ins>
      <w:ins w:id="73" w:author="Jennifer Huckett" w:date="2017-04-28T17:11:00Z">
        <w:r w:rsidR="009B44E3">
          <w:t>, however, presents a challenge because</w:t>
        </w:r>
      </w:ins>
      <w:ins w:id="74" w:author="Jennifer Huckett" w:date="2017-04-28T17:12:00Z">
        <w:r w:rsidR="009B44E3">
          <w:t xml:space="preserve"> the true energy savings </w:t>
        </w:r>
      </w:ins>
      <w:ins w:id="75" w:author="Jennifer Huckett" w:date="2017-04-28T17:15:00Z">
        <w:r w:rsidR="005A26AB">
          <w:t>value</w:t>
        </w:r>
      </w:ins>
      <w:ins w:id="76" w:author="Andrew Bernath" w:date="2017-04-30T14:38:00Z">
        <w:r w:rsidR="00C37452">
          <w:t xml:space="preserve"> at a facility</w:t>
        </w:r>
      </w:ins>
      <w:ins w:id="77" w:author="Jennifer Huckett" w:date="2017-04-28T17:15:00Z">
        <w:r w:rsidR="005A26AB">
          <w:t xml:space="preserve"> is</w:t>
        </w:r>
      </w:ins>
      <w:ins w:id="78" w:author="Jennifer Huckett" w:date="2017-04-28T17:12:00Z">
        <w:r w:rsidR="009B44E3">
          <w:t xml:space="preserve"> unknown </w:t>
        </w:r>
      </w:ins>
      <w:ins w:id="79" w:author="Jennifer Huckett" w:date="2017-04-28T17:13:00Z">
        <w:r w:rsidR="009B44E3">
          <w:t>–</w:t>
        </w:r>
      </w:ins>
      <w:ins w:id="80" w:author="Jennifer Huckett" w:date="2017-04-28T17:12:00Z">
        <w:r w:rsidR="009B44E3">
          <w:t xml:space="preserve"> we </w:t>
        </w:r>
      </w:ins>
      <w:ins w:id="81" w:author="Jennifer Huckett" w:date="2017-04-28T17:13:00Z">
        <w:r w:rsidR="009B44E3">
          <w:t xml:space="preserve">can estimate savings using all available </w:t>
        </w:r>
      </w:ins>
      <w:ins w:id="82" w:author="Jennifer Huckett" w:date="2017-04-28T17:16:00Z">
        <w:r w:rsidR="005A26AB">
          <w:t>frameworks</w:t>
        </w:r>
      </w:ins>
      <w:ins w:id="83" w:author="Jennifer Huckett" w:date="2017-04-28T17:13:00Z">
        <w:r w:rsidR="009B44E3">
          <w:t xml:space="preserve"> and compare the results to one another, making conjecture about how well they estimate savings, but </w:t>
        </w:r>
      </w:ins>
      <w:ins w:id="84" w:author="Jennifer Huckett" w:date="2017-04-28T17:11:00Z">
        <w:r w:rsidR="009B44E3">
          <w:t xml:space="preserve">we </w:t>
        </w:r>
      </w:ins>
      <w:ins w:id="85" w:author="Jennifer Huckett" w:date="2017-04-28T17:13:00Z">
        <w:r w:rsidR="009B44E3">
          <w:t xml:space="preserve">can’t compare the estimates to a true value of energy savings to determine </w:t>
        </w:r>
      </w:ins>
      <w:ins w:id="86" w:author="Jennifer Huckett" w:date="2017-04-28T17:16:00Z">
        <w:r w:rsidR="005A26AB">
          <w:t xml:space="preserve">which is best </w:t>
        </w:r>
      </w:ins>
      <w:ins w:id="87" w:author="Jennifer Huckett" w:date="2017-04-28T17:13:00Z">
        <w:r w:rsidR="009B44E3">
          <w:t>with certainty</w:t>
        </w:r>
        <w:commentRangeStart w:id="88"/>
        <w:commentRangeStart w:id="89"/>
        <w:r w:rsidR="009B44E3">
          <w:t>.</w:t>
        </w:r>
      </w:ins>
      <w:ins w:id="90" w:author="Jennifer Huckett" w:date="2017-04-28T17:17:00Z">
        <w:r w:rsidR="005A26AB">
          <w:rPr>
            <w:rStyle w:val="FootnoteReference"/>
          </w:rPr>
          <w:footnoteReference w:id="2"/>
        </w:r>
      </w:ins>
      <w:commentRangeEnd w:id="88"/>
      <w:ins w:id="92" w:author="Jennifer Huckett" w:date="2017-04-28T17:27:00Z">
        <w:r w:rsidR="0087569C">
          <w:rPr>
            <w:rStyle w:val="CommentReference"/>
            <w:rFonts w:asciiTheme="minorHAnsi" w:eastAsiaTheme="minorHAnsi" w:hAnsiTheme="minorHAnsi" w:cstheme="minorBidi"/>
          </w:rPr>
          <w:commentReference w:id="88"/>
        </w:r>
      </w:ins>
      <w:commentRangeEnd w:id="89"/>
      <w:ins w:id="93" w:author="Jennifer Huckett" w:date="2017-04-28T17:29:00Z">
        <w:r w:rsidR="0087569C">
          <w:rPr>
            <w:rStyle w:val="CommentReference"/>
            <w:rFonts w:asciiTheme="minorHAnsi" w:eastAsiaTheme="minorHAnsi" w:hAnsiTheme="minorHAnsi" w:cstheme="minorBidi"/>
          </w:rPr>
          <w:commentReference w:id="89"/>
        </w:r>
      </w:ins>
      <w:ins w:id="94" w:author="Jennifer Huckett" w:date="2017-04-28T17:13:00Z">
        <w:r w:rsidR="009B44E3">
          <w:t xml:space="preserve"> </w:t>
        </w:r>
      </w:ins>
    </w:p>
    <w:p w14:paraId="3144F077" w14:textId="77777777" w:rsidR="00F93F2A" w:rsidRDefault="00F93F2A" w:rsidP="001157E2">
      <w:pPr>
        <w:ind w:firstLine="0"/>
        <w:rPr>
          <w:ins w:id="95" w:author="Jennifer Huckett" w:date="2017-04-28T17:17:00Z"/>
        </w:rPr>
      </w:pPr>
    </w:p>
    <w:p w14:paraId="33F1C778" w14:textId="47709972" w:rsidR="000D4921" w:rsidRDefault="005A26AB" w:rsidP="001157E2">
      <w:pPr>
        <w:ind w:firstLine="0"/>
        <w:rPr>
          <w:ins w:id="96" w:author="Andrew Bernath" w:date="2017-05-01T00:57:00Z"/>
        </w:rPr>
      </w:pPr>
      <w:ins w:id="97" w:author="Jennifer Huckett" w:date="2017-04-28T17:18:00Z">
        <w:r>
          <w:t>By u</w:t>
        </w:r>
      </w:ins>
      <w:ins w:id="98" w:author="Jennifer Huckett" w:date="2017-04-28T17:17:00Z">
        <w:r>
          <w:t>sing simulated data</w:t>
        </w:r>
      </w:ins>
      <w:ins w:id="99" w:author="Jennifer Huckett" w:date="2017-04-28T17:18:00Z">
        <w:r>
          <w:t xml:space="preserve">, we can start to answer questions about which regression models perform best and under what circumstances. </w:t>
        </w:r>
      </w:ins>
      <w:ins w:id="100" w:author="Jennifer Huckett" w:date="2017-04-28T17:20:00Z">
        <w:r>
          <w:t xml:space="preserve">We simulate facility energy consumption data </w:t>
        </w:r>
      </w:ins>
      <w:ins w:id="101" w:author="Jennifer Huckett" w:date="2017-04-28T17:21:00Z">
        <w:r>
          <w:t xml:space="preserve">using a function of weather and other known variables, and </w:t>
        </w:r>
      </w:ins>
      <w:ins w:id="102" w:author="Jennifer Huckett" w:date="2017-04-28T17:19:00Z">
        <w:r>
          <w:t>because we generate it, we know the “true” savings</w:t>
        </w:r>
      </w:ins>
      <w:ins w:id="103" w:author="Jennifer Huckett" w:date="2017-04-28T17:18:00Z">
        <w:r>
          <w:t xml:space="preserve"> </w:t>
        </w:r>
      </w:ins>
      <w:ins w:id="104" w:author="Jennifer Huckett" w:date="2017-04-28T17:22:00Z">
        <w:r>
          <w:t xml:space="preserve">and drivers of savings </w:t>
        </w:r>
      </w:ins>
      <w:ins w:id="105" w:author="Jennifer Huckett" w:date="2017-04-28T17:21:00Z">
        <w:r>
          <w:t xml:space="preserve">underlying the model. </w:t>
        </w:r>
      </w:ins>
      <w:ins w:id="106" w:author="Jennifer Huckett" w:date="2017-04-28T17:22:00Z">
        <w:r>
          <w:t xml:space="preserve">In this study, we use </w:t>
        </w:r>
      </w:ins>
      <w:del w:id="107" w:author="Jennifer Huckett" w:date="2017-04-28T17:22:00Z">
        <w:r w:rsidR="004A4EAC" w:rsidDel="005A26AB">
          <w:delText xml:space="preserve">Through </w:delText>
        </w:r>
      </w:del>
      <w:r w:rsidR="004A4EAC">
        <w:t>simulat</w:t>
      </w:r>
      <w:ins w:id="108" w:author="Jennifer Huckett" w:date="2017-04-28T17:22:00Z">
        <w:r>
          <w:t>ed</w:t>
        </w:r>
      </w:ins>
      <w:del w:id="109" w:author="Jennifer Huckett" w:date="2017-04-28T17:22:00Z">
        <w:r w:rsidR="004A4EAC" w:rsidDel="005A26AB">
          <w:delText>ions</w:delText>
        </w:r>
      </w:del>
      <w:r w:rsidR="004A4EAC">
        <w:t xml:space="preserve"> </w:t>
      </w:r>
      <w:del w:id="110" w:author="Jennifer Huckett" w:date="2017-04-28T17:22:00Z">
        <w:r w:rsidR="004A4EAC" w:rsidDel="005A26AB">
          <w:delText xml:space="preserve">of </w:delText>
        </w:r>
      </w:del>
      <w:r w:rsidR="004A4EAC">
        <w:t>energy consumption</w:t>
      </w:r>
      <w:ins w:id="111" w:author="Jennifer Huckett" w:date="2017-04-28T17:22:00Z">
        <w:r>
          <w:t xml:space="preserve">, generated based on models </w:t>
        </w:r>
      </w:ins>
      <w:del w:id="112" w:author="Jennifer Huckett" w:date="2017-04-28T17:22:00Z">
        <w:r w:rsidR="006D57E0" w:rsidDel="005A26AB">
          <w:delText xml:space="preserve"> </w:delText>
        </w:r>
      </w:del>
      <w:r w:rsidR="006D57E0">
        <w:t>represent</w:t>
      </w:r>
      <w:ins w:id="113" w:author="Jennifer Huckett" w:date="2017-04-28T17:23:00Z">
        <w:r>
          <w:t>ing</w:t>
        </w:r>
      </w:ins>
      <w:del w:id="114" w:author="Jennifer Huckett" w:date="2017-04-28T17:22:00Z">
        <w:r w:rsidR="006D57E0" w:rsidDel="005A26AB">
          <w:delText>ing</w:delText>
        </w:r>
      </w:del>
      <w:r w:rsidR="006D57E0">
        <w:t xml:space="preserve"> </w:t>
      </w:r>
      <w:del w:id="115" w:author="Jennifer Huckett" w:date="2017-04-28T17:23:00Z">
        <w:r w:rsidR="006D57E0" w:rsidDel="005A26AB">
          <w:delText xml:space="preserve">typical </w:delText>
        </w:r>
      </w:del>
      <w:ins w:id="116" w:author="Jennifer Huckett" w:date="2017-04-28T17:22:00Z">
        <w:r>
          <w:t>industrial facilities</w:t>
        </w:r>
      </w:ins>
      <w:ins w:id="117" w:author="Jennifer Huckett" w:date="2017-04-28T17:23:00Z">
        <w:r>
          <w:t xml:space="preserve"> that participate in</w:t>
        </w:r>
      </w:ins>
      <w:ins w:id="118" w:author="Jennifer Huckett" w:date="2017-04-28T17:22:00Z">
        <w:r>
          <w:t xml:space="preserve"> </w:t>
        </w:r>
      </w:ins>
      <w:r w:rsidR="006D57E0">
        <w:t>SEM</w:t>
      </w:r>
      <w:del w:id="119" w:author="Jennifer Huckett" w:date="2017-04-28T17:23:00Z">
        <w:r w:rsidR="006D57E0" w:rsidDel="005A26AB">
          <w:delText xml:space="preserve"> participants</w:delText>
        </w:r>
        <w:r w:rsidR="004A4EAC" w:rsidDel="005A26AB">
          <w:delText>, t</w:delText>
        </w:r>
        <w:r w:rsidR="000D4921" w:rsidDel="005A26AB">
          <w:delText>his study attempts</w:delText>
        </w:r>
      </w:del>
      <w:r w:rsidR="000D4921">
        <w:t xml:space="preserve"> </w:t>
      </w:r>
      <w:ins w:id="120" w:author="Jennifer Huckett" w:date="2017-04-28T17:24:00Z">
        <w:r>
          <w:t xml:space="preserve">to </w:t>
        </w:r>
      </w:ins>
      <w:del w:id="121" w:author="Jennifer Huckett" w:date="2017-04-28T17:23:00Z">
        <w:r w:rsidR="000D4921" w:rsidDel="005A26AB">
          <w:delText xml:space="preserve">to </w:delText>
        </w:r>
        <w:r w:rsidR="00F75CD5" w:rsidDel="005A26AB">
          <w:delText xml:space="preserve">gain insight on </w:delText>
        </w:r>
      </w:del>
      <w:ins w:id="122" w:author="Jennifer Huckett" w:date="2017-04-28T17:23:00Z">
        <w:r>
          <w:t xml:space="preserve">answer </w:t>
        </w:r>
      </w:ins>
      <w:r w:rsidR="000D4921">
        <w:t>t</w:t>
      </w:r>
      <w:r w:rsidR="00366479">
        <w:t>wo important questions</w:t>
      </w:r>
      <w:del w:id="123" w:author="Jennifer Huckett" w:date="2017-04-28T17:24:00Z">
        <w:r w:rsidR="00366479" w:rsidDel="005A26AB">
          <w:delText xml:space="preserve"> </w:delText>
        </w:r>
        <w:r w:rsidR="00F75CD5" w:rsidDel="005A26AB">
          <w:delText>surrounding</w:delText>
        </w:r>
        <w:r w:rsidR="000D4921" w:rsidDel="005A26AB">
          <w:delText xml:space="preserve"> the evaluation of these programs</w:delText>
        </w:r>
      </w:del>
      <w:r w:rsidR="00366479">
        <w:t xml:space="preserve">: </w:t>
      </w:r>
      <w:del w:id="124" w:author="Jennifer Huckett" w:date="2017-04-28T17:24:00Z">
        <w:r w:rsidR="00366479" w:rsidDel="0087569C">
          <w:delText>How can evaluators build an ideal facility model for energy consumption</w:delText>
        </w:r>
        <w:r w:rsidR="000D4921" w:rsidDel="0087569C">
          <w:delText>?</w:delText>
        </w:r>
        <w:r w:rsidR="00366479" w:rsidDel="0087569C">
          <w:delText xml:space="preserve"> </w:delText>
        </w:r>
      </w:del>
      <w:r w:rsidR="000D4921">
        <w:t>W</w:t>
      </w:r>
      <w:r w:rsidR="00366479">
        <w:t xml:space="preserve">hich </w:t>
      </w:r>
      <w:del w:id="125" w:author="Jennifer Huckett" w:date="2017-04-28T17:24:00Z">
        <w:r w:rsidR="00366479" w:rsidDel="0087569C">
          <w:delText xml:space="preserve">method </w:delText>
        </w:r>
      </w:del>
      <w:ins w:id="126" w:author="Jennifer Huckett" w:date="2017-04-28T17:24:00Z">
        <w:r w:rsidR="0087569C">
          <w:t xml:space="preserve">regression analysis framework </w:t>
        </w:r>
      </w:ins>
      <w:r w:rsidR="00366479">
        <w:t xml:space="preserve">should evaluators use to </w:t>
      </w:r>
      <w:del w:id="127" w:author="Jennifer Huckett" w:date="2017-04-28T17:24:00Z">
        <w:r w:rsidR="00366479" w:rsidDel="0087569C">
          <w:delText xml:space="preserve">obtain the most </w:delText>
        </w:r>
      </w:del>
      <w:ins w:id="128" w:author="Jennifer Huckett" w:date="2017-04-28T17:24:00Z">
        <w:r w:rsidR="0087569C">
          <w:t xml:space="preserve">calculate </w:t>
        </w:r>
      </w:ins>
      <w:r w:rsidR="00366479">
        <w:t>accurate</w:t>
      </w:r>
      <w:ins w:id="129" w:author="Andrew Bernath" w:date="2017-04-30T15:37:00Z">
        <w:r w:rsidR="00D93D4F">
          <w:t>, robust</w:t>
        </w:r>
      </w:ins>
      <w:r w:rsidR="00366479">
        <w:t xml:space="preserve"> savings estimates?</w:t>
      </w:r>
      <w:ins w:id="130" w:author="Jennifer Huckett" w:date="2017-04-28T17:24:00Z">
        <w:r w:rsidR="0087569C">
          <w:t xml:space="preserve"> </w:t>
        </w:r>
      </w:ins>
      <w:ins w:id="131" w:author="Jennifer Huckett" w:date="2017-04-28T18:07:00Z">
        <w:r w:rsidR="006A5C41">
          <w:t xml:space="preserve">How should the facility regression model be specified </w:t>
        </w:r>
      </w:ins>
      <w:ins w:id="132" w:author="Jennifer Huckett" w:date="2017-04-28T17:25:00Z">
        <w:r w:rsidR="0087569C">
          <w:t>within that framework</w:t>
        </w:r>
      </w:ins>
      <w:ins w:id="133" w:author="Jennifer Huckett" w:date="2017-04-28T17:24:00Z">
        <w:r w:rsidR="0087569C">
          <w:t>?</w:t>
        </w:r>
      </w:ins>
    </w:p>
    <w:p w14:paraId="3CC9E092" w14:textId="77777777" w:rsidR="00F93F2A" w:rsidRDefault="00F93F2A" w:rsidP="001157E2">
      <w:pPr>
        <w:ind w:firstLine="0"/>
      </w:pPr>
    </w:p>
    <w:p w14:paraId="3BBDEBBA" w14:textId="77777777" w:rsidR="002C5E7D" w:rsidRDefault="00D93D4F" w:rsidP="001157E2">
      <w:pPr>
        <w:ind w:firstLine="0"/>
        <w:rPr>
          <w:ins w:id="134" w:author="Andrew Bernath" w:date="2017-04-30T16:55:00Z"/>
        </w:rPr>
      </w:pPr>
      <w:ins w:id="135" w:author="Andrew Bernath" w:date="2017-04-30T15:38:00Z">
        <w:r>
          <w:t xml:space="preserve">The simulation </w:t>
        </w:r>
      </w:ins>
      <w:ins w:id="136" w:author="Andrew Bernath" w:date="2017-04-30T16:55:00Z">
        <w:r w:rsidR="002C5E7D">
          <w:t>revealed several important findings:</w:t>
        </w:r>
      </w:ins>
    </w:p>
    <w:p w14:paraId="1B2BB833" w14:textId="154A45F7" w:rsidR="002C5E7D" w:rsidRDefault="002C5E7D" w:rsidP="002C5E7D">
      <w:pPr>
        <w:pStyle w:val="ListParagraph"/>
        <w:numPr>
          <w:ilvl w:val="0"/>
          <w:numId w:val="38"/>
        </w:numPr>
        <w:rPr>
          <w:ins w:id="137" w:author="Andrew Bernath" w:date="2017-04-30T16:55:00Z"/>
        </w:rPr>
        <w:pPrChange w:id="138" w:author="Andrew Bernath" w:date="2017-04-30T16:55:00Z">
          <w:pPr>
            <w:ind w:firstLine="0"/>
          </w:pPr>
        </w:pPrChange>
      </w:pPr>
      <w:ins w:id="139" w:author="Andrew Bernath" w:date="2017-04-30T16:55:00Z">
        <w:r>
          <w:t>T</w:t>
        </w:r>
      </w:ins>
      <w:ins w:id="140" w:author="Andrew Bernath" w:date="2017-04-30T15:38:00Z">
        <w:r w:rsidR="00D93D4F">
          <w:t xml:space="preserve">he forecast and fully specified </w:t>
        </w:r>
      </w:ins>
      <w:ins w:id="141" w:author="Andrew Bernath" w:date="2017-05-01T10:23:00Z">
        <w:r w:rsidR="00421C49">
          <w:t>pre/post</w:t>
        </w:r>
      </w:ins>
      <w:ins w:id="142" w:author="Andrew Bernath" w:date="2017-04-30T15:38:00Z">
        <w:r w:rsidR="00D93D4F">
          <w:t xml:space="preserve"> model frameworks produce unbiased estimates and capture the true savings at the nominal</w:t>
        </w:r>
      </w:ins>
      <w:ins w:id="143" w:author="Andrew Bernath" w:date="2017-04-30T15:39:00Z">
        <w:r w:rsidR="00D93D4F">
          <w:t xml:space="preserve"> 80%</w:t>
        </w:r>
      </w:ins>
      <w:ins w:id="144" w:author="Andrew Bernath" w:date="2017-04-30T15:38:00Z">
        <w:r w:rsidR="00D93D4F">
          <w:t xml:space="preserve"> confidence level</w:t>
        </w:r>
      </w:ins>
      <w:ins w:id="145" w:author="Andrew Bernath" w:date="2017-04-30T15:40:00Z">
        <w:r w:rsidR="00D93D4F">
          <w:t xml:space="preserve"> under most scenarios and for both simple and complex facility specifications</w:t>
        </w:r>
      </w:ins>
      <w:ins w:id="146" w:author="Andrew Bernath" w:date="2017-04-30T15:38:00Z">
        <w:r w:rsidR="00D93D4F">
          <w:t>.</w:t>
        </w:r>
      </w:ins>
      <w:ins w:id="147" w:author="Andrew Bernath" w:date="2017-04-30T15:40:00Z">
        <w:r w:rsidR="00D93D4F">
          <w:t xml:space="preserve"> </w:t>
        </w:r>
      </w:ins>
    </w:p>
    <w:p w14:paraId="3A189C64" w14:textId="4FEEE1F6" w:rsidR="002C5E7D" w:rsidRDefault="002C5E7D" w:rsidP="002C5E7D">
      <w:pPr>
        <w:pStyle w:val="ListParagraph"/>
        <w:numPr>
          <w:ilvl w:val="0"/>
          <w:numId w:val="38"/>
        </w:numPr>
        <w:rPr>
          <w:ins w:id="148" w:author="Andrew Bernath" w:date="2017-04-30T16:58:00Z"/>
        </w:rPr>
        <w:pPrChange w:id="149" w:author="Andrew Bernath" w:date="2017-04-30T16:55:00Z">
          <w:pPr>
            <w:ind w:firstLine="0"/>
          </w:pPr>
        </w:pPrChange>
      </w:pPr>
      <w:ins w:id="150" w:author="Andrew Bernath" w:date="2017-04-30T16:56:00Z">
        <w:r>
          <w:t>For</w:t>
        </w:r>
      </w:ins>
      <w:ins w:id="151" w:author="Andrew Bernath" w:date="2017-04-30T16:57:00Z">
        <w:r>
          <w:t xml:space="preserve"> facilities that have </w:t>
        </w:r>
      </w:ins>
      <w:ins w:id="152" w:author="Andrew Bernath" w:date="2017-04-30T16:56:00Z">
        <w:r>
          <w:t>s</w:t>
        </w:r>
      </w:ins>
      <w:ins w:id="153" w:author="Andrew Bernath" w:date="2017-04-30T15:42:00Z">
        <w:r w:rsidR="00627A3D">
          <w:t xml:space="preserve">imple </w:t>
        </w:r>
      </w:ins>
      <w:ins w:id="154" w:author="Andrew Bernath" w:date="2017-04-30T16:57:00Z">
        <w:r>
          <w:t>model</w:t>
        </w:r>
      </w:ins>
      <w:ins w:id="155" w:author="Andrew Bernath" w:date="2017-04-30T15:42:00Z">
        <w:r w:rsidR="00627A3D">
          <w:t xml:space="preserve"> specifications, t</w:t>
        </w:r>
      </w:ins>
      <w:ins w:id="156" w:author="Andrew Bernath" w:date="2017-04-30T15:40:00Z">
        <w:r w:rsidR="00D93D4F">
          <w:t xml:space="preserve">he simple </w:t>
        </w:r>
      </w:ins>
      <w:ins w:id="157" w:author="Andrew Bernath" w:date="2017-05-01T10:23:00Z">
        <w:r w:rsidR="00421C49">
          <w:t>pre/post</w:t>
        </w:r>
      </w:ins>
      <w:ins w:id="158" w:author="Andrew Bernath" w:date="2017-04-30T15:40:00Z">
        <w:r w:rsidR="00D93D4F">
          <w:t xml:space="preserve"> model framework p</w:t>
        </w:r>
      </w:ins>
      <w:ins w:id="159" w:author="Andrew Bernath" w:date="2017-04-30T15:42:00Z">
        <w:r w:rsidR="00627A3D">
          <w:t xml:space="preserve">erforms comparably to the forecast and fully specified </w:t>
        </w:r>
      </w:ins>
      <w:ins w:id="160" w:author="Andrew Bernath" w:date="2017-05-01T10:23:00Z">
        <w:r w:rsidR="00421C49">
          <w:t>pre/post</w:t>
        </w:r>
      </w:ins>
      <w:ins w:id="161" w:author="Andrew Bernath" w:date="2017-04-30T15:42:00Z">
        <w:r w:rsidR="00627A3D">
          <w:t xml:space="preserve"> models</w:t>
        </w:r>
      </w:ins>
      <w:ins w:id="162" w:author="Andrew Bernath" w:date="2017-04-30T16:56:00Z">
        <w:r>
          <w:t>.</w:t>
        </w:r>
      </w:ins>
      <w:ins w:id="163" w:author="Andrew Bernath" w:date="2017-04-30T15:42:00Z">
        <w:r w:rsidR="00627A3D">
          <w:t xml:space="preserve"> </w:t>
        </w:r>
      </w:ins>
      <w:ins w:id="164" w:author="Andrew Bernath" w:date="2017-04-30T16:57:00Z">
        <w:r>
          <w:t>F</w:t>
        </w:r>
      </w:ins>
      <w:ins w:id="165" w:author="Andrew Bernath" w:date="2017-04-30T15:42:00Z">
        <w:r w:rsidR="00627A3D">
          <w:t xml:space="preserve">or facilities </w:t>
        </w:r>
      </w:ins>
      <w:ins w:id="166" w:author="Andrew Bernath" w:date="2017-04-30T16:57:00Z">
        <w:r>
          <w:t>with</w:t>
        </w:r>
      </w:ins>
      <w:ins w:id="167" w:author="Andrew Bernath" w:date="2017-04-30T15:42:00Z">
        <w:r w:rsidR="00627A3D">
          <w:t xml:space="preserve"> comp</w:t>
        </w:r>
      </w:ins>
      <w:ins w:id="168" w:author="Andrew Bernath" w:date="2017-04-30T15:43:00Z">
        <w:r w:rsidR="00627A3D">
          <w:t>l</w:t>
        </w:r>
      </w:ins>
      <w:ins w:id="169" w:author="Andrew Bernath" w:date="2017-04-30T15:42:00Z">
        <w:r w:rsidR="00627A3D">
          <w:t xml:space="preserve">ex </w:t>
        </w:r>
      </w:ins>
      <w:ins w:id="170" w:author="Andrew Bernath" w:date="2017-04-30T15:43:00Z">
        <w:r w:rsidR="00627A3D">
          <w:t>model specification</w:t>
        </w:r>
      </w:ins>
      <w:ins w:id="171" w:author="Andrew Bernath" w:date="2017-04-30T16:57:00Z">
        <w:r>
          <w:t>s</w:t>
        </w:r>
      </w:ins>
      <w:ins w:id="172" w:author="Andrew Bernath" w:date="2017-04-30T15:43:00Z">
        <w:r w:rsidR="00627A3D">
          <w:t xml:space="preserve">, the simple </w:t>
        </w:r>
      </w:ins>
      <w:ins w:id="173" w:author="Andrew Bernath" w:date="2017-05-01T10:23:00Z">
        <w:r w:rsidR="00421C49">
          <w:t>pre/post</w:t>
        </w:r>
      </w:ins>
      <w:ins w:id="174" w:author="Andrew Bernath" w:date="2017-04-30T15:43:00Z">
        <w:r w:rsidR="00627A3D">
          <w:t xml:space="preserve"> framework was unreliable, </w:t>
        </w:r>
      </w:ins>
      <w:ins w:id="175" w:author="Andrew Bernath" w:date="2017-04-30T17:03:00Z">
        <w:r w:rsidR="00025952">
          <w:t xml:space="preserve">consistently </w:t>
        </w:r>
      </w:ins>
      <w:ins w:id="176" w:author="Andrew Bernath" w:date="2017-05-01T00:59:00Z">
        <w:r w:rsidR="00F93F2A">
          <w:t>producing biased</w:t>
        </w:r>
      </w:ins>
      <w:ins w:id="177" w:author="Andrew Bernath" w:date="2017-04-30T15:43:00Z">
        <w:r w:rsidR="00627A3D">
          <w:t xml:space="preserve"> </w:t>
        </w:r>
      </w:ins>
      <w:ins w:id="178" w:author="Andrew Bernath" w:date="2017-04-30T16:58:00Z">
        <w:r>
          <w:t>savings</w:t>
        </w:r>
      </w:ins>
      <w:ins w:id="179" w:author="Andrew Bernath" w:date="2017-04-30T15:43:00Z">
        <w:r w:rsidR="00025952">
          <w:t xml:space="preserve"> and</w:t>
        </w:r>
      </w:ins>
      <w:ins w:id="180" w:author="Andrew Bernath" w:date="2017-04-30T17:04:00Z">
        <w:r w:rsidR="00025952">
          <w:t xml:space="preserve"> </w:t>
        </w:r>
      </w:ins>
      <w:ins w:id="181" w:author="Andrew Bernath" w:date="2017-04-30T17:05:00Z">
        <w:r w:rsidR="00025952">
          <w:t>failing to reach the nominal</w:t>
        </w:r>
      </w:ins>
      <w:ins w:id="182" w:author="Andrew Bernath" w:date="2017-04-30T15:43:00Z">
        <w:r>
          <w:t xml:space="preserve"> capture rates.</w:t>
        </w:r>
      </w:ins>
    </w:p>
    <w:p w14:paraId="2C7990EA" w14:textId="77777777" w:rsidR="002C5E7D" w:rsidRDefault="002C5E7D" w:rsidP="002C5E7D">
      <w:pPr>
        <w:pStyle w:val="ListParagraph"/>
        <w:numPr>
          <w:ilvl w:val="0"/>
          <w:numId w:val="38"/>
        </w:numPr>
        <w:rPr>
          <w:ins w:id="183" w:author="Andrew Bernath" w:date="2017-04-30T16:58:00Z"/>
        </w:rPr>
        <w:pPrChange w:id="184" w:author="Andrew Bernath" w:date="2017-04-30T16:55:00Z">
          <w:pPr>
            <w:ind w:firstLine="0"/>
          </w:pPr>
        </w:pPrChange>
      </w:pPr>
      <w:ins w:id="185" w:author="Andrew Bernath" w:date="2017-04-30T16:51:00Z">
        <w:r>
          <w:t xml:space="preserve">All model specifications produced biased estimates </w:t>
        </w:r>
      </w:ins>
      <w:ins w:id="186" w:author="Andrew Bernath" w:date="2017-04-30T16:58:00Z">
        <w:r>
          <w:t>with</w:t>
        </w:r>
      </w:ins>
      <w:ins w:id="187" w:author="Andrew Bernath" w:date="2017-04-30T16:51:00Z">
        <w:r>
          <w:t xml:space="preserve"> poor capture rates when variables were omitted from the model.</w:t>
        </w:r>
      </w:ins>
    </w:p>
    <w:p w14:paraId="47425B71" w14:textId="29944C5F" w:rsidR="000D4921" w:rsidRDefault="002C5E7D" w:rsidP="002C5E7D">
      <w:pPr>
        <w:pStyle w:val="ListParagraph"/>
        <w:numPr>
          <w:ilvl w:val="0"/>
          <w:numId w:val="38"/>
        </w:numPr>
        <w:rPr>
          <w:ins w:id="188" w:author="Andrew Bernath" w:date="2017-04-30T17:06:00Z"/>
        </w:rPr>
        <w:pPrChange w:id="189" w:author="Andrew Bernath" w:date="2017-04-30T16:55:00Z">
          <w:pPr>
            <w:ind w:firstLine="0"/>
          </w:pPr>
        </w:pPrChange>
      </w:pPr>
      <w:ins w:id="190" w:author="Andrew Bernath" w:date="2017-04-30T16:58:00Z">
        <w:r>
          <w:t xml:space="preserve">For </w:t>
        </w:r>
      </w:ins>
      <w:ins w:id="191" w:author="Andrew Bernath" w:date="2017-04-30T17:00:00Z">
        <w:r>
          <w:t>a</w:t>
        </w:r>
      </w:ins>
      <w:ins w:id="192" w:author="Andrew Bernath" w:date="2017-04-30T16:58:00Z">
        <w:r>
          <w:t xml:space="preserve"> scenario where</w:t>
        </w:r>
      </w:ins>
      <w:ins w:id="193" w:author="Andrew Bernath" w:date="2017-04-30T16:51:00Z">
        <w:r>
          <w:t xml:space="preserve"> an event </w:t>
        </w:r>
      </w:ins>
      <w:ins w:id="194" w:author="Andrew Bernath" w:date="2017-04-30T17:00:00Z">
        <w:r>
          <w:t xml:space="preserve">affecting energy consumption </w:t>
        </w:r>
      </w:ins>
      <w:ins w:id="195" w:author="Andrew Bernath" w:date="2017-04-30T16:51:00Z">
        <w:r>
          <w:t>occur</w:t>
        </w:r>
      </w:ins>
      <w:ins w:id="196" w:author="Andrew Bernath" w:date="2017-04-30T17:00:00Z">
        <w:r>
          <w:t>s</w:t>
        </w:r>
      </w:ins>
      <w:ins w:id="197" w:author="Andrew Bernath" w:date="2017-04-30T16:51:00Z">
        <w:r>
          <w:t xml:space="preserve"> during the post</w:t>
        </w:r>
      </w:ins>
      <w:ins w:id="198" w:author="Andrew Bernath" w:date="2017-04-30T17:00:00Z">
        <w:r>
          <w:t xml:space="preserve"> </w:t>
        </w:r>
      </w:ins>
      <w:ins w:id="199" w:author="Andrew Bernath" w:date="2017-04-30T16:51:00Z">
        <w:r>
          <w:t>period</w:t>
        </w:r>
      </w:ins>
      <w:ins w:id="200" w:author="Andrew Bernath" w:date="2017-04-30T16:58:00Z">
        <w:r>
          <w:t xml:space="preserve"> </w:t>
        </w:r>
      </w:ins>
      <w:ins w:id="201" w:author="Andrew Bernath" w:date="2017-04-30T17:01:00Z">
        <w:r>
          <w:t>where an indicator variable</w:t>
        </w:r>
      </w:ins>
      <w:ins w:id="202" w:author="Andrew Bernath" w:date="2017-04-30T16:58:00Z">
        <w:r>
          <w:t xml:space="preserve"> </w:t>
        </w:r>
      </w:ins>
      <w:ins w:id="203" w:author="Andrew Bernath" w:date="2017-04-30T17:01:00Z">
        <w:r>
          <w:t xml:space="preserve">can be included in a </w:t>
        </w:r>
      </w:ins>
      <w:ins w:id="204" w:author="Andrew Bernath" w:date="2017-05-01T10:23:00Z">
        <w:r w:rsidR="00421C49">
          <w:t>pre/post</w:t>
        </w:r>
      </w:ins>
      <w:ins w:id="205" w:author="Andrew Bernath" w:date="2017-04-30T16:58:00Z">
        <w:r>
          <w:t xml:space="preserve"> model but</w:t>
        </w:r>
      </w:ins>
      <w:ins w:id="206" w:author="Andrew Bernath" w:date="2017-04-30T16:59:00Z">
        <w:r>
          <w:t xml:space="preserve"> </w:t>
        </w:r>
      </w:ins>
      <w:ins w:id="207" w:author="Andrew Bernath" w:date="2017-04-30T17:01:00Z">
        <w:r>
          <w:t xml:space="preserve">no estimate is available to adjust </w:t>
        </w:r>
      </w:ins>
      <w:ins w:id="208" w:author="Andrew Bernath" w:date="2017-04-30T17:02:00Z">
        <w:r w:rsidR="00025952">
          <w:t>savings in a forecast model,</w:t>
        </w:r>
      </w:ins>
      <w:ins w:id="209" w:author="Andrew Bernath" w:date="2017-04-30T16:51:00Z">
        <w:r>
          <w:t xml:space="preserve"> the forecast model </w:t>
        </w:r>
        <w:r w:rsidR="00025952">
          <w:t>produced biased savings with lo</w:t>
        </w:r>
      </w:ins>
      <w:ins w:id="210" w:author="Andrew Bernath" w:date="2017-04-30T17:02:00Z">
        <w:r w:rsidR="00025952">
          <w:t>w</w:t>
        </w:r>
      </w:ins>
      <w:ins w:id="211" w:author="Andrew Bernath" w:date="2017-04-30T16:51:00Z">
        <w:r>
          <w:t xml:space="preserve"> capture rates, while the fully specified </w:t>
        </w:r>
      </w:ins>
      <w:ins w:id="212" w:author="Andrew Bernath" w:date="2017-05-01T10:23:00Z">
        <w:r w:rsidR="00421C49">
          <w:t>pre/post</w:t>
        </w:r>
      </w:ins>
      <w:ins w:id="213" w:author="Andrew Bernath" w:date="2017-04-30T16:51:00Z">
        <w:r>
          <w:t xml:space="preserve"> </w:t>
        </w:r>
      </w:ins>
      <w:ins w:id="214" w:author="Andrew Bernath" w:date="2017-04-30T17:02:00Z">
        <w:r w:rsidR="00025952">
          <w:t>produced unbiased savings estimates and high capture rates.</w:t>
        </w:r>
      </w:ins>
    </w:p>
    <w:p w14:paraId="13640E4D" w14:textId="45E716C9" w:rsidR="00025952" w:rsidRDefault="00025952" w:rsidP="002C5E7D">
      <w:pPr>
        <w:pStyle w:val="ListParagraph"/>
        <w:numPr>
          <w:ilvl w:val="0"/>
          <w:numId w:val="38"/>
        </w:numPr>
        <w:rPr>
          <w:ins w:id="215" w:author="Andrew Bernath" w:date="2017-04-30T15:20:00Z"/>
        </w:rPr>
        <w:pPrChange w:id="216" w:author="Andrew Bernath" w:date="2017-04-30T16:55:00Z">
          <w:pPr>
            <w:ind w:firstLine="0"/>
          </w:pPr>
        </w:pPrChange>
      </w:pPr>
      <w:ins w:id="217" w:author="Andrew Bernath" w:date="2017-04-30T17:07:00Z">
        <w:r>
          <w:lastRenderedPageBreak/>
          <w:t xml:space="preserve">On average, savings were unbiased for </w:t>
        </w:r>
      </w:ins>
      <w:ins w:id="218" w:author="Andrew Bernath" w:date="2017-05-01T00:57:00Z">
        <w:r w:rsidR="00F93F2A">
          <w:t>the</w:t>
        </w:r>
      </w:ins>
      <w:ins w:id="219" w:author="Andrew Bernath" w:date="2017-04-30T17:07:00Z">
        <w:r>
          <w:t xml:space="preserve"> scenario in which</w:t>
        </w:r>
      </w:ins>
      <w:ins w:id="220" w:author="Andrew Bernath" w:date="2017-04-30T17:08:00Z">
        <w:r>
          <w:t xml:space="preserve"> </w:t>
        </w:r>
      </w:ins>
      <w:ins w:id="221" w:author="Andrew Bernath" w:date="2017-04-30T17:06:00Z">
        <w:r w:rsidR="0025719D">
          <w:t>the regression</w:t>
        </w:r>
        <w:r>
          <w:t xml:space="preserve"> model specification did not account for autocorrelation, </w:t>
        </w:r>
      </w:ins>
      <w:ins w:id="222" w:author="Andrew Bernath" w:date="2017-04-30T17:08:00Z">
        <w:r>
          <w:t xml:space="preserve">however, </w:t>
        </w:r>
      </w:ins>
      <w:ins w:id="223" w:author="Andrew Bernath" w:date="2017-04-30T17:06:00Z">
        <w:r>
          <w:t xml:space="preserve">the </w:t>
        </w:r>
      </w:ins>
      <w:ins w:id="224" w:author="Andrew Bernath" w:date="2017-04-30T17:08:00Z">
        <w:r>
          <w:t>capture rates for the true savings were poor.</w:t>
        </w:r>
      </w:ins>
      <w:ins w:id="225" w:author="Andrew Bernath" w:date="2017-04-30T17:06:00Z">
        <w:r>
          <w:t xml:space="preserve"> </w:t>
        </w:r>
      </w:ins>
    </w:p>
    <w:p w14:paraId="2B11B5E8" w14:textId="77777777" w:rsidR="00E01F11" w:rsidRDefault="00E01F11" w:rsidP="001157E2">
      <w:pPr>
        <w:ind w:firstLine="0"/>
      </w:pPr>
    </w:p>
    <w:p w14:paraId="57BACE5F" w14:textId="21E8C9F3" w:rsidR="000D4921" w:rsidRPr="000D4921" w:rsidDel="00025952" w:rsidRDefault="000D4921" w:rsidP="001157E2">
      <w:pPr>
        <w:ind w:firstLine="0"/>
        <w:rPr>
          <w:del w:id="226" w:author="Andrew Bernath" w:date="2017-04-30T17:02:00Z"/>
        </w:rPr>
      </w:pPr>
      <w:del w:id="227" w:author="Andrew Bernath" w:date="2017-04-30T17:02:00Z">
        <w:r w:rsidDel="00025952">
          <w:delText>[Insert overview of findings]</w:delText>
        </w:r>
      </w:del>
    </w:p>
    <w:p w14:paraId="6835ABC7" w14:textId="77777777" w:rsidR="00366479" w:rsidRDefault="00366479" w:rsidP="001157E2">
      <w:pPr>
        <w:pStyle w:val="Heading1"/>
      </w:pPr>
      <w:bookmarkStart w:id="228" w:name="_Toc390173792"/>
      <w:r>
        <w:t>Introduction</w:t>
      </w:r>
      <w:bookmarkEnd w:id="228"/>
    </w:p>
    <w:p w14:paraId="5E5AE989" w14:textId="351EC6E4" w:rsidR="003163E0" w:rsidRDefault="0087569C" w:rsidP="000D4921">
      <w:pPr>
        <w:ind w:firstLine="0"/>
        <w:rPr>
          <w:ins w:id="229" w:author="Andrew Bernath" w:date="2017-05-01T00:56:00Z"/>
        </w:rPr>
      </w:pPr>
      <w:ins w:id="230" w:author="Jennifer Huckett" w:date="2017-04-28T17:31:00Z">
        <w:r>
          <w:t>Strategic Energy Management (</w:t>
        </w:r>
      </w:ins>
      <w:r w:rsidR="000D4921">
        <w:t>SEM</w:t>
      </w:r>
      <w:ins w:id="231" w:author="Jennifer Huckett" w:date="2017-04-28T17:31:00Z">
        <w:r>
          <w:t>)</w:t>
        </w:r>
      </w:ins>
      <w:r w:rsidR="000D4921">
        <w:t xml:space="preserve"> </w:t>
      </w:r>
      <w:del w:id="232" w:author="Jennifer Huckett" w:date="2017-04-28T17:31:00Z">
        <w:r w:rsidR="000D4921" w:rsidDel="0087569C">
          <w:delText xml:space="preserve">is a </w:delText>
        </w:r>
      </w:del>
      <w:del w:id="233" w:author="Jennifer Huckett" w:date="2017-04-28T17:26:00Z">
        <w:r w:rsidR="000D4921" w:rsidDel="0087569C">
          <w:delText xml:space="preserve">fast </w:delText>
        </w:r>
      </w:del>
      <w:del w:id="234" w:author="Jennifer Huckett" w:date="2017-04-28T17:31:00Z">
        <w:r w:rsidR="000D4921" w:rsidDel="0087569C">
          <w:delText>growing area of energy efficiency</w:delText>
        </w:r>
        <w:r w:rsidR="00366479" w:rsidDel="0087569C">
          <w:delText xml:space="preserve">. </w:delText>
        </w:r>
        <w:r w:rsidR="000D4921" w:rsidDel="0087569C">
          <w:delText xml:space="preserve">Because these and other similar </w:delText>
        </w:r>
      </w:del>
      <w:del w:id="235" w:author="Andrew Bernath" w:date="2017-04-30T17:20:00Z">
        <w:r w:rsidR="000D4921" w:rsidDel="00AF76D6">
          <w:delText xml:space="preserve">programs </w:delText>
        </w:r>
      </w:del>
      <w:ins w:id="236" w:author="Jennifer Huckett" w:date="2017-04-28T17:32:00Z">
        <w:del w:id="237" w:author="Andrew Bernath" w:date="2017-04-30T17:20:00Z">
          <w:r w:rsidDel="00AF76D6">
            <w:delText xml:space="preserve">that </w:delText>
          </w:r>
        </w:del>
      </w:ins>
      <w:del w:id="238" w:author="Andrew Bernath" w:date="2017-04-30T17:20:00Z">
        <w:r w:rsidR="000D4921" w:rsidDel="00AF76D6">
          <w:delText>attempt to implement long-lasting changes in energy consumption over time</w:delText>
        </w:r>
      </w:del>
      <w:ins w:id="239" w:author="Jennifer Huckett" w:date="2017-04-28T17:32:00Z">
        <w:del w:id="240" w:author="Andrew Bernath" w:date="2017-04-30T17:20:00Z">
          <w:r w:rsidDel="00AF76D6">
            <w:delText xml:space="preserve"> </w:delText>
          </w:r>
        </w:del>
        <w:r>
          <w:t>are a rapidly growing approach to energy efficiency.</w:t>
        </w:r>
      </w:ins>
      <w:r w:rsidR="000D4921">
        <w:t xml:space="preserve"> </w:t>
      </w:r>
      <w:ins w:id="241" w:author="Jennifer Huckett" w:date="2017-04-28T17:32:00Z">
        <w:r>
          <w:t>SEM programs us</w:t>
        </w:r>
      </w:ins>
      <w:del w:id="242" w:author="Jennifer Huckett" w:date="2017-04-28T17:32:00Z">
        <w:r w:rsidR="000D4921" w:rsidDel="0087569C">
          <w:delText xml:space="preserve">through </w:delText>
        </w:r>
      </w:del>
      <w:ins w:id="243" w:author="Jennifer Huckett" w:date="2017-04-28T17:32:00Z">
        <w:r>
          <w:t xml:space="preserve">e </w:t>
        </w:r>
      </w:ins>
      <w:del w:id="244" w:author="Jennifer Huckett" w:date="2017-04-28T17:32:00Z">
        <w:r w:rsidR="000D4921" w:rsidDel="0087569C">
          <w:delText xml:space="preserve">both </w:delText>
        </w:r>
      </w:del>
      <w:r w:rsidR="000D4921">
        <w:t>capital and operations and management (O&amp;M) improvements to facilities</w:t>
      </w:r>
      <w:ins w:id="245" w:author="Jennifer Huckett" w:date="2017-04-28T17:33:00Z">
        <w:r>
          <w:t xml:space="preserve"> to realize energy savings. </w:t>
        </w:r>
      </w:ins>
      <w:del w:id="246" w:author="Jennifer Huckett" w:date="2017-04-28T17:33:00Z">
        <w:r w:rsidR="000D4921" w:rsidDel="0087569C">
          <w:delText xml:space="preserve">, </w:delText>
        </w:r>
        <w:r w:rsidR="00A06550" w:rsidDel="0087569C">
          <w:delText>v</w:delText>
        </w:r>
      </w:del>
      <w:ins w:id="247" w:author="Jennifer Huckett" w:date="2017-04-28T17:33:00Z">
        <w:r>
          <w:t>V</w:t>
        </w:r>
      </w:ins>
      <w:r w:rsidR="00A06550">
        <w:t xml:space="preserve">arious </w:t>
      </w:r>
      <w:del w:id="248" w:author="Jennifer Huckett" w:date="2017-04-28T17:34:00Z">
        <w:r w:rsidR="00A06550" w:rsidDel="0087569C">
          <w:delText xml:space="preserve">regression </w:delText>
        </w:r>
      </w:del>
      <w:del w:id="249" w:author="Jennifer Huckett" w:date="2017-04-28T17:33:00Z">
        <w:r w:rsidR="00A06550" w:rsidDel="0087569C">
          <w:delText xml:space="preserve">methods </w:delText>
        </w:r>
      </w:del>
      <w:ins w:id="250" w:author="Jennifer Huckett" w:date="2017-04-28T17:33:00Z">
        <w:r>
          <w:t xml:space="preserve">frameworks </w:t>
        </w:r>
      </w:ins>
      <w:r w:rsidR="00A06550">
        <w:t xml:space="preserve">are </w:t>
      </w:r>
      <w:del w:id="251" w:author="Jennifer Huckett" w:date="2017-04-28T17:33:00Z">
        <w:r w:rsidR="000D4921" w:rsidDel="0087569C">
          <w:delText xml:space="preserve">the current </w:delText>
        </w:r>
      </w:del>
      <w:ins w:id="252" w:author="Jennifer Huckett" w:date="2017-04-28T17:33:00Z">
        <w:r>
          <w:t xml:space="preserve">used to estimate reductions in energy consumption before and after the programs are implemented. They typically </w:t>
        </w:r>
      </w:ins>
      <w:ins w:id="253" w:author="Jennifer Huckett" w:date="2017-04-28T17:34:00Z">
        <w:r>
          <w:t>involve</w:t>
        </w:r>
      </w:ins>
      <w:ins w:id="254" w:author="Jennifer Huckett" w:date="2017-04-28T17:33:00Z">
        <w:r>
          <w:t xml:space="preserve"> </w:t>
        </w:r>
      </w:ins>
      <w:ins w:id="255" w:author="Jennifer Huckett" w:date="2017-04-28T17:34:00Z">
        <w:r>
          <w:t>facility-level regression models</w:t>
        </w:r>
        <w:r w:rsidR="003163E0">
          <w:t xml:space="preserve"> but use different model specifications and underlying assumptions</w:t>
        </w:r>
      </w:ins>
      <w:del w:id="256" w:author="Jennifer Huckett" w:date="2017-04-28T17:34:00Z">
        <w:r w:rsidR="000D4921" w:rsidDel="003163E0">
          <w:delText>industry-standard savings estimation</w:delText>
        </w:r>
      </w:del>
      <w:r w:rsidR="000D4921">
        <w:t xml:space="preserve">. </w:t>
      </w:r>
      <w:del w:id="257" w:author="Jennifer Huckett" w:date="2017-04-28T17:35:00Z">
        <w:r w:rsidR="004A4EAC" w:rsidDel="003163E0">
          <w:delText>However, a</w:delText>
        </w:r>
        <w:r w:rsidR="00366479" w:rsidDel="003163E0">
          <w:delText xml:space="preserve">ccuracy of savings methods is difficult to determine in SEM evaluations. </w:delText>
        </w:r>
      </w:del>
      <w:r w:rsidR="00366479">
        <w:t xml:space="preserve">Industrial </w:t>
      </w:r>
      <w:del w:id="258" w:author="Jennifer Huckett" w:date="2017-04-28T17:35:00Z">
        <w:r w:rsidR="00366479" w:rsidDel="003163E0">
          <w:delText xml:space="preserve">site </w:delText>
        </w:r>
      </w:del>
      <w:ins w:id="259" w:author="Jennifer Huckett" w:date="2017-04-28T17:35:00Z">
        <w:r w:rsidR="003163E0">
          <w:t xml:space="preserve">facility </w:t>
        </w:r>
      </w:ins>
      <w:r w:rsidR="00366479">
        <w:t xml:space="preserve">models </w:t>
      </w:r>
      <w:del w:id="260" w:author="Jennifer Huckett" w:date="2017-04-28T17:35:00Z">
        <w:r w:rsidR="00366479" w:rsidDel="003163E0">
          <w:delText>in particular can be</w:delText>
        </w:r>
      </w:del>
      <w:ins w:id="261" w:author="Jennifer Huckett" w:date="2017-04-28T17:35:00Z">
        <w:r w:rsidR="003163E0">
          <w:t>pose</w:t>
        </w:r>
      </w:ins>
      <w:r w:rsidR="00366479">
        <w:t xml:space="preserve"> challeng</w:t>
      </w:r>
      <w:ins w:id="262" w:author="Jennifer Huckett" w:date="2017-04-28T17:35:00Z">
        <w:r w:rsidR="003163E0">
          <w:t>es due to the large numbers of variables that effect energy consumption and the relatively little data we have to capture those relationships. They typically</w:t>
        </w:r>
      </w:ins>
      <w:del w:id="263" w:author="Jennifer Huckett" w:date="2017-04-28T17:35:00Z">
        <w:r w:rsidR="00366479" w:rsidDel="003163E0">
          <w:delText>ing</w:delText>
        </w:r>
      </w:del>
      <w:del w:id="264" w:author="Jennifer Huckett" w:date="2017-04-28T17:36:00Z">
        <w:r w:rsidR="00366479" w:rsidDel="003163E0">
          <w:delText xml:space="preserve">, sometimes involving </w:delText>
        </w:r>
      </w:del>
      <w:ins w:id="265" w:author="Jennifer Huckett" w:date="2017-04-28T17:36:00Z">
        <w:r w:rsidR="003163E0">
          <w:t xml:space="preserve"> include </w:t>
        </w:r>
      </w:ins>
      <w:r w:rsidR="00366479">
        <w:t xml:space="preserve">complex interactions between </w:t>
      </w:r>
      <w:del w:id="266" w:author="Jennifer Huckett" w:date="2017-04-28T17:36:00Z">
        <w:r w:rsidR="00366479" w:rsidDel="003163E0">
          <w:delText xml:space="preserve">several </w:delText>
        </w:r>
      </w:del>
      <w:r w:rsidR="00366479">
        <w:t>drivers of energy consumption</w:t>
      </w:r>
      <w:del w:id="267" w:author="Jennifer Huckett" w:date="2017-04-28T17:36:00Z">
        <w:r w:rsidR="00366479" w:rsidDel="003163E0">
          <w:delText xml:space="preserve"> at the facility</w:delText>
        </w:r>
      </w:del>
      <w:ins w:id="268" w:author="Jennifer Huckett" w:date="2017-04-28T17:36:00Z">
        <w:r w:rsidR="003163E0">
          <w:t xml:space="preserve"> and sometime</w:t>
        </w:r>
      </w:ins>
      <w:ins w:id="269" w:author="Andrew Bernath" w:date="2017-04-30T17:21:00Z">
        <w:r w:rsidR="00AF76D6">
          <w:t>s</w:t>
        </w:r>
      </w:ins>
      <w:ins w:id="270" w:author="Jennifer Huckett" w:date="2017-04-28T17:36:00Z">
        <w:r w:rsidR="003163E0">
          <w:t xml:space="preserve"> include non-routine adjustments before or after the SEM program begins, which impact energy consumption but are not related to the program</w:t>
        </w:r>
      </w:ins>
      <w:ins w:id="271" w:author="Andrew Bernath" w:date="2017-04-30T17:21:00Z">
        <w:r w:rsidR="00AF76D6">
          <w:t xml:space="preserve">. These non-routine adjustments may or may not have </w:t>
        </w:r>
      </w:ins>
      <w:ins w:id="272" w:author="Andrew Bernath" w:date="2017-04-30T17:22:00Z">
        <w:r w:rsidR="00AF76D6">
          <w:t xml:space="preserve">engineering </w:t>
        </w:r>
      </w:ins>
      <w:ins w:id="273" w:author="Andrew Bernath" w:date="2017-04-30T17:21:00Z">
        <w:r w:rsidR="00AF76D6">
          <w:t xml:space="preserve">estimates of </w:t>
        </w:r>
      </w:ins>
      <w:ins w:id="274" w:author="Andrew Bernath" w:date="2017-04-30T17:22:00Z">
        <w:r w:rsidR="00AF76D6">
          <w:t xml:space="preserve">energy </w:t>
        </w:r>
      </w:ins>
      <w:ins w:id="275" w:author="Andrew Bernath" w:date="2017-04-30T17:21:00Z">
        <w:r w:rsidR="00AF76D6">
          <w:t>savings</w:t>
        </w:r>
      </w:ins>
      <w:del w:id="276" w:author="Andrew Bernath" w:date="2017-04-30T17:22:00Z">
        <w:r w:rsidR="000C4E42" w:rsidDel="00AF76D6">
          <w:delText>.</w:delText>
        </w:r>
      </w:del>
      <w:ins w:id="277" w:author="Andrew Bernath" w:date="2017-04-30T17:22:00Z">
        <w:r w:rsidR="00AF76D6">
          <w:t>.</w:t>
        </w:r>
      </w:ins>
      <w:r w:rsidR="000C4E42">
        <w:t xml:space="preserve"> </w:t>
      </w:r>
      <w:ins w:id="278" w:author="Jennifer Huckett" w:date="2017-04-28T17:38:00Z">
        <w:r w:rsidR="003163E0">
          <w:t>Further</w:t>
        </w:r>
      </w:ins>
      <w:ins w:id="279" w:author="Andrew Bernath" w:date="2017-04-30T17:23:00Z">
        <w:r w:rsidR="00AF76D6">
          <w:t>more</w:t>
        </w:r>
      </w:ins>
      <w:ins w:id="280" w:author="Jennifer Huckett" w:date="2017-04-28T17:38:00Z">
        <w:r w:rsidR="003163E0">
          <w:t xml:space="preserve">, determining which regression framework and model specification to use in an evaluation is challenging because there is no industry-standard that produces results with proven accuracy </w:t>
        </w:r>
      </w:ins>
      <w:ins w:id="281" w:author="Jennifer Huckett" w:date="2017-04-28T17:39:00Z">
        <w:r w:rsidR="003163E0">
          <w:t xml:space="preserve">under </w:t>
        </w:r>
      </w:ins>
      <w:ins w:id="282" w:author="Jennifer Huckett" w:date="2017-04-28T17:42:00Z">
        <w:r w:rsidR="003163E0">
          <w:t xml:space="preserve">a </w:t>
        </w:r>
      </w:ins>
      <w:ins w:id="283" w:author="Jennifer Huckett" w:date="2017-04-28T17:41:00Z">
        <w:r w:rsidR="003163E0">
          <w:t>variety</w:t>
        </w:r>
      </w:ins>
      <w:ins w:id="284" w:author="Jennifer Huckett" w:date="2017-04-28T17:39:00Z">
        <w:r w:rsidR="003163E0">
          <w:t xml:space="preserve"> </w:t>
        </w:r>
      </w:ins>
      <w:ins w:id="285" w:author="Andrew Bernath" w:date="2017-04-30T17:23:00Z">
        <w:r w:rsidR="00AF76D6">
          <w:t xml:space="preserve">of </w:t>
        </w:r>
      </w:ins>
      <w:ins w:id="286" w:author="Jennifer Huckett" w:date="2017-04-28T17:39:00Z">
        <w:r w:rsidR="003163E0">
          <w:t xml:space="preserve">possible </w:t>
        </w:r>
      </w:ins>
      <w:ins w:id="287" w:author="Andrew Bernath" w:date="2017-04-30T17:23:00Z">
        <w:r w:rsidR="00AF76D6">
          <w:t>scenarios</w:t>
        </w:r>
      </w:ins>
      <w:ins w:id="288" w:author="Jennifer Huckett" w:date="2017-04-28T17:39:00Z">
        <w:del w:id="289" w:author="Andrew Bernath" w:date="2017-04-30T17:23:00Z">
          <w:r w:rsidR="003163E0" w:rsidDel="00AF76D6">
            <w:delText>conditions</w:delText>
          </w:r>
        </w:del>
      </w:ins>
      <w:ins w:id="290" w:author="Jennifer Huckett" w:date="2017-04-28T17:38:00Z">
        <w:del w:id="291" w:author="Andrew Bernath" w:date="2017-04-30T17:23:00Z">
          <w:r w:rsidR="003163E0" w:rsidDel="00AF76D6">
            <w:delText>.</w:delText>
          </w:r>
        </w:del>
      </w:ins>
      <w:ins w:id="292" w:author="Andrew Bernath" w:date="2017-04-30T17:23:00Z">
        <w:r w:rsidR="00AF76D6">
          <w:t>.</w:t>
        </w:r>
      </w:ins>
      <w:ins w:id="293" w:author="Jennifer Huckett" w:date="2017-04-28T17:38:00Z">
        <w:r w:rsidR="003163E0">
          <w:t xml:space="preserve"> </w:t>
        </w:r>
      </w:ins>
    </w:p>
    <w:p w14:paraId="29F82F8D" w14:textId="77777777" w:rsidR="00F93F2A" w:rsidRDefault="00F93F2A" w:rsidP="000D4921">
      <w:pPr>
        <w:ind w:firstLine="0"/>
        <w:rPr>
          <w:ins w:id="294" w:author="Jennifer Huckett" w:date="2017-04-28T17:37:00Z"/>
        </w:rPr>
      </w:pPr>
    </w:p>
    <w:p w14:paraId="4EA829BA" w14:textId="56D9EC13" w:rsidR="000C4E42" w:rsidRDefault="00366479">
      <w:pPr>
        <w:spacing w:after="240"/>
        <w:ind w:firstLine="0"/>
        <w:rPr>
          <w:ins w:id="295" w:author="Jennifer Huckett" w:date="2017-04-28T17:50:00Z"/>
        </w:rPr>
        <w:pPrChange w:id="296" w:author="Jennifer Huckett" w:date="2017-04-28T17:54:00Z">
          <w:pPr>
            <w:ind w:firstLine="0"/>
          </w:pPr>
        </w:pPrChange>
      </w:pPr>
      <w:del w:id="297" w:author="Jennifer Huckett" w:date="2017-04-28T17:39:00Z">
        <w:r w:rsidDel="003163E0">
          <w:delText xml:space="preserve">A </w:delText>
        </w:r>
      </w:del>
      <w:ins w:id="298" w:author="Jennifer Huckett" w:date="2017-04-28T17:39:00Z">
        <w:r w:rsidR="003163E0">
          <w:t xml:space="preserve">In this study, we </w:t>
        </w:r>
      </w:ins>
      <w:ins w:id="299" w:author="Jennifer Huckett" w:date="2017-04-28T17:40:00Z">
        <w:r w:rsidR="003163E0">
          <w:t xml:space="preserve">used a simulation approach </w:t>
        </w:r>
      </w:ins>
      <w:ins w:id="300" w:author="Jennifer Huckett" w:date="2017-04-28T17:39:00Z">
        <w:r w:rsidR="003163E0">
          <w:t xml:space="preserve">to </w:t>
        </w:r>
      </w:ins>
      <w:ins w:id="301" w:author="Jennifer Huckett" w:date="2017-04-28T17:40:00Z">
        <w:r w:rsidR="003163E0">
          <w:t>test the different frameworks and model specifications</w:t>
        </w:r>
      </w:ins>
      <w:ins w:id="302" w:author="Jennifer Huckett" w:date="2017-04-28T17:42:00Z">
        <w:r w:rsidR="003163E0">
          <w:t xml:space="preserve">. Our goal </w:t>
        </w:r>
      </w:ins>
      <w:ins w:id="303" w:author="Jennifer Huckett" w:date="2017-04-28T17:50:00Z">
        <w:r w:rsidR="00F00265">
          <w:t>wa</w:t>
        </w:r>
      </w:ins>
      <w:ins w:id="304" w:author="Jennifer Huckett" w:date="2017-04-28T17:42:00Z">
        <w:r w:rsidR="003163E0">
          <w:t xml:space="preserve">s to shed light on </w:t>
        </w:r>
      </w:ins>
      <w:ins w:id="305" w:author="Jennifer Huckett" w:date="2017-04-28T17:43:00Z">
        <w:r w:rsidR="003163E0">
          <w:t xml:space="preserve">which ones </w:t>
        </w:r>
      </w:ins>
      <w:ins w:id="306" w:author="Jennifer Huckett" w:date="2017-04-28T17:42:00Z">
        <w:r w:rsidR="003163E0">
          <w:t>produce accurate</w:t>
        </w:r>
      </w:ins>
      <w:ins w:id="307" w:author="Andrew Bernath" w:date="2017-04-30T17:23:00Z">
        <w:r w:rsidR="00AF76D6">
          <w:t>, robust</w:t>
        </w:r>
      </w:ins>
      <w:ins w:id="308" w:author="Jennifer Huckett" w:date="2017-04-28T17:42:00Z">
        <w:r w:rsidR="003163E0">
          <w:t xml:space="preserve"> results </w:t>
        </w:r>
      </w:ins>
      <w:ins w:id="309" w:author="Jennifer Huckett" w:date="2017-04-28T17:43:00Z">
        <w:r w:rsidR="003163E0">
          <w:t>and under what conditions, providing guidance to future evaluations. A</w:t>
        </w:r>
      </w:ins>
      <w:ins w:id="310" w:author="Jennifer Huckett" w:date="2017-04-28T17:39:00Z">
        <w:r w:rsidR="003163E0">
          <w:t xml:space="preserve"> </w:t>
        </w:r>
      </w:ins>
      <w:r>
        <w:t xml:space="preserve">simulation approach is particularly effective for </w:t>
      </w:r>
      <w:ins w:id="311" w:author="Jennifer Huckett" w:date="2017-04-28T17:44:00Z">
        <w:r w:rsidR="00F00265">
          <w:t xml:space="preserve">this purpose </w:t>
        </w:r>
      </w:ins>
      <w:ins w:id="312" w:author="Jennifer Huckett" w:date="2017-04-28T17:45:00Z">
        <w:r w:rsidR="00F00265">
          <w:t xml:space="preserve">because we determined </w:t>
        </w:r>
      </w:ins>
      <w:ins w:id="313" w:author="Jennifer Huckett" w:date="2017-04-28T17:46:00Z">
        <w:r w:rsidR="00F00265">
          <w:t xml:space="preserve">what the </w:t>
        </w:r>
      </w:ins>
      <w:ins w:id="314" w:author="Jennifer Huckett" w:date="2017-04-28T17:44:00Z">
        <w:r w:rsidR="00F00265">
          <w:t xml:space="preserve">“true” savings </w:t>
        </w:r>
      </w:ins>
      <w:ins w:id="315" w:author="Jennifer Huckett" w:date="2017-04-28T17:47:00Z">
        <w:r w:rsidR="00F00265">
          <w:t xml:space="preserve">are </w:t>
        </w:r>
      </w:ins>
      <w:ins w:id="316" w:author="Jennifer Huckett" w:date="2017-04-28T17:44:00Z">
        <w:r w:rsidR="00F00265">
          <w:t xml:space="preserve">and </w:t>
        </w:r>
      </w:ins>
      <w:ins w:id="317" w:author="Jennifer Huckett" w:date="2017-04-28T17:47:00Z">
        <w:r w:rsidR="00F00265">
          <w:t xml:space="preserve">model facility energy consumption based on this value of savings as well as other variables that </w:t>
        </w:r>
      </w:ins>
      <w:ins w:id="318" w:author="Jennifer Huckett" w:date="2017-04-28T17:44:00Z">
        <w:r w:rsidR="00F00265">
          <w:t xml:space="preserve">drive </w:t>
        </w:r>
      </w:ins>
      <w:ins w:id="319" w:author="Jennifer Huckett" w:date="2017-04-28T17:45:00Z">
        <w:r w:rsidR="00F00265">
          <w:t xml:space="preserve">energy consumption. </w:t>
        </w:r>
      </w:ins>
      <w:ins w:id="320" w:author="Jennifer Huckett" w:date="2017-04-28T17:47:00Z">
        <w:r w:rsidR="00F00265">
          <w:t>B</w:t>
        </w:r>
      </w:ins>
      <w:ins w:id="321" w:author="Jennifer Huckett" w:date="2017-04-28T17:46:00Z">
        <w:r w:rsidR="00F00265">
          <w:t xml:space="preserve">ecause we know the </w:t>
        </w:r>
      </w:ins>
      <w:ins w:id="322" w:author="Jennifer Huckett" w:date="2017-04-28T17:44:00Z">
        <w:r w:rsidR="00F00265">
          <w:t xml:space="preserve">savings underlying the </w:t>
        </w:r>
      </w:ins>
      <w:ins w:id="323" w:author="Jennifer Huckett" w:date="2017-04-28T17:48:00Z">
        <w:r w:rsidR="00F00265">
          <w:t>simulated data, we can compare estimates resulting from different regression model</w:t>
        </w:r>
        <w:del w:id="324" w:author="Andrew Bernath" w:date="2017-04-30T17:24:00Z">
          <w:r w:rsidR="00F00265" w:rsidDel="00AF76D6">
            <w:delText>s and</w:delText>
          </w:r>
        </w:del>
        <w:r w:rsidR="00F00265">
          <w:t xml:space="preserve"> frameworks to the truth to determine how accurate the estimate</w:t>
        </w:r>
      </w:ins>
      <w:ins w:id="325" w:author="Andrew Bernath" w:date="2017-04-30T17:24:00Z">
        <w:r w:rsidR="00AF76D6">
          <w:t>s</w:t>
        </w:r>
      </w:ins>
      <w:ins w:id="326" w:author="Jennifer Huckett" w:date="2017-04-28T17:48:00Z">
        <w:r w:rsidR="00F00265">
          <w:t xml:space="preserve"> are, on average</w:t>
        </w:r>
      </w:ins>
      <w:ins w:id="327" w:author="Jennifer Huckett" w:date="2017-04-28T17:44:00Z">
        <w:r w:rsidR="00F00265">
          <w:t>.</w:t>
        </w:r>
      </w:ins>
      <w:del w:id="328" w:author="Jennifer Huckett" w:date="2017-04-28T17:49:00Z">
        <w:r w:rsidDel="00F00265">
          <w:delText>determining the accuracy of savings estimates because it allows us to compare the estimated savings to the true savings in the simulated data.</w:delText>
        </w:r>
      </w:del>
      <w:r>
        <w:t xml:space="preserve"> </w:t>
      </w:r>
      <w:ins w:id="329" w:author="Jennifer Huckett" w:date="2017-04-28T17:49:00Z">
        <w:r w:rsidR="00F00265">
          <w:t xml:space="preserve">We </w:t>
        </w:r>
      </w:ins>
      <w:del w:id="330" w:author="Jennifer Huckett" w:date="2017-04-28T17:49:00Z">
        <w:r w:rsidDel="00F00265">
          <w:delText xml:space="preserve">This simulation study will </w:delText>
        </w:r>
      </w:del>
      <w:r>
        <w:t>assess</w:t>
      </w:r>
      <w:ins w:id="331" w:author="Jennifer Huckett" w:date="2017-04-28T17:49:00Z">
        <w:r w:rsidR="00F00265">
          <w:t>ed</w:t>
        </w:r>
      </w:ins>
      <w:r>
        <w:t xml:space="preserve"> </w:t>
      </w:r>
      <w:del w:id="332" w:author="Jennifer Huckett" w:date="2017-04-28T17:49:00Z">
        <w:r w:rsidDel="00F00265">
          <w:delText xml:space="preserve">estimation </w:delText>
        </w:r>
      </w:del>
      <w:ins w:id="333" w:author="Jennifer Huckett" w:date="2017-04-28T17:49:00Z">
        <w:r w:rsidR="00F00265">
          <w:t xml:space="preserve">the </w:t>
        </w:r>
      </w:ins>
      <w:r>
        <w:t xml:space="preserve">accuracy </w:t>
      </w:r>
      <w:commentRangeStart w:id="334"/>
      <w:r>
        <w:t xml:space="preserve">and robustness </w:t>
      </w:r>
      <w:commentRangeEnd w:id="334"/>
      <w:r w:rsidR="00F00265">
        <w:rPr>
          <w:rStyle w:val="CommentReference"/>
          <w:rFonts w:asciiTheme="minorHAnsi" w:eastAsiaTheme="minorHAnsi" w:hAnsiTheme="minorHAnsi" w:cstheme="minorBidi"/>
        </w:rPr>
        <w:commentReference w:id="334"/>
      </w:r>
      <w:r>
        <w:t xml:space="preserve">of </w:t>
      </w:r>
      <w:ins w:id="335" w:author="Jennifer Huckett" w:date="2017-04-28T17:53:00Z">
        <w:r w:rsidR="00F00265">
          <w:t xml:space="preserve">the following </w:t>
        </w:r>
      </w:ins>
      <w:ins w:id="336" w:author="Jennifer Huckett" w:date="2017-04-28T17:50:00Z">
        <w:r w:rsidR="00F00265">
          <w:t>three regression frameworks</w:t>
        </w:r>
      </w:ins>
      <w:ins w:id="337" w:author="Jennifer Huckett" w:date="2017-04-28T17:51:00Z">
        <w:r w:rsidR="00F00265">
          <w:t>, described in detail below</w:t>
        </w:r>
      </w:ins>
      <w:del w:id="338" w:author="Jennifer Huckett" w:date="2017-04-28T17:50:00Z">
        <w:r w:rsidDel="00F00265">
          <w:delText>the forecast and pre-post methods under several scenarios including the following</w:delText>
        </w:r>
      </w:del>
      <w:r>
        <w:t>:</w:t>
      </w:r>
    </w:p>
    <w:p w14:paraId="6D7A1410" w14:textId="19D454B2" w:rsidR="00F00265" w:rsidRPr="00F00265" w:rsidRDefault="00F00265" w:rsidP="00AF76D6">
      <w:pPr>
        <w:pStyle w:val="ListParagraph"/>
        <w:numPr>
          <w:ilvl w:val="0"/>
          <w:numId w:val="35"/>
        </w:numPr>
        <w:rPr>
          <w:ins w:id="339" w:author="Jennifer Huckett" w:date="2017-04-28T17:50:00Z"/>
        </w:rPr>
        <w:pPrChange w:id="340" w:author="Andrew Bernath" w:date="2017-04-30T17:25:00Z">
          <w:pPr>
            <w:pStyle w:val="ListParagraph"/>
            <w:numPr>
              <w:numId w:val="32"/>
            </w:numPr>
            <w:ind w:hanging="360"/>
          </w:pPr>
        </w:pPrChange>
      </w:pPr>
      <w:ins w:id="341" w:author="Jennifer Huckett" w:date="2017-04-28T17:50:00Z">
        <w:r w:rsidRPr="00F00265">
          <w:rPr>
            <w:rPrChange w:id="342" w:author="Jennifer Huckett" w:date="2017-04-28T17:51:00Z">
              <w:rPr>
                <w:b/>
                <w:i/>
              </w:rPr>
            </w:rPrChange>
          </w:rPr>
          <w:t>Forecast</w:t>
        </w:r>
      </w:ins>
    </w:p>
    <w:p w14:paraId="7F609747" w14:textId="04799EAA" w:rsidR="00F00265" w:rsidRPr="00F00265" w:rsidRDefault="00F00265" w:rsidP="00AF76D6">
      <w:pPr>
        <w:pStyle w:val="ListParagraph"/>
        <w:numPr>
          <w:ilvl w:val="0"/>
          <w:numId w:val="35"/>
        </w:numPr>
        <w:rPr>
          <w:ins w:id="343" w:author="Jennifer Huckett" w:date="2017-04-28T17:50:00Z"/>
        </w:rPr>
        <w:pPrChange w:id="344" w:author="Andrew Bernath" w:date="2017-04-30T17:25:00Z">
          <w:pPr>
            <w:pStyle w:val="ListParagraph"/>
            <w:numPr>
              <w:numId w:val="32"/>
            </w:numPr>
            <w:ind w:hanging="360"/>
          </w:pPr>
        </w:pPrChange>
      </w:pPr>
      <w:ins w:id="345" w:author="Jennifer Huckett" w:date="2017-04-28T17:50:00Z">
        <w:r w:rsidRPr="00F00265">
          <w:rPr>
            <w:rPrChange w:id="346" w:author="Jennifer Huckett" w:date="2017-04-28T17:51:00Z">
              <w:rPr>
                <w:b/>
                <w:i/>
              </w:rPr>
            </w:rPrChange>
          </w:rPr>
          <w:t>Simple Pre/Post</w:t>
        </w:r>
      </w:ins>
    </w:p>
    <w:p w14:paraId="00FDB2CC" w14:textId="5215B2D9" w:rsidR="00F00265" w:rsidRPr="00F00265" w:rsidRDefault="00F00265" w:rsidP="00AF76D6">
      <w:pPr>
        <w:pStyle w:val="ListParagraph"/>
        <w:numPr>
          <w:ilvl w:val="0"/>
          <w:numId w:val="35"/>
        </w:numPr>
        <w:rPr>
          <w:ins w:id="347" w:author="Jennifer Huckett" w:date="2017-04-28T17:51:00Z"/>
        </w:rPr>
        <w:pPrChange w:id="348" w:author="Andrew Bernath" w:date="2017-04-30T17:25:00Z">
          <w:pPr>
            <w:ind w:firstLine="0"/>
          </w:pPr>
        </w:pPrChange>
      </w:pPr>
      <w:ins w:id="349" w:author="Jennifer Huckett" w:date="2017-04-28T17:50:00Z">
        <w:r w:rsidRPr="00F00265">
          <w:rPr>
            <w:rPrChange w:id="350" w:author="Jennifer Huckett" w:date="2017-04-28T17:51:00Z">
              <w:rPr>
                <w:b/>
                <w:i/>
              </w:rPr>
            </w:rPrChange>
          </w:rPr>
          <w:t>Fully-specified Pre/Post</w:t>
        </w:r>
      </w:ins>
    </w:p>
    <w:p w14:paraId="2C191490" w14:textId="201E3CE6" w:rsidR="00F00265" w:rsidDel="00F00265" w:rsidRDefault="00F00265" w:rsidP="00F00265">
      <w:pPr>
        <w:ind w:firstLine="0"/>
        <w:rPr>
          <w:del w:id="351" w:author="Jennifer Huckett" w:date="2017-04-28T17:51:00Z"/>
        </w:rPr>
      </w:pPr>
    </w:p>
    <w:p w14:paraId="2455A827" w14:textId="0F1AAAAC" w:rsidR="000C4E42" w:rsidRDefault="00F00265">
      <w:pPr>
        <w:spacing w:before="240" w:after="240"/>
        <w:ind w:firstLine="0"/>
        <w:rPr>
          <w:ins w:id="352" w:author="Jennifer Huckett" w:date="2017-04-28T17:53:00Z"/>
        </w:rPr>
        <w:pPrChange w:id="353" w:author="Jennifer Huckett" w:date="2017-04-28T17:54:00Z">
          <w:pPr>
            <w:ind w:left="720"/>
          </w:pPr>
        </w:pPrChange>
      </w:pPr>
      <w:ins w:id="354" w:author="Jennifer Huckett" w:date="2017-04-28T17:51:00Z">
        <w:r>
          <w:t xml:space="preserve">Further, in our evaluations of actual facility data, we </w:t>
        </w:r>
      </w:ins>
      <w:ins w:id="355" w:author="Andrew Bernath" w:date="2017-04-30T17:20:00Z">
        <w:r w:rsidR="00AF76D6">
          <w:t xml:space="preserve">have </w:t>
        </w:r>
      </w:ins>
      <w:ins w:id="356" w:author="Jennifer Huckett" w:date="2017-04-28T17:52:00Z">
        <w:r>
          <w:t xml:space="preserve">observed that results tended to vary greatly depending on </w:t>
        </w:r>
      </w:ins>
      <w:ins w:id="357" w:author="Jennifer Huckett" w:date="2017-04-28T17:53:00Z">
        <w:r>
          <w:t>weather and facility conditions, including the following:</w:t>
        </w:r>
      </w:ins>
    </w:p>
    <w:p w14:paraId="0E0D7654" w14:textId="77777777" w:rsidR="00F00265" w:rsidRDefault="00F00265" w:rsidP="00AF76D6">
      <w:pPr>
        <w:pStyle w:val="ListParagraph"/>
        <w:numPr>
          <w:ilvl w:val="0"/>
          <w:numId w:val="31"/>
        </w:numPr>
        <w:ind w:left="720"/>
        <w:rPr>
          <w:ins w:id="358" w:author="Jennifer Huckett" w:date="2017-04-28T17:54:00Z"/>
        </w:rPr>
        <w:pPrChange w:id="359" w:author="Andrew Bernath" w:date="2017-04-30T17:26:00Z">
          <w:pPr>
            <w:pStyle w:val="ListParagraph"/>
            <w:numPr>
              <w:numId w:val="31"/>
            </w:numPr>
            <w:ind w:left="1440" w:hanging="360"/>
          </w:pPr>
        </w:pPrChange>
      </w:pPr>
      <w:ins w:id="360" w:author="Jennifer Huckett" w:date="2017-04-28T17:54:00Z">
        <w:r>
          <w:t>Weather (HDD, CDD, mean temperature)</w:t>
        </w:r>
      </w:ins>
    </w:p>
    <w:p w14:paraId="35812778" w14:textId="20916990" w:rsidR="00F00265" w:rsidRDefault="00F00265" w:rsidP="00AF76D6">
      <w:pPr>
        <w:pStyle w:val="ListParagraph"/>
        <w:numPr>
          <w:ilvl w:val="0"/>
          <w:numId w:val="31"/>
        </w:numPr>
        <w:ind w:left="720"/>
        <w:rPr>
          <w:ins w:id="361" w:author="Jennifer Huckett" w:date="2017-04-28T17:54:00Z"/>
        </w:rPr>
        <w:pPrChange w:id="362" w:author="Andrew Bernath" w:date="2017-04-30T17:26:00Z">
          <w:pPr>
            <w:pStyle w:val="ListParagraph"/>
            <w:numPr>
              <w:numId w:val="31"/>
            </w:numPr>
            <w:ind w:left="1440" w:hanging="360"/>
          </w:pPr>
        </w:pPrChange>
      </w:pPr>
      <w:ins w:id="363" w:author="Jennifer Huckett" w:date="2017-04-28T17:54:00Z">
        <w:r>
          <w:t>Production and occupancy</w:t>
        </w:r>
      </w:ins>
    </w:p>
    <w:p w14:paraId="36D3EDDA" w14:textId="43541832" w:rsidR="00F00265" w:rsidRDefault="00F00265" w:rsidP="00AF76D6">
      <w:pPr>
        <w:pStyle w:val="ListParagraph"/>
        <w:numPr>
          <w:ilvl w:val="0"/>
          <w:numId w:val="31"/>
        </w:numPr>
        <w:ind w:left="720"/>
        <w:rPr>
          <w:ins w:id="364" w:author="Jennifer Huckett" w:date="2017-04-28T17:54:00Z"/>
        </w:rPr>
        <w:pPrChange w:id="365" w:author="Andrew Bernath" w:date="2017-04-30T17:26:00Z">
          <w:pPr>
            <w:pStyle w:val="ListParagraph"/>
            <w:numPr>
              <w:numId w:val="31"/>
            </w:numPr>
            <w:ind w:left="1440" w:hanging="360"/>
          </w:pPr>
        </w:pPrChange>
      </w:pPr>
      <w:ins w:id="366" w:author="Jennifer Huckett" w:date="2017-04-28T17:54:00Z">
        <w:r>
          <w:t>Weekday versus weekend activity</w:t>
        </w:r>
      </w:ins>
    </w:p>
    <w:p w14:paraId="7B589411" w14:textId="41F89722" w:rsidR="00F00265" w:rsidRDefault="00F00265" w:rsidP="00AF76D6">
      <w:pPr>
        <w:pStyle w:val="ListParagraph"/>
        <w:numPr>
          <w:ilvl w:val="0"/>
          <w:numId w:val="31"/>
        </w:numPr>
        <w:ind w:left="720"/>
        <w:rPr>
          <w:ins w:id="367" w:author="Jennifer Huckett" w:date="2017-04-28T17:54:00Z"/>
        </w:rPr>
        <w:pPrChange w:id="368" w:author="Andrew Bernath" w:date="2017-04-30T17:26:00Z">
          <w:pPr>
            <w:pStyle w:val="ListParagraph"/>
            <w:numPr>
              <w:numId w:val="31"/>
            </w:numPr>
            <w:ind w:left="1440" w:hanging="360"/>
          </w:pPr>
        </w:pPrChange>
      </w:pPr>
      <w:ins w:id="369" w:author="Jennifer Huckett" w:date="2017-04-28T17:54:00Z">
        <w:r>
          <w:t>Shutdown or closure periods</w:t>
        </w:r>
      </w:ins>
    </w:p>
    <w:p w14:paraId="10354225" w14:textId="77777777" w:rsidR="00F00265" w:rsidRDefault="00F00265" w:rsidP="00AF76D6">
      <w:pPr>
        <w:pStyle w:val="ListParagraph"/>
        <w:numPr>
          <w:ilvl w:val="0"/>
          <w:numId w:val="31"/>
        </w:numPr>
        <w:ind w:left="720"/>
        <w:rPr>
          <w:ins w:id="370" w:author="Jennifer Huckett" w:date="2017-04-28T17:54:00Z"/>
        </w:rPr>
        <w:pPrChange w:id="371" w:author="Andrew Bernath" w:date="2017-04-30T17:26:00Z">
          <w:pPr>
            <w:pStyle w:val="ListParagraph"/>
            <w:numPr>
              <w:numId w:val="31"/>
            </w:numPr>
            <w:ind w:left="1440" w:hanging="360"/>
          </w:pPr>
        </w:pPrChange>
      </w:pPr>
      <w:ins w:id="372" w:author="Jennifer Huckett" w:date="2017-04-28T17:54:00Z">
        <w:r>
          <w:t>Non-routine adjustments</w:t>
        </w:r>
      </w:ins>
    </w:p>
    <w:p w14:paraId="1A4F49FA" w14:textId="4DCF4416" w:rsidR="00F00265" w:rsidRDefault="00695087" w:rsidP="00AF76D6">
      <w:pPr>
        <w:spacing w:before="240" w:after="240"/>
        <w:ind w:firstLine="0"/>
        <w:rPr>
          <w:ins w:id="373" w:author="Jennifer Huckett" w:date="2017-04-28T17:54:00Z"/>
        </w:rPr>
        <w:pPrChange w:id="374" w:author="Andrew Bernath" w:date="2017-04-30T17:26:00Z">
          <w:pPr>
            <w:ind w:left="720"/>
          </w:pPr>
        </w:pPrChange>
      </w:pPr>
      <w:ins w:id="375" w:author="Jennifer Huckett" w:date="2017-04-28T17:55:00Z">
        <w:r>
          <w:t xml:space="preserve">Finally, due to differing data collection </w:t>
        </w:r>
      </w:ins>
      <w:ins w:id="376" w:author="Jennifer Huckett" w:date="2017-04-28T17:56:00Z">
        <w:r>
          <w:t xml:space="preserve">protocols and procedures, evaluators may </w:t>
        </w:r>
      </w:ins>
      <w:ins w:id="377" w:author="Jennifer Huckett" w:date="2017-04-28T17:57:00Z">
        <w:r>
          <w:t>not have access to data on certain variables. Some data may exhibit autocorrelation or non-normality</w:t>
        </w:r>
      </w:ins>
      <w:ins w:id="378" w:author="Jennifer Huckett" w:date="2017-04-28T17:59:00Z">
        <w:r>
          <w:t xml:space="preserve"> that aren’t included in the regression model</w:t>
        </w:r>
      </w:ins>
      <w:ins w:id="379" w:author="Jennifer Huckett" w:date="2017-04-28T17:58:00Z">
        <w:r>
          <w:t xml:space="preserve">. Therefore, we considered </w:t>
        </w:r>
      </w:ins>
      <w:ins w:id="380" w:author="Jennifer Huckett" w:date="2017-04-28T17:59:00Z">
        <w:r>
          <w:t>evaluation</w:t>
        </w:r>
      </w:ins>
      <w:ins w:id="381" w:author="Jennifer Huckett" w:date="2017-04-28T17:58:00Z">
        <w:r>
          <w:t xml:space="preserve"> </w:t>
        </w:r>
      </w:ins>
      <w:ins w:id="382" w:author="Jennifer Huckett" w:date="2017-04-28T17:59:00Z">
        <w:r>
          <w:t>when model specification includes and does not include the following:</w:t>
        </w:r>
      </w:ins>
    </w:p>
    <w:p w14:paraId="07412431" w14:textId="79B7DE32" w:rsidR="00F00265" w:rsidDel="00695087" w:rsidRDefault="00F00265">
      <w:pPr>
        <w:spacing w:before="240"/>
        <w:ind w:firstLine="0"/>
        <w:rPr>
          <w:del w:id="383" w:author="Jennifer Huckett" w:date="2017-04-28T18:00:00Z"/>
        </w:rPr>
        <w:pPrChange w:id="384" w:author="Jennifer Huckett" w:date="2017-04-28T17:52:00Z">
          <w:pPr>
            <w:ind w:left="720"/>
          </w:pPr>
        </w:pPrChange>
      </w:pPr>
    </w:p>
    <w:p w14:paraId="56B5FA67" w14:textId="4AF1877C" w:rsidR="00695087" w:rsidRDefault="00366479" w:rsidP="00565E21">
      <w:pPr>
        <w:pStyle w:val="ListParagraph"/>
        <w:numPr>
          <w:ilvl w:val="0"/>
          <w:numId w:val="31"/>
        </w:numPr>
        <w:ind w:left="720"/>
        <w:rPr>
          <w:ins w:id="385" w:author="Jennifer Huckett" w:date="2017-04-28T18:00:00Z"/>
        </w:rPr>
      </w:pPr>
      <w:del w:id="386" w:author="Jennifer Huckett" w:date="2017-04-28T18:00:00Z">
        <w:r w:rsidRPr="0054318F" w:rsidDel="00695087">
          <w:delText>When the models are mis-specified (e.g., because the models omit r</w:delText>
        </w:r>
      </w:del>
      <w:ins w:id="387" w:author="Jennifer Huckett" w:date="2017-04-28T18:00:00Z">
        <w:r w:rsidR="00695087">
          <w:t>Include</w:t>
        </w:r>
      </w:ins>
      <w:ins w:id="388" w:author="Andrew Bernath" w:date="2017-04-30T17:26:00Z">
        <w:r w:rsidR="00AF76D6">
          <w:t xml:space="preserve"> extraneous variables</w:t>
        </w:r>
      </w:ins>
      <w:ins w:id="389" w:author="Jennifer Huckett" w:date="2017-04-28T18:00:00Z">
        <w:r w:rsidR="00695087">
          <w:t xml:space="preserve"> or omit </w:t>
        </w:r>
      </w:ins>
      <w:ins w:id="390" w:author="Andrew Bernath" w:date="2017-04-30T17:26:00Z">
        <w:r w:rsidR="00AF76D6">
          <w:t xml:space="preserve">known </w:t>
        </w:r>
      </w:ins>
      <w:del w:id="391" w:author="Jennifer Huckett" w:date="2017-04-28T18:00:00Z">
        <w:r w:rsidRPr="0054318F" w:rsidDel="00695087">
          <w:delText xml:space="preserve">elevant </w:delText>
        </w:r>
      </w:del>
      <w:del w:id="392" w:author="Andrew Bernath" w:date="2017-04-30T17:27:00Z">
        <w:r w:rsidRPr="0054318F" w:rsidDel="00AF76D6">
          <w:delText xml:space="preserve">variables </w:delText>
        </w:r>
      </w:del>
      <w:ins w:id="393" w:author="Jennifer Huckett" w:date="2017-04-28T18:00:00Z">
        <w:del w:id="394" w:author="Andrew Bernath" w:date="2017-04-30T17:27:00Z">
          <w:r w:rsidR="00695087" w:rsidDel="00AF76D6">
            <w:delText xml:space="preserve">that are </w:delText>
          </w:r>
        </w:del>
        <w:r w:rsidR="00695087">
          <w:t>drivers of energy consumption</w:t>
        </w:r>
      </w:ins>
    </w:p>
    <w:p w14:paraId="1A9962B4" w14:textId="28D49922" w:rsidR="00366479" w:rsidRDefault="00366479" w:rsidP="00565E21">
      <w:pPr>
        <w:pStyle w:val="ListParagraph"/>
        <w:numPr>
          <w:ilvl w:val="0"/>
          <w:numId w:val="31"/>
        </w:numPr>
        <w:ind w:left="720"/>
      </w:pPr>
      <w:del w:id="395" w:author="Jennifer Huckett" w:date="2017-04-28T18:00:00Z">
        <w:r w:rsidRPr="0054318F" w:rsidDel="00695087">
          <w:delText xml:space="preserve">or </w:delText>
        </w:r>
      </w:del>
      <w:ins w:id="396" w:author="Jennifer Huckett" w:date="2017-04-28T18:00:00Z">
        <w:r w:rsidR="00695087">
          <w:t xml:space="preserve">Correctly specify or </w:t>
        </w:r>
      </w:ins>
      <w:proofErr w:type="spellStart"/>
      <w:r w:rsidRPr="0054318F">
        <w:t>mi</w:t>
      </w:r>
      <w:ins w:id="397" w:author="Jennifer Huckett" w:date="2017-04-28T18:00:00Z">
        <w:r w:rsidR="00695087">
          <w:t>s</w:t>
        </w:r>
        <w:proofErr w:type="spellEnd"/>
        <w:r w:rsidR="00695087">
          <w:t>-</w:t>
        </w:r>
      </w:ins>
      <w:del w:id="398" w:author="Jennifer Huckett" w:date="2017-04-28T18:00:00Z">
        <w:r w:rsidRPr="0054318F" w:rsidDel="00695087">
          <w:delText>s-</w:delText>
        </w:r>
      </w:del>
      <w:r w:rsidRPr="0054318F">
        <w:t xml:space="preserve">specify </w:t>
      </w:r>
      <w:ins w:id="399" w:author="Jennifer Huckett" w:date="2017-04-28T18:00:00Z">
        <w:r w:rsidR="00695087">
          <w:t xml:space="preserve">the </w:t>
        </w:r>
      </w:ins>
      <w:del w:id="400" w:author="Jennifer Huckett" w:date="2017-04-28T18:00:00Z">
        <w:r w:rsidRPr="0054318F" w:rsidDel="00695087">
          <w:delText xml:space="preserve">functional </w:delText>
        </w:r>
      </w:del>
      <w:r w:rsidRPr="0054318F">
        <w:t>relationships</w:t>
      </w:r>
      <w:del w:id="401" w:author="Jennifer Huckett" w:date="2017-04-28T18:00:00Z">
        <w:r w:rsidRPr="0054318F" w:rsidDel="00695087">
          <w:delText>).</w:delText>
        </w:r>
      </w:del>
      <w:ins w:id="402" w:author="Jennifer Huckett" w:date="2017-04-28T18:00:00Z">
        <w:r w:rsidR="00695087">
          <w:t xml:space="preserve"> </w:t>
        </w:r>
      </w:ins>
      <w:ins w:id="403" w:author="Jennifer Huckett" w:date="2017-04-28T18:01:00Z">
        <w:r w:rsidR="00695087">
          <w:t xml:space="preserve">between variables and energy consumption </w:t>
        </w:r>
      </w:ins>
    </w:p>
    <w:p w14:paraId="096C4EE3" w14:textId="25E4E8BF" w:rsidR="00366479" w:rsidRDefault="00695087" w:rsidP="00565E21">
      <w:pPr>
        <w:pStyle w:val="ListParagraph"/>
        <w:numPr>
          <w:ilvl w:val="0"/>
          <w:numId w:val="31"/>
        </w:numPr>
        <w:ind w:left="720"/>
      </w:pPr>
      <w:ins w:id="404" w:author="Jennifer Huckett" w:date="2017-04-28T18:01:00Z">
        <w:r>
          <w:t>Include or not include non-routine adjustments in the regression model</w:t>
        </w:r>
      </w:ins>
      <w:del w:id="405" w:author="Jennifer Huckett" w:date="2017-04-28T18:01:00Z">
        <w:r w:rsidR="00366479" w:rsidDel="00695087">
          <w:delText>When there are changes in facility operations that require non-routine adjustments to the baseline.</w:delText>
        </w:r>
      </w:del>
    </w:p>
    <w:p w14:paraId="1B1B167C" w14:textId="78EA14B9" w:rsidR="00366479" w:rsidDel="00695087" w:rsidRDefault="00366479" w:rsidP="00565E21">
      <w:pPr>
        <w:pStyle w:val="ListParagraph"/>
        <w:numPr>
          <w:ilvl w:val="0"/>
          <w:numId w:val="31"/>
        </w:numPr>
        <w:ind w:left="720"/>
        <w:rPr>
          <w:del w:id="406" w:author="Jennifer Huckett" w:date="2017-04-28T18:02:00Z"/>
        </w:rPr>
      </w:pPr>
      <w:del w:id="407" w:author="Jennifer Huckett" w:date="2017-04-28T18:01:00Z">
        <w:r w:rsidRPr="00EF76E8" w:rsidDel="00695087">
          <w:lastRenderedPageBreak/>
          <w:delText>When the model error exhibits</w:delText>
        </w:r>
      </w:del>
      <w:ins w:id="408" w:author="Jennifer Huckett" w:date="2017-04-28T18:01:00Z">
        <w:r w:rsidR="00695087">
          <w:t>Account for</w:t>
        </w:r>
      </w:ins>
      <w:r w:rsidRPr="00EF76E8">
        <w:t xml:space="preserve"> </w:t>
      </w:r>
      <w:ins w:id="409" w:author="Jennifer Huckett" w:date="2017-04-28T18:02:00Z">
        <w:r w:rsidR="00695087">
          <w:t xml:space="preserve">or do not account for </w:t>
        </w:r>
      </w:ins>
      <w:r w:rsidRPr="00EF76E8">
        <w:t xml:space="preserve">time-series </w:t>
      </w:r>
      <w:ins w:id="410" w:author="Jennifer Huckett" w:date="2017-04-28T18:01:00Z">
        <w:r w:rsidR="00695087">
          <w:t>auto</w:t>
        </w:r>
      </w:ins>
      <w:r w:rsidRPr="00EF76E8">
        <w:t>correlation or non-normality</w:t>
      </w:r>
      <w:ins w:id="411" w:author="Jennifer Huckett" w:date="2017-04-28T18:02:00Z">
        <w:r w:rsidR="00695087">
          <w:t xml:space="preserve"> in the regression analysis</w:t>
        </w:r>
      </w:ins>
      <w:del w:id="412" w:author="Jennifer Huckett" w:date="2017-04-28T18:02:00Z">
        <w:r w:rsidDel="00695087">
          <w:delText>.</w:delText>
        </w:r>
      </w:del>
    </w:p>
    <w:p w14:paraId="793A597A" w14:textId="77777777" w:rsidR="00366479" w:rsidRDefault="00366479">
      <w:pPr>
        <w:pStyle w:val="ListParagraph"/>
        <w:numPr>
          <w:ilvl w:val="0"/>
          <w:numId w:val="31"/>
        </w:numPr>
        <w:ind w:left="720"/>
        <w:pPrChange w:id="413" w:author="Jennifer Huckett" w:date="2017-04-28T18:02:00Z">
          <w:pPr/>
        </w:pPrChange>
      </w:pPr>
    </w:p>
    <w:p w14:paraId="79D09002" w14:textId="77777777" w:rsidR="006A5C41" w:rsidRDefault="00695087">
      <w:pPr>
        <w:spacing w:before="240" w:after="240"/>
        <w:ind w:firstLine="0"/>
        <w:rPr>
          <w:ins w:id="414" w:author="Jennifer Huckett" w:date="2017-04-28T18:06:00Z"/>
        </w:rPr>
        <w:pPrChange w:id="415" w:author="Jennifer Huckett" w:date="2017-04-28T18:05:00Z">
          <w:pPr/>
        </w:pPrChange>
      </w:pPr>
      <w:ins w:id="416" w:author="Jennifer Huckett" w:date="2017-04-28T18:02:00Z">
        <w:r>
          <w:t xml:space="preserve">In the remainder of this paper, we provide details on the regression frameworks, weather and facility conditions, and additional considerations that we examined </w:t>
        </w:r>
      </w:ins>
      <w:ins w:id="417" w:author="Jennifer Huckett" w:date="2017-04-28T18:03:00Z">
        <w:r>
          <w:t xml:space="preserve">using the simulation study. We summarize the findings to identify </w:t>
        </w:r>
      </w:ins>
      <w:ins w:id="418" w:author="Jennifer Huckett" w:date="2017-04-28T18:04:00Z">
        <w:r>
          <w:t xml:space="preserve">trends in how accurately each framework estimates energy savings under different </w:t>
        </w:r>
      </w:ins>
      <w:ins w:id="419" w:author="Jennifer Huckett" w:date="2017-04-28T18:03:00Z">
        <w:r>
          <w:t>circumstances</w:t>
        </w:r>
      </w:ins>
      <w:ins w:id="420" w:author="Jennifer Huckett" w:date="2017-04-28T18:04:00Z">
        <w:r>
          <w:t xml:space="preserve">. </w:t>
        </w:r>
      </w:ins>
      <w:ins w:id="421" w:author="Jennifer Huckett" w:date="2017-04-28T18:06:00Z">
        <w:r w:rsidR="006A5C41">
          <w:t xml:space="preserve">Ultimately, we provide answers to two important questions: </w:t>
        </w:r>
      </w:ins>
    </w:p>
    <w:p w14:paraId="28CB128B" w14:textId="0D5865D9" w:rsidR="006A5C41" w:rsidRDefault="006A5C41">
      <w:pPr>
        <w:pStyle w:val="ListParagraph"/>
        <w:numPr>
          <w:ilvl w:val="0"/>
          <w:numId w:val="36"/>
        </w:numPr>
        <w:spacing w:before="240" w:after="240"/>
        <w:rPr>
          <w:ins w:id="422" w:author="Jennifer Huckett" w:date="2017-04-28T18:06:00Z"/>
        </w:rPr>
        <w:pPrChange w:id="423" w:author="Jennifer Huckett" w:date="2017-04-28T18:06:00Z">
          <w:pPr/>
        </w:pPrChange>
      </w:pPr>
      <w:ins w:id="424" w:author="Jennifer Huckett" w:date="2017-04-28T18:06:00Z">
        <w:r>
          <w:t>Which regression analysis framework should evaluators use to calculate accurate savings estimates?</w:t>
        </w:r>
      </w:ins>
    </w:p>
    <w:p w14:paraId="66496F63" w14:textId="19DE40EC" w:rsidR="00366479" w:rsidRDefault="006A5C41">
      <w:pPr>
        <w:pStyle w:val="ListParagraph"/>
        <w:numPr>
          <w:ilvl w:val="0"/>
          <w:numId w:val="36"/>
        </w:numPr>
        <w:spacing w:before="240" w:after="240"/>
        <w:pPrChange w:id="425" w:author="Jennifer Huckett" w:date="2017-04-28T18:06:00Z">
          <w:pPr/>
        </w:pPrChange>
      </w:pPr>
      <w:ins w:id="426" w:author="Jennifer Huckett" w:date="2017-04-28T18:07:00Z">
        <w:r>
          <w:t xml:space="preserve">How should </w:t>
        </w:r>
      </w:ins>
      <w:ins w:id="427" w:author="Jennifer Huckett" w:date="2017-04-28T18:06:00Z">
        <w:r>
          <w:t xml:space="preserve">the facility regression model </w:t>
        </w:r>
      </w:ins>
      <w:ins w:id="428" w:author="Jennifer Huckett" w:date="2017-04-28T18:07:00Z">
        <w:r>
          <w:t xml:space="preserve">be specified </w:t>
        </w:r>
      </w:ins>
      <w:ins w:id="429" w:author="Jennifer Huckett" w:date="2017-04-28T18:06:00Z">
        <w:r>
          <w:t>within that framework?</w:t>
        </w:r>
      </w:ins>
      <w:del w:id="430" w:author="Jennifer Huckett" w:date="2017-04-28T18:05:00Z">
        <w:r w:rsidR="00366479" w:rsidDel="00C90EB1">
          <w:delText xml:space="preserve">The conclusions from this simulation will help evaluators understand the strengths and limitations of two current evaluation methods with respect to accuracy of savings estimates. </w:delText>
        </w:r>
      </w:del>
    </w:p>
    <w:p w14:paraId="2A430E58" w14:textId="77777777" w:rsidR="00366479" w:rsidRDefault="00366479" w:rsidP="001157E2">
      <w:pPr>
        <w:pStyle w:val="Heading1"/>
      </w:pPr>
      <w:r>
        <w:t>Methodology</w:t>
      </w:r>
    </w:p>
    <w:p w14:paraId="3FA8F8F2" w14:textId="586DD00E" w:rsidR="004432CB" w:rsidDel="00C24089" w:rsidRDefault="004432CB" w:rsidP="004432CB">
      <w:pPr>
        <w:ind w:firstLine="0"/>
        <w:rPr>
          <w:del w:id="431" w:author="Jennifer Huckett" w:date="2017-04-28T18:07:00Z"/>
        </w:rPr>
      </w:pPr>
      <w:del w:id="432" w:author="Jennifer Huckett" w:date="2017-04-28T18:07:00Z">
        <w:r w:rsidDel="00C24089">
          <w:delText>In order to address the research questions outlined above, we simulated SEM participant data. This allowed us to compare the estimated savings to the true program savings, providing insight to the accuracy of the various modeling approaches.</w:delText>
        </w:r>
      </w:del>
    </w:p>
    <w:p w14:paraId="50632AC7" w14:textId="213ED68F" w:rsidR="004432CB" w:rsidDel="00C24089" w:rsidRDefault="004432CB" w:rsidP="004432CB">
      <w:pPr>
        <w:ind w:firstLine="0"/>
        <w:rPr>
          <w:del w:id="433" w:author="Jennifer Huckett" w:date="2017-04-28T18:07:00Z"/>
        </w:rPr>
      </w:pPr>
    </w:p>
    <w:p w14:paraId="076CE1C6" w14:textId="3123DDC0" w:rsidR="004432CB" w:rsidRDefault="004432CB" w:rsidP="004432CB">
      <w:pPr>
        <w:ind w:firstLine="0"/>
      </w:pPr>
      <w:del w:id="434" w:author="Jennifer Huckett" w:date="2017-04-28T18:07:00Z">
        <w:r w:rsidDel="00C24089">
          <w:delText>To estimate SEM savings, e</w:delText>
        </w:r>
      </w:del>
      <w:ins w:id="435" w:author="Jennifer Huckett" w:date="2017-04-28T18:07:00Z">
        <w:r w:rsidR="00C24089">
          <w:t>E</w:t>
        </w:r>
      </w:ins>
      <w:r>
        <w:t xml:space="preserve">valuators typically </w:t>
      </w:r>
      <w:ins w:id="436" w:author="Jennifer Huckett" w:date="2017-04-28T18:09:00Z">
        <w:r w:rsidR="00C24089">
          <w:t xml:space="preserve">estimate SEM program energy savings by </w:t>
        </w:r>
      </w:ins>
      <w:del w:id="437" w:author="Jennifer Huckett" w:date="2017-04-28T18:09:00Z">
        <w:r w:rsidDel="00C24089">
          <w:delText xml:space="preserve">develop </w:delText>
        </w:r>
      </w:del>
      <w:ins w:id="438" w:author="Jennifer Huckett" w:date="2017-04-28T18:10:00Z">
        <w:r w:rsidR="00C24089">
          <w:t xml:space="preserve">comparing energy consumption prior to the SEM program (baseline) to energy consumption after the SEM program was implemented. </w:t>
        </w:r>
      </w:ins>
      <w:ins w:id="439" w:author="Jennifer Huckett" w:date="2017-04-28T18:11:00Z">
        <w:r w:rsidR="00C24089">
          <w:t>B</w:t>
        </w:r>
      </w:ins>
      <w:del w:id="440" w:author="Jennifer Huckett" w:date="2017-04-28T18:11:00Z">
        <w:r w:rsidDel="00C24089">
          <w:delText>a b</w:delText>
        </w:r>
      </w:del>
      <w:r>
        <w:t>aseline model</w:t>
      </w:r>
      <w:ins w:id="441" w:author="Jennifer Huckett" w:date="2017-04-28T18:11:00Z">
        <w:r w:rsidR="00C24089">
          <w:t>s</w:t>
        </w:r>
      </w:ins>
      <w:del w:id="442" w:author="Jennifer Huckett" w:date="2017-04-28T18:11:00Z">
        <w:r w:rsidDel="00C24089">
          <w:delText>,</w:delText>
        </w:r>
      </w:del>
      <w:r>
        <w:t xml:space="preserve"> </w:t>
      </w:r>
      <w:del w:id="443" w:author="Jennifer Huckett" w:date="2017-04-28T18:11:00Z">
        <w:r w:rsidDel="00C24089">
          <w:delText xml:space="preserve">which is </w:delText>
        </w:r>
      </w:del>
      <w:ins w:id="444" w:author="Jennifer Huckett" w:date="2017-04-28T18:11:00Z">
        <w:r w:rsidR="00C24089">
          <w:t xml:space="preserve">are </w:t>
        </w:r>
      </w:ins>
      <w:r>
        <w:t xml:space="preserve">built using </w:t>
      </w:r>
      <w:ins w:id="445" w:author="Jennifer Huckett" w:date="2017-04-28T18:11:00Z">
        <w:r w:rsidR="00C24089">
          <w:t xml:space="preserve">only </w:t>
        </w:r>
      </w:ins>
      <w:r>
        <w:t>pre-</w:t>
      </w:r>
      <w:ins w:id="446" w:author="Jennifer Huckett" w:date="2017-04-28T18:11:00Z">
        <w:del w:id="447" w:author="Andrew Bernath" w:date="2017-04-30T17:39:00Z">
          <w:r w:rsidR="00C24089" w:rsidDel="00823EA3">
            <w:delText xml:space="preserve">SEM </w:delText>
          </w:r>
        </w:del>
      </w:ins>
      <w:r>
        <w:t xml:space="preserve">program </w:t>
      </w:r>
      <w:del w:id="448" w:author="Jennifer Huckett" w:date="2017-04-28T18:11:00Z">
        <w:r w:rsidDel="00C24089">
          <w:delText xml:space="preserve">engagement </w:delText>
        </w:r>
      </w:del>
      <w:r>
        <w:t>period data</w:t>
      </w:r>
      <w:ins w:id="449" w:author="Jennifer Huckett" w:date="2017-04-28T18:12:00Z">
        <w:r w:rsidR="00C24089">
          <w:t xml:space="preserve"> and</w:t>
        </w:r>
        <w:del w:id="450" w:author="Andrew Bernath" w:date="2017-04-30T17:31:00Z">
          <w:r w:rsidR="00C24089" w:rsidDel="005838A8">
            <w:delText xml:space="preserve"> </w:delText>
          </w:r>
        </w:del>
      </w:ins>
      <w:del w:id="451" w:author="Jennifer Huckett" w:date="2017-04-28T18:11:00Z">
        <w:r w:rsidDel="00C24089">
          <w:delText xml:space="preserve"> only</w:delText>
        </w:r>
      </w:del>
      <w:del w:id="452" w:author="Jennifer Huckett" w:date="2017-04-28T18:12:00Z">
        <w:r w:rsidDel="00C24089">
          <w:delText xml:space="preserve">. </w:delText>
        </w:r>
      </w:del>
      <w:del w:id="453" w:author="Jennifer Huckett" w:date="2017-04-28T18:11:00Z">
        <w:r w:rsidDel="00C24089">
          <w:delText xml:space="preserve">This baseline model </w:delText>
        </w:r>
      </w:del>
      <w:ins w:id="454" w:author="Jennifer Huckett" w:date="2017-04-28T18:11:00Z">
        <w:r w:rsidR="00C24089">
          <w:t xml:space="preserve"> </w:t>
        </w:r>
      </w:ins>
      <w:r>
        <w:t>represent</w:t>
      </w:r>
      <w:del w:id="455" w:author="Jennifer Huckett" w:date="2017-04-28T18:11:00Z">
        <w:r w:rsidDel="00C24089">
          <w:delText>s</w:delText>
        </w:r>
      </w:del>
      <w:r>
        <w:t xml:space="preserve"> </w:t>
      </w:r>
      <w:ins w:id="456" w:author="Jennifer Huckett" w:date="2017-04-28T18:11:00Z">
        <w:r w:rsidR="00C24089">
          <w:t xml:space="preserve">energy </w:t>
        </w:r>
      </w:ins>
      <w:r>
        <w:t xml:space="preserve">consumption at the </w:t>
      </w:r>
      <w:del w:id="457" w:author="Jennifer Huckett" w:date="2017-04-28T18:11:00Z">
        <w:r w:rsidDel="00C24089">
          <w:delText xml:space="preserve">participating site </w:delText>
        </w:r>
      </w:del>
      <w:ins w:id="458" w:author="Jennifer Huckett" w:date="2017-04-28T18:11:00Z">
        <w:r w:rsidR="00C24089">
          <w:t xml:space="preserve">facility </w:t>
        </w:r>
      </w:ins>
      <w:r>
        <w:t xml:space="preserve">in the absence of the program. </w:t>
      </w:r>
      <w:del w:id="459" w:author="Jennifer Huckett" w:date="2017-04-28T18:12:00Z">
        <w:r w:rsidDel="00C24089">
          <w:delText>To accurately capture this consumption, e</w:delText>
        </w:r>
      </w:del>
      <w:ins w:id="460" w:author="Jennifer Huckett" w:date="2017-04-28T18:12:00Z">
        <w:r w:rsidR="00C24089">
          <w:t>E</w:t>
        </w:r>
      </w:ins>
      <w:r>
        <w:t xml:space="preserve">valuators typically </w:t>
      </w:r>
      <w:del w:id="461" w:author="Jennifer Huckett" w:date="2017-04-28T18:12:00Z">
        <w:r w:rsidDel="00C24089">
          <w:delText xml:space="preserve">need </w:delText>
        </w:r>
      </w:del>
      <w:ins w:id="462" w:author="Jennifer Huckett" w:date="2017-04-28T18:12:00Z">
        <w:r w:rsidR="00C24089">
          <w:t xml:space="preserve">require </w:t>
        </w:r>
      </w:ins>
      <w:del w:id="463" w:author="Jennifer Huckett" w:date="2017-04-28T18:12:00Z">
        <w:r w:rsidDel="00C24089">
          <w:delText xml:space="preserve">to factor in </w:delText>
        </w:r>
      </w:del>
      <w:ins w:id="464" w:author="Jennifer Huckett" w:date="2017-04-28T18:12:00Z">
        <w:r w:rsidR="00C24089">
          <w:t xml:space="preserve">data on </w:t>
        </w:r>
      </w:ins>
      <w:r>
        <w:t>several possible energy drivers</w:t>
      </w:r>
      <w:ins w:id="465" w:author="Jennifer Huckett" w:date="2017-04-28T18:12:00Z">
        <w:r w:rsidR="00C24089">
          <w:t xml:space="preserve"> to model the baseline</w:t>
        </w:r>
      </w:ins>
      <w:r>
        <w:t>, including:</w:t>
      </w:r>
    </w:p>
    <w:p w14:paraId="771E155C" w14:textId="77777777" w:rsidR="004432CB" w:rsidRDefault="004432CB" w:rsidP="004432CB">
      <w:pPr>
        <w:ind w:firstLine="0"/>
      </w:pPr>
    </w:p>
    <w:p w14:paraId="58265F9C" w14:textId="77777777" w:rsidR="004432CB" w:rsidRDefault="004432CB" w:rsidP="004432CB">
      <w:pPr>
        <w:pStyle w:val="ListParagraph"/>
        <w:numPr>
          <w:ilvl w:val="0"/>
          <w:numId w:val="31"/>
        </w:numPr>
      </w:pPr>
      <w:r>
        <w:t>Weather (HDD, CDD, mean temperature)</w:t>
      </w:r>
    </w:p>
    <w:p w14:paraId="532EC0CF" w14:textId="2639726E" w:rsidR="004432CB" w:rsidRDefault="004432CB" w:rsidP="004432CB">
      <w:pPr>
        <w:pStyle w:val="ListParagraph"/>
        <w:numPr>
          <w:ilvl w:val="0"/>
          <w:numId w:val="31"/>
        </w:numPr>
      </w:pPr>
      <w:r>
        <w:t>Production</w:t>
      </w:r>
      <w:del w:id="466" w:author="Jennifer Huckett" w:date="2017-04-28T18:12:00Z">
        <w:r w:rsidDel="00C24089">
          <w:delText>/</w:delText>
        </w:r>
      </w:del>
      <w:ins w:id="467" w:author="Jennifer Huckett" w:date="2017-04-28T18:12:00Z">
        <w:r w:rsidR="00C24089">
          <w:t xml:space="preserve"> and </w:t>
        </w:r>
      </w:ins>
      <w:r>
        <w:t>occupancy</w:t>
      </w:r>
    </w:p>
    <w:p w14:paraId="43A79692" w14:textId="416D86B8" w:rsidR="004432CB" w:rsidRDefault="004432CB" w:rsidP="004432CB">
      <w:pPr>
        <w:pStyle w:val="ListParagraph"/>
        <w:numPr>
          <w:ilvl w:val="0"/>
          <w:numId w:val="31"/>
        </w:numPr>
      </w:pPr>
      <w:r>
        <w:t>Weekday</w:t>
      </w:r>
      <w:del w:id="468" w:author="Jennifer Huckett" w:date="2017-04-28T18:12:00Z">
        <w:r w:rsidDel="00C24089">
          <w:delText>/</w:delText>
        </w:r>
      </w:del>
      <w:ins w:id="469" w:author="Jennifer Huckett" w:date="2017-04-28T18:12:00Z">
        <w:r w:rsidR="00C24089">
          <w:t xml:space="preserve"> versus </w:t>
        </w:r>
      </w:ins>
      <w:r>
        <w:t>weekend activity</w:t>
      </w:r>
    </w:p>
    <w:p w14:paraId="0F4842EC" w14:textId="071A0B29" w:rsidR="004432CB" w:rsidRDefault="004432CB" w:rsidP="004432CB">
      <w:pPr>
        <w:pStyle w:val="ListParagraph"/>
        <w:numPr>
          <w:ilvl w:val="0"/>
          <w:numId w:val="31"/>
        </w:numPr>
      </w:pPr>
      <w:r>
        <w:t>Shutdown</w:t>
      </w:r>
      <w:del w:id="470" w:author="Jennifer Huckett" w:date="2017-04-28T18:13:00Z">
        <w:r w:rsidDel="00C24089">
          <w:delText>/</w:delText>
        </w:r>
      </w:del>
      <w:ins w:id="471" w:author="Jennifer Huckett" w:date="2017-04-28T18:13:00Z">
        <w:r w:rsidR="00C24089">
          <w:t xml:space="preserve"> or </w:t>
        </w:r>
      </w:ins>
      <w:r>
        <w:t>closure periods</w:t>
      </w:r>
    </w:p>
    <w:p w14:paraId="623C1014" w14:textId="793F031A" w:rsidR="004432CB" w:rsidRDefault="004432CB" w:rsidP="004432CB">
      <w:pPr>
        <w:pStyle w:val="ListParagraph"/>
        <w:numPr>
          <w:ilvl w:val="0"/>
          <w:numId w:val="31"/>
        </w:numPr>
      </w:pPr>
      <w:del w:id="472" w:author="Jennifer Huckett" w:date="2017-04-28T18:13:00Z">
        <w:r w:rsidDel="00C24089">
          <w:delText>Non</w:delText>
        </w:r>
      </w:del>
      <w:ins w:id="473" w:author="Jennifer Huckett" w:date="2017-04-28T18:13:00Z">
        <w:r w:rsidR="00C24089">
          <w:t>Timing of non</w:t>
        </w:r>
      </w:ins>
      <w:r>
        <w:t xml:space="preserve">-routine </w:t>
      </w:r>
      <w:del w:id="474" w:author="Jennifer Huckett" w:date="2017-04-28T18:13:00Z">
        <w:r w:rsidDel="00C24089">
          <w:delText>adjustments</w:delText>
        </w:r>
      </w:del>
      <w:ins w:id="475" w:author="Jennifer Huckett" w:date="2017-04-28T18:13:00Z">
        <w:r w:rsidR="00C24089">
          <w:t>adjustments</w:t>
        </w:r>
      </w:ins>
    </w:p>
    <w:p w14:paraId="3541BFE2" w14:textId="77777777" w:rsidR="004432CB" w:rsidRDefault="004432CB" w:rsidP="004432CB"/>
    <w:p w14:paraId="366B1B2B" w14:textId="032CE2FC" w:rsidR="004432CB" w:rsidDel="00F93F2A" w:rsidRDefault="004432CB" w:rsidP="004432CB">
      <w:pPr>
        <w:ind w:firstLine="0"/>
        <w:rPr>
          <w:del w:id="476" w:author="Jennifer Huckett" w:date="2017-04-28T18:15:00Z"/>
        </w:rPr>
      </w:pPr>
      <w:del w:id="477" w:author="Jennifer Huckett" w:date="2017-04-28T18:13:00Z">
        <w:r w:rsidDel="00C24089">
          <w:delText xml:space="preserve">Not </w:delText>
        </w:r>
      </w:del>
      <w:ins w:id="478" w:author="Jennifer Huckett" w:date="2017-04-28T18:13:00Z">
        <w:r w:rsidR="00C24089">
          <w:t xml:space="preserve">In </w:t>
        </w:r>
      </w:ins>
      <w:ins w:id="479" w:author="Jennifer Huckett" w:date="2017-04-28T18:15:00Z">
        <w:r w:rsidR="00452E6A">
          <w:t xml:space="preserve">many </w:t>
        </w:r>
      </w:ins>
      <w:ins w:id="480" w:author="Jennifer Huckett" w:date="2017-04-28T18:13:00Z">
        <w:r w:rsidR="00C24089">
          <w:t>facilities, some or all of these variables are correlated with energy consumption</w:t>
        </w:r>
      </w:ins>
      <w:ins w:id="481" w:author="Jennifer Huckett" w:date="2017-04-28T18:14:00Z">
        <w:r w:rsidR="00C24089">
          <w:t xml:space="preserve"> but in others, they may not be</w:t>
        </w:r>
      </w:ins>
      <w:del w:id="482" w:author="Jennifer Huckett" w:date="2017-04-28T18:13:00Z">
        <w:r w:rsidDel="00C24089">
          <w:delText>every possible energy driver will be significant at every site</w:delText>
        </w:r>
      </w:del>
      <w:r>
        <w:t xml:space="preserve">. </w:t>
      </w:r>
      <w:commentRangeStart w:id="483"/>
      <w:del w:id="484" w:author="Andrew Bernath" w:date="2017-04-30T17:29:00Z">
        <w:r w:rsidDel="005838A8">
          <w:delText>There are a variety of methods for determining which model might be the best for a particular site, but evaluators cannot know which model specification best reflects the true tendencies of</w:delText>
        </w:r>
      </w:del>
      <w:ins w:id="485" w:author="Jennifer Huckett" w:date="2017-04-28T16:14:00Z">
        <w:del w:id="486" w:author="Andrew Bernath" w:date="2017-04-30T17:29:00Z">
          <w:r w:rsidR="008111E0" w:rsidDel="005838A8">
            <w:delText>represents patterns in</w:delText>
          </w:r>
        </w:del>
      </w:ins>
      <w:del w:id="487" w:author="Andrew Bernath" w:date="2017-04-30T17:29:00Z">
        <w:r w:rsidDel="005838A8">
          <w:delText xml:space="preserve"> consumption. </w:delText>
        </w:r>
      </w:del>
      <w:r>
        <w:t>Using the simulated data, we built several baseline models to test the effects of misspecification.</w:t>
      </w:r>
      <w:commentRangeEnd w:id="483"/>
      <w:r w:rsidR="00C24089">
        <w:rPr>
          <w:rStyle w:val="CommentReference"/>
          <w:rFonts w:asciiTheme="minorHAnsi" w:eastAsiaTheme="minorHAnsi" w:hAnsiTheme="minorHAnsi" w:cstheme="minorBidi"/>
        </w:rPr>
        <w:commentReference w:id="483"/>
      </w:r>
    </w:p>
    <w:p w14:paraId="53060B9C" w14:textId="77777777" w:rsidR="00F93F2A" w:rsidRDefault="00F93F2A" w:rsidP="004432CB">
      <w:pPr>
        <w:ind w:firstLine="0"/>
        <w:rPr>
          <w:ins w:id="488" w:author="Andrew Bernath" w:date="2017-05-01T00:56:00Z"/>
        </w:rPr>
      </w:pPr>
    </w:p>
    <w:p w14:paraId="45FE00D6" w14:textId="77777777" w:rsidR="004432CB" w:rsidRDefault="004432CB" w:rsidP="004432CB">
      <w:pPr>
        <w:ind w:firstLine="0"/>
      </w:pPr>
    </w:p>
    <w:p w14:paraId="404DAAD6" w14:textId="47FECB5E" w:rsidR="004432CB" w:rsidDel="00452E6A" w:rsidRDefault="00452E6A">
      <w:pPr>
        <w:spacing w:before="240" w:after="240"/>
        <w:ind w:firstLine="0"/>
        <w:rPr>
          <w:del w:id="489" w:author="Jennifer Huckett" w:date="2017-04-28T18:24:00Z"/>
        </w:rPr>
        <w:pPrChange w:id="490" w:author="Jennifer Huckett" w:date="2017-04-28T18:25:00Z">
          <w:pPr>
            <w:ind w:firstLine="0"/>
          </w:pPr>
        </w:pPrChange>
      </w:pPr>
      <w:ins w:id="491" w:author="Jennifer Huckett" w:date="2017-04-28T18:15:00Z">
        <w:r>
          <w:t>Once the baseline has been</w:t>
        </w:r>
      </w:ins>
      <w:ins w:id="492" w:author="Jennifer Huckett" w:date="2017-04-28T18:16:00Z">
        <w:r>
          <w:t xml:space="preserve"> established, the evaluator models</w:t>
        </w:r>
      </w:ins>
      <w:del w:id="493" w:author="Jennifer Huckett" w:date="2017-04-28T18:16:00Z">
        <w:r w:rsidR="004432CB" w:rsidDel="00452E6A">
          <w:delText>An additional factor in the accuracy of savings estimations comes from how the evaluator uses</w:delText>
        </w:r>
      </w:del>
      <w:r w:rsidR="004432CB">
        <w:t xml:space="preserve"> post</w:t>
      </w:r>
      <w:ins w:id="494" w:author="Andrew Bernath" w:date="2017-04-30T17:39:00Z">
        <w:r w:rsidR="00823EA3">
          <w:t>-</w:t>
        </w:r>
      </w:ins>
      <w:del w:id="495" w:author="Andrew Bernath" w:date="2017-04-30T17:39:00Z">
        <w:r w:rsidR="004432CB" w:rsidDel="00823EA3">
          <w:delText>-</w:delText>
        </w:r>
      </w:del>
      <w:ins w:id="496" w:author="Andrew Bernath" w:date="2017-04-30T17:38:00Z">
        <w:r w:rsidR="00823EA3">
          <w:t xml:space="preserve">program </w:t>
        </w:r>
      </w:ins>
      <w:r w:rsidR="004432CB">
        <w:t xml:space="preserve">period </w:t>
      </w:r>
      <w:del w:id="497" w:author="Jennifer Huckett" w:date="2017-04-28T18:16:00Z">
        <w:r w:rsidR="004432CB" w:rsidDel="00452E6A">
          <w:delText xml:space="preserve">data </w:delText>
        </w:r>
      </w:del>
      <w:ins w:id="498" w:author="Jennifer Huckett" w:date="2017-04-28T18:16:00Z">
        <w:r>
          <w:t xml:space="preserve">energy consumption </w:t>
        </w:r>
      </w:ins>
      <w:r w:rsidR="004432CB">
        <w:t xml:space="preserve">to </w:t>
      </w:r>
      <w:ins w:id="499" w:author="Jennifer Huckett" w:date="2017-04-28T18:16:00Z">
        <w:r>
          <w:t>find the difference before and after</w:t>
        </w:r>
      </w:ins>
      <w:ins w:id="500" w:author="Andrew Bernath" w:date="2017-04-30T17:33:00Z">
        <w:r w:rsidR="005838A8">
          <w:t xml:space="preserve"> implementation of</w:t>
        </w:r>
      </w:ins>
      <w:ins w:id="501" w:author="Jennifer Huckett" w:date="2017-04-28T18:16:00Z">
        <w:r>
          <w:t xml:space="preserve"> the program and </w:t>
        </w:r>
      </w:ins>
      <w:r w:rsidR="004432CB">
        <w:t>calculate savings. We explore</w:t>
      </w:r>
      <w:ins w:id="502" w:author="Jennifer Huckett" w:date="2017-04-28T18:17:00Z">
        <w:r>
          <w:t>d</w:t>
        </w:r>
      </w:ins>
      <w:r w:rsidR="004432CB">
        <w:t xml:space="preserve"> three common </w:t>
      </w:r>
      <w:del w:id="503" w:author="Jennifer Huckett" w:date="2017-04-28T18:19:00Z">
        <w:r w:rsidR="004432CB" w:rsidDel="00452E6A">
          <w:delText>methods</w:delText>
        </w:r>
      </w:del>
      <w:ins w:id="504" w:author="Jennifer Huckett" w:date="2017-04-28T18:19:00Z">
        <w:r>
          <w:t xml:space="preserve">frameworks </w:t>
        </w:r>
      </w:ins>
      <w:ins w:id="505" w:author="Jennifer Huckett" w:date="2017-04-28T18:20:00Z">
        <w:r>
          <w:t>for doing this</w:t>
        </w:r>
      </w:ins>
      <w:ins w:id="506" w:author="Jennifer Huckett" w:date="2017-04-28T18:17:00Z">
        <w:r>
          <w:t xml:space="preserve">. In </w:t>
        </w:r>
      </w:ins>
      <w:ins w:id="507" w:author="Jennifer Huckett" w:date="2017-04-28T18:18:00Z">
        <w:r>
          <w:t>one, pre-program energy consumption model</w:t>
        </w:r>
      </w:ins>
      <w:ins w:id="508" w:author="Jennifer Huckett" w:date="2017-04-28T18:19:00Z">
        <w:r>
          <w:t>s</w:t>
        </w:r>
      </w:ins>
      <w:ins w:id="509" w:author="Jennifer Huckett" w:date="2017-04-28T18:18:00Z">
        <w:r>
          <w:t xml:space="preserve"> </w:t>
        </w:r>
      </w:ins>
      <w:ins w:id="510" w:author="Jennifer Huckett" w:date="2017-04-28T18:19:00Z">
        <w:r>
          <w:t xml:space="preserve">are </w:t>
        </w:r>
      </w:ins>
      <w:ins w:id="511" w:author="Jennifer Huckett" w:date="2017-04-28T18:18:00Z">
        <w:r>
          <w:t xml:space="preserve">used to forecast energy consumption in the post-program period, but absent the </w:t>
        </w:r>
      </w:ins>
      <w:ins w:id="512" w:author="Jennifer Huckett" w:date="2017-04-28T18:19:00Z">
        <w:r>
          <w:t xml:space="preserve">effects of the </w:t>
        </w:r>
      </w:ins>
      <w:ins w:id="513" w:author="Jennifer Huckett" w:date="2017-04-28T18:18:00Z">
        <w:r>
          <w:t>SEM</w:t>
        </w:r>
      </w:ins>
      <w:ins w:id="514" w:author="Andrew Bernath" w:date="2017-04-30T17:40:00Z">
        <w:r w:rsidR="00823EA3">
          <w:t xml:space="preserve"> program</w:t>
        </w:r>
      </w:ins>
      <w:ins w:id="515" w:author="Jennifer Huckett" w:date="2017-04-28T18:17:00Z">
        <w:r>
          <w:t>.</w:t>
        </w:r>
      </w:ins>
      <w:ins w:id="516" w:author="Jennifer Huckett" w:date="2017-04-28T18:19:00Z">
        <w:r>
          <w:t xml:space="preserve"> Savings are calculated as the differences between predicted baseline usage and the metered usage. In </w:t>
        </w:r>
      </w:ins>
      <w:ins w:id="517" w:author="Jennifer Huckett" w:date="2017-04-28T18:22:00Z">
        <w:r>
          <w:t>the second</w:t>
        </w:r>
      </w:ins>
      <w:ins w:id="518" w:author="Jennifer Huckett" w:date="2017-04-28T18:20:00Z">
        <w:r>
          <w:t>, the baseline model specification is used, with the addition of a post-program indicator. Th</w:t>
        </w:r>
      </w:ins>
      <w:ins w:id="519" w:author="Jennifer Huckett" w:date="2017-04-28T18:21:00Z">
        <w:r>
          <w:t xml:space="preserve">en savings are estimated based on the coefficient corresponding to the indicator, which represents </w:t>
        </w:r>
      </w:ins>
      <w:ins w:id="520" w:author="Jennifer Huckett" w:date="2017-04-28T18:22:00Z">
        <w:r>
          <w:t xml:space="preserve">the </w:t>
        </w:r>
      </w:ins>
      <w:ins w:id="521" w:author="Andrew Bernath" w:date="2017-04-30T17:34:00Z">
        <w:r w:rsidR="005838A8">
          <w:t>average</w:t>
        </w:r>
      </w:ins>
      <w:ins w:id="522" w:author="Andrew Bernath" w:date="2017-04-30T17:38:00Z">
        <w:r w:rsidR="005838A8">
          <w:t xml:space="preserve"> energy</w:t>
        </w:r>
      </w:ins>
      <w:ins w:id="523" w:author="Andrew Bernath" w:date="2017-04-30T17:34:00Z">
        <w:r w:rsidR="005838A8">
          <w:t xml:space="preserve"> </w:t>
        </w:r>
      </w:ins>
      <w:ins w:id="524" w:author="Andrew Bernath" w:date="2017-04-30T17:38:00Z">
        <w:r w:rsidR="005838A8">
          <w:t xml:space="preserve">savings </w:t>
        </w:r>
        <w:r w:rsidR="00823EA3">
          <w:t>per time interval</w:t>
        </w:r>
      </w:ins>
      <w:ins w:id="525" w:author="Jennifer Huckett" w:date="2017-04-28T18:22:00Z">
        <w:del w:id="526" w:author="Andrew Bernath" w:date="2017-04-30T17:38:00Z">
          <w:r w:rsidDel="00823EA3">
            <w:delText>program</w:delText>
          </w:r>
        </w:del>
      </w:ins>
      <w:ins w:id="527" w:author="Jennifer Huckett" w:date="2017-04-28T18:21:00Z">
        <w:del w:id="528" w:author="Andrew Bernath" w:date="2017-04-30T17:38:00Z">
          <w:r w:rsidDel="00823EA3">
            <w:delText xml:space="preserve"> </w:delText>
          </w:r>
        </w:del>
      </w:ins>
      <w:ins w:id="529" w:author="Jennifer Huckett" w:date="2017-04-28T18:22:00Z">
        <w:del w:id="530" w:author="Andrew Bernath" w:date="2017-04-30T17:38:00Z">
          <w:r w:rsidDel="00823EA3">
            <w:delText>effect</w:delText>
          </w:r>
        </w:del>
        <w:r>
          <w:t xml:space="preserve">. In the third, the baseline model is also used, but effects of </w:t>
        </w:r>
      </w:ins>
      <w:ins w:id="531" w:author="Jennifer Huckett" w:date="2017-04-28T18:23:00Z">
        <w:r>
          <w:t xml:space="preserve">the </w:t>
        </w:r>
      </w:ins>
      <w:ins w:id="532" w:author="Jennifer Huckett" w:date="2017-04-28T18:22:00Z">
        <w:r>
          <w:t xml:space="preserve">other variables </w:t>
        </w:r>
      </w:ins>
      <w:ins w:id="533" w:author="Jennifer Huckett" w:date="2017-04-28T18:23:00Z">
        <w:r>
          <w:t>are estimated to capture both pre-program and post-program effects (</w:t>
        </w:r>
      </w:ins>
      <w:ins w:id="534" w:author="Andrew Bernath" w:date="2017-04-30T17:35:00Z">
        <w:r w:rsidR="005838A8">
          <w:t>e.g</w:t>
        </w:r>
      </w:ins>
      <w:ins w:id="535" w:author="Jennifer Huckett" w:date="2017-04-28T18:23:00Z">
        <w:del w:id="536" w:author="Andrew Bernath" w:date="2017-04-30T17:35:00Z">
          <w:r w:rsidDel="005838A8">
            <w:delText>i.e</w:delText>
          </w:r>
        </w:del>
        <w:r>
          <w:t xml:space="preserve">., the effect of HDD can </w:t>
        </w:r>
        <w:del w:id="537" w:author="Andrew Bernath" w:date="2017-04-30T17:35:00Z">
          <w:r w:rsidDel="005838A8">
            <w:delText>differ</w:delText>
          </w:r>
        </w:del>
      </w:ins>
      <w:ins w:id="538" w:author="Jennifer Huckett" w:date="2017-04-28T18:24:00Z">
        <w:del w:id="539" w:author="Andrew Bernath" w:date="2017-04-30T17:35:00Z">
          <w:r w:rsidDel="005838A8">
            <w:delText xml:space="preserve"> over time</w:delText>
          </w:r>
        </w:del>
      </w:ins>
      <w:ins w:id="540" w:author="Andrew Bernath" w:date="2017-04-30T17:35:00Z">
        <w:r w:rsidR="005838A8">
          <w:t>vary with</w:t>
        </w:r>
      </w:ins>
      <w:ins w:id="541" w:author="Andrew Bernath" w:date="2017-04-30T17:36:00Z">
        <w:r w:rsidR="005838A8">
          <w:t xml:space="preserve"> changes in</w:t>
        </w:r>
      </w:ins>
      <w:ins w:id="542" w:author="Andrew Bernath" w:date="2017-04-30T17:35:00Z">
        <w:r w:rsidR="005838A8">
          <w:t xml:space="preserve"> production</w:t>
        </w:r>
      </w:ins>
      <w:ins w:id="543" w:author="Andrew Bernath" w:date="2017-04-30T17:37:00Z">
        <w:r w:rsidR="005838A8">
          <w:t xml:space="preserve"> or</w:t>
        </w:r>
      </w:ins>
      <w:ins w:id="544" w:author="Andrew Bernath" w:date="2017-04-30T17:36:00Z">
        <w:r w:rsidR="005838A8">
          <w:t xml:space="preserve"> production may interact with program effects</w:t>
        </w:r>
      </w:ins>
      <w:ins w:id="545" w:author="Jennifer Huckett" w:date="2017-04-28T18:24:00Z">
        <w:r>
          <w:t>)</w:t>
        </w:r>
      </w:ins>
      <w:ins w:id="546" w:author="Jennifer Huckett" w:date="2017-04-28T18:21:00Z">
        <w:r>
          <w:t>.</w:t>
        </w:r>
      </w:ins>
      <w:ins w:id="547" w:author="Jennifer Huckett" w:date="2017-04-28T18:24:00Z">
        <w:r>
          <w:t xml:space="preserve"> We summarize these frameworks, providing additional details below</w:t>
        </w:r>
      </w:ins>
      <w:r w:rsidR="004432CB">
        <w:t>:</w:t>
      </w:r>
    </w:p>
    <w:p w14:paraId="6C553428" w14:textId="77777777" w:rsidR="004432CB" w:rsidRDefault="004432CB" w:rsidP="004432CB">
      <w:pPr>
        <w:ind w:firstLine="0"/>
      </w:pPr>
    </w:p>
    <w:p w14:paraId="75190E55" w14:textId="5D8AD239" w:rsidR="004432CB" w:rsidRDefault="004432CB">
      <w:pPr>
        <w:pStyle w:val="ListParagraph"/>
        <w:numPr>
          <w:ilvl w:val="0"/>
          <w:numId w:val="32"/>
        </w:numPr>
        <w:spacing w:before="240"/>
        <w:pPrChange w:id="548" w:author="Jennifer Huckett" w:date="2017-04-28T18:25:00Z">
          <w:pPr>
            <w:pStyle w:val="ListParagraph"/>
            <w:numPr>
              <w:numId w:val="32"/>
            </w:numPr>
            <w:ind w:hanging="360"/>
          </w:pPr>
        </w:pPrChange>
      </w:pPr>
      <w:r w:rsidRPr="0092188A">
        <w:rPr>
          <w:b/>
          <w:i/>
        </w:rPr>
        <w:t>Forecast</w:t>
      </w:r>
      <w:del w:id="549" w:author="Jennifer Huckett" w:date="2017-04-28T18:25:00Z">
        <w:r w:rsidRPr="0092188A" w:rsidDel="00693A79">
          <w:rPr>
            <w:b/>
            <w:i/>
          </w:rPr>
          <w:delText>.</w:delText>
        </w:r>
        <w:r w:rsidDel="00693A79">
          <w:delText xml:space="preserve"> </w:delText>
        </w:r>
      </w:del>
      <w:ins w:id="550" w:author="Jennifer Huckett" w:date="2017-04-28T18:25:00Z">
        <w:r w:rsidR="00693A79">
          <w:rPr>
            <w:b/>
            <w:i/>
          </w:rPr>
          <w:t>:</w:t>
        </w:r>
        <w:r w:rsidR="00693A79">
          <w:t xml:space="preserve"> </w:t>
        </w:r>
      </w:ins>
      <w:del w:id="551" w:author="Jennifer Huckett" w:date="2017-04-28T18:25:00Z">
        <w:r w:rsidDel="00A03516">
          <w:delText xml:space="preserve">Using this </w:delText>
        </w:r>
        <w:r w:rsidDel="00693A79">
          <w:delText>method</w:delText>
        </w:r>
        <w:r w:rsidDel="00A03516">
          <w:delText xml:space="preserve">, the evaluator </w:delText>
        </w:r>
        <w:r w:rsidR="0092188A" w:rsidDel="00A03516">
          <w:delText xml:space="preserve">predicts baseline consumption in the program period </w:delText>
        </w:r>
      </w:del>
      <w:r w:rsidR="0092188A">
        <w:t>us</w:t>
      </w:r>
      <w:ins w:id="552" w:author="Jennifer Huckett" w:date="2017-04-28T18:25:00Z">
        <w:r w:rsidR="00A03516">
          <w:t>e a</w:t>
        </w:r>
      </w:ins>
      <w:del w:id="553" w:author="Jennifer Huckett" w:date="2017-04-28T18:25:00Z">
        <w:r w:rsidR="0092188A" w:rsidDel="00A03516">
          <w:delText>ing</w:delText>
        </w:r>
      </w:del>
      <w:r w:rsidR="0092188A">
        <w:t xml:space="preserve"> baseline </w:t>
      </w:r>
      <w:ins w:id="554" w:author="Jennifer Huckett" w:date="2017-04-28T18:26:00Z">
        <w:r w:rsidR="00A03516">
          <w:t xml:space="preserve">regression </w:t>
        </w:r>
      </w:ins>
      <w:r w:rsidR="0092188A">
        <w:t xml:space="preserve">model </w:t>
      </w:r>
      <w:ins w:id="555" w:author="Jennifer Huckett" w:date="2017-04-28T18:26:00Z">
        <w:r w:rsidR="00A03516">
          <w:t>to predict what energy consumption would be in the post-program period, abse</w:t>
        </w:r>
      </w:ins>
      <w:ins w:id="556" w:author="Jennifer Huckett" w:date="2017-04-28T18:27:00Z">
        <w:r w:rsidR="00A03516">
          <w:t>nt</w:t>
        </w:r>
      </w:ins>
      <w:ins w:id="557" w:author="Jennifer Huckett" w:date="2017-04-28T18:26:00Z">
        <w:r w:rsidR="00A03516">
          <w:t xml:space="preserve"> the program. </w:t>
        </w:r>
      </w:ins>
      <w:del w:id="558" w:author="Jennifer Huckett" w:date="2017-04-28T18:27:00Z">
        <w:r w:rsidR="0092188A" w:rsidDel="00A03516">
          <w:delText xml:space="preserve">specification and coefficient estimates. </w:delText>
        </w:r>
      </w:del>
      <w:ins w:id="559" w:author="Jennifer Huckett" w:date="2017-04-28T18:27:00Z">
        <w:r w:rsidR="00A03516">
          <w:t>Sum t</w:t>
        </w:r>
      </w:ins>
      <w:del w:id="560" w:author="Jennifer Huckett" w:date="2017-04-28T18:27:00Z">
        <w:r w:rsidR="0092188A" w:rsidDel="00A03516">
          <w:delText>T</w:delText>
        </w:r>
      </w:del>
      <w:r w:rsidR="0092188A">
        <w:t xml:space="preserve">he </w:t>
      </w:r>
      <w:del w:id="561" w:author="Jennifer Huckett" w:date="2017-04-28T18:27:00Z">
        <w:r w:rsidR="0092188A" w:rsidDel="00A03516">
          <w:delText xml:space="preserve">cumulative sum of </w:delText>
        </w:r>
      </w:del>
      <w:r w:rsidR="0092188A">
        <w:t xml:space="preserve">differences between </w:t>
      </w:r>
      <w:del w:id="562" w:author="Jennifer Huckett" w:date="2017-04-28T18:27:00Z">
        <w:r w:rsidR="0092188A" w:rsidDel="00A03516">
          <w:delText xml:space="preserve">the </w:delText>
        </w:r>
      </w:del>
      <w:r w:rsidR="0092188A">
        <w:t xml:space="preserve">predicted </w:t>
      </w:r>
      <w:del w:id="563" w:author="Jennifer Huckett" w:date="2017-04-28T18:27:00Z">
        <w:r w:rsidR="0092188A" w:rsidDel="00A03516">
          <w:delText xml:space="preserve">baseline </w:delText>
        </w:r>
      </w:del>
      <w:r w:rsidR="0092188A">
        <w:t xml:space="preserve">usage and </w:t>
      </w:r>
      <w:del w:id="564" w:author="Jennifer Huckett" w:date="2017-04-28T18:27:00Z">
        <w:r w:rsidR="0092188A" w:rsidDel="00A03516">
          <w:delText xml:space="preserve">the </w:delText>
        </w:r>
      </w:del>
      <w:r w:rsidR="0092188A">
        <w:t xml:space="preserve">metered usage </w:t>
      </w:r>
      <w:ins w:id="565" w:author="Jennifer Huckett" w:date="2017-04-28T18:27:00Z">
        <w:r w:rsidR="00A03516">
          <w:t xml:space="preserve">to estimate </w:t>
        </w:r>
      </w:ins>
      <w:del w:id="566" w:author="Jennifer Huckett" w:date="2017-04-28T18:27:00Z">
        <w:r w:rsidR="0092188A" w:rsidDel="00A03516">
          <w:delText xml:space="preserve">is the </w:delText>
        </w:r>
      </w:del>
      <w:r w:rsidR="0092188A">
        <w:t xml:space="preserve">total savings </w:t>
      </w:r>
      <w:del w:id="567" w:author="Jennifer Huckett" w:date="2017-04-28T18:27:00Z">
        <w:r w:rsidR="0092188A" w:rsidDel="00A03516">
          <w:delText xml:space="preserve">for that facility </w:delText>
        </w:r>
      </w:del>
      <w:r w:rsidR="0092188A">
        <w:t xml:space="preserve">during the </w:t>
      </w:r>
      <w:ins w:id="568" w:author="Jennifer Huckett" w:date="2017-04-28T18:27:00Z">
        <w:r w:rsidR="00A03516">
          <w:t>post-</w:t>
        </w:r>
      </w:ins>
      <w:r w:rsidR="0092188A">
        <w:t>program period.</w:t>
      </w:r>
    </w:p>
    <w:p w14:paraId="1BBEC8D0" w14:textId="7BEBC172" w:rsidR="004432CB" w:rsidRDefault="004432CB" w:rsidP="004432CB">
      <w:pPr>
        <w:pStyle w:val="ListParagraph"/>
        <w:numPr>
          <w:ilvl w:val="0"/>
          <w:numId w:val="32"/>
        </w:numPr>
      </w:pPr>
      <w:r w:rsidRPr="000C72D9">
        <w:rPr>
          <w:b/>
          <w:i/>
        </w:rPr>
        <w:t>Simple Pre/Post</w:t>
      </w:r>
      <w:del w:id="569" w:author="Jennifer Huckett" w:date="2017-04-28T18:27:00Z">
        <w:r w:rsidRPr="000C72D9" w:rsidDel="00A03516">
          <w:rPr>
            <w:b/>
            <w:i/>
          </w:rPr>
          <w:delText>.</w:delText>
        </w:r>
        <w:r w:rsidR="00AB7C01" w:rsidDel="00A03516">
          <w:delText xml:space="preserve"> </w:delText>
        </w:r>
      </w:del>
      <w:ins w:id="570" w:author="Jennifer Huckett" w:date="2017-04-28T18:27:00Z">
        <w:r w:rsidR="00A03516">
          <w:rPr>
            <w:b/>
            <w:i/>
          </w:rPr>
          <w:t>:</w:t>
        </w:r>
        <w:r w:rsidR="00A03516">
          <w:t xml:space="preserve"> </w:t>
        </w:r>
      </w:ins>
      <w:del w:id="571" w:author="Jennifer Huckett" w:date="2017-04-28T18:27:00Z">
        <w:r w:rsidR="00AB7C01" w:rsidDel="00A03516">
          <w:delText xml:space="preserve">In this method, the evaluator applies the </w:delText>
        </w:r>
      </w:del>
      <w:ins w:id="572" w:author="Jennifer Huckett" w:date="2017-04-28T18:27:00Z">
        <w:r w:rsidR="00A03516">
          <w:t xml:space="preserve">use a </w:t>
        </w:r>
      </w:ins>
      <w:r w:rsidR="00AB7C01">
        <w:t xml:space="preserve">baseline </w:t>
      </w:r>
      <w:ins w:id="573" w:author="Jennifer Huckett" w:date="2017-04-28T18:27:00Z">
        <w:r w:rsidR="00A03516">
          <w:t xml:space="preserve">regression </w:t>
        </w:r>
      </w:ins>
      <w:r w:rsidR="00AB7C01">
        <w:t>model</w:t>
      </w:r>
      <w:ins w:id="574" w:author="Jennifer Huckett" w:date="2017-04-28T18:28:00Z">
        <w:r w:rsidR="00A03516">
          <w:t xml:space="preserve">, </w:t>
        </w:r>
      </w:ins>
      <w:del w:id="575" w:author="Jennifer Huckett" w:date="2017-04-28T18:28:00Z">
        <w:r w:rsidR="00AB7C01" w:rsidDel="00A03516">
          <w:delText xml:space="preserve"> </w:delText>
        </w:r>
      </w:del>
      <w:r w:rsidR="00AB7C01">
        <w:t>specifi</w:t>
      </w:r>
      <w:ins w:id="576" w:author="Jennifer Huckett" w:date="2017-04-28T18:28:00Z">
        <w:r w:rsidR="00A03516">
          <w:t xml:space="preserve">ed based on pre-program energy consumption and predictor variables. Estimate the model, </w:t>
        </w:r>
      </w:ins>
      <w:ins w:id="577" w:author="Jennifer Huckett" w:date="2017-04-28T18:29:00Z">
        <w:r w:rsidR="00A03516">
          <w:t>with</w:t>
        </w:r>
      </w:ins>
      <w:ins w:id="578" w:author="Jennifer Huckett" w:date="2017-04-28T18:28:00Z">
        <w:r w:rsidR="00A03516">
          <w:t xml:space="preserve"> </w:t>
        </w:r>
      </w:ins>
      <w:ins w:id="579" w:author="Jennifer Huckett" w:date="2017-04-28T18:29:00Z">
        <w:r w:rsidR="00A03516">
          <w:t>an additional indicator signaling the start of the post-</w:t>
        </w:r>
      </w:ins>
      <w:del w:id="580" w:author="Jennifer Huckett" w:date="2017-04-28T18:28:00Z">
        <w:r w:rsidR="00AB7C01" w:rsidDel="00A03516">
          <w:delText>cation</w:delText>
        </w:r>
      </w:del>
      <w:del w:id="581" w:author="Jennifer Huckett" w:date="2017-04-28T18:29:00Z">
        <w:r w:rsidR="00AB7C01" w:rsidDel="00A03516">
          <w:delText xml:space="preserve"> to both the baseline and </w:delText>
        </w:r>
      </w:del>
      <w:r w:rsidR="00AB7C01">
        <w:t>program period</w:t>
      </w:r>
      <w:ins w:id="582" w:author="Jennifer Huckett" w:date="2017-04-28T18:29:00Z">
        <w:r w:rsidR="00A03516">
          <w:t>.</w:t>
        </w:r>
      </w:ins>
      <w:del w:id="583" w:author="Jennifer Huckett" w:date="2017-04-28T18:29:00Z">
        <w:r w:rsidR="00AB7C01" w:rsidDel="00A03516">
          <w:delText>s, including a dummy variable indicating the beginning of the program period.</w:delText>
        </w:r>
      </w:del>
      <w:r w:rsidR="00AB7C01">
        <w:t xml:space="preserve"> </w:t>
      </w:r>
      <w:ins w:id="584" w:author="Jennifer Huckett" w:date="2017-04-28T18:29:00Z">
        <w:r w:rsidR="00A03516">
          <w:t xml:space="preserve">Use the </w:t>
        </w:r>
      </w:ins>
      <w:del w:id="585" w:author="Jennifer Huckett" w:date="2017-04-28T18:29:00Z">
        <w:r w:rsidR="00AB7C01" w:rsidDel="00A03516">
          <w:delText xml:space="preserve">The </w:delText>
        </w:r>
      </w:del>
      <w:r w:rsidR="00AB7C01">
        <w:t xml:space="preserve">coefficient of the </w:t>
      </w:r>
      <w:ins w:id="586" w:author="Jennifer Huckett" w:date="2017-04-28T18:29:00Z">
        <w:r w:rsidR="00A03516">
          <w:t>post-</w:t>
        </w:r>
      </w:ins>
      <w:r w:rsidR="00AB7C01">
        <w:t xml:space="preserve">program period </w:t>
      </w:r>
      <w:ins w:id="587" w:author="Jennifer Huckett" w:date="2017-04-28T18:30:00Z">
        <w:r w:rsidR="00A03516">
          <w:t xml:space="preserve">indicator </w:t>
        </w:r>
      </w:ins>
      <w:del w:id="588" w:author="Jennifer Huckett" w:date="2017-04-28T18:30:00Z">
        <w:r w:rsidR="00AB7C01" w:rsidDel="00A03516">
          <w:delText xml:space="preserve">dummy variable is the </w:delText>
        </w:r>
      </w:del>
      <w:ins w:id="589" w:author="Jennifer Huckett" w:date="2017-04-28T18:30:00Z">
        <w:r w:rsidR="00A03516">
          <w:t xml:space="preserve">to estimate average energy </w:t>
        </w:r>
      </w:ins>
      <w:r w:rsidR="00AB7C01">
        <w:t xml:space="preserve">savings per </w:t>
      </w:r>
      <w:del w:id="590" w:author="Jennifer Huckett" w:date="2017-04-28T18:30:00Z">
        <w:r w:rsidR="00AB7C01" w:rsidDel="00A03516">
          <w:delText xml:space="preserve">prediction </w:delText>
        </w:r>
      </w:del>
      <w:ins w:id="591" w:author="Jennifer Huckett" w:date="2017-04-28T18:30:00Z">
        <w:r w:rsidR="00A03516">
          <w:t xml:space="preserve">time interval </w:t>
        </w:r>
      </w:ins>
      <w:r w:rsidR="00AB7C01">
        <w:t>(i.e., day, week, month</w:t>
      </w:r>
      <w:ins w:id="592" w:author="Jennifer Huckett" w:date="2017-04-28T18:31:00Z">
        <w:r w:rsidR="00A03516">
          <w:t xml:space="preserve"> -</w:t>
        </w:r>
      </w:ins>
      <w:ins w:id="593" w:author="Jennifer Huckett" w:date="2017-04-28T18:30:00Z">
        <w:r w:rsidR="00A03516">
          <w:t xml:space="preserve"> depe</w:t>
        </w:r>
      </w:ins>
      <w:ins w:id="594" w:author="Jennifer Huckett" w:date="2017-04-28T18:31:00Z">
        <w:r w:rsidR="00A03516">
          <w:t>n</w:t>
        </w:r>
      </w:ins>
      <w:ins w:id="595" w:author="Jennifer Huckett" w:date="2017-04-28T18:30:00Z">
        <w:r w:rsidR="00A03516">
          <w:t xml:space="preserve">ding on data </w:t>
        </w:r>
        <w:r w:rsidR="00A03516">
          <w:lastRenderedPageBreak/>
          <w:t>frequency</w:t>
        </w:r>
      </w:ins>
      <w:ins w:id="596" w:author="Jennifer Huckett" w:date="2017-04-28T18:31:00Z">
        <w:r w:rsidR="00A03516">
          <w:t>, one or more of these may be an option</w:t>
        </w:r>
      </w:ins>
      <w:r w:rsidR="00AB7C01">
        <w:t>). Multiply</w:t>
      </w:r>
      <w:del w:id="597" w:author="Jennifer Huckett" w:date="2017-04-28T18:31:00Z">
        <w:r w:rsidR="00AB7C01" w:rsidDel="00A03516">
          <w:delText>ing</w:delText>
        </w:r>
      </w:del>
      <w:r w:rsidR="00AB7C01">
        <w:t xml:space="preserve"> </w:t>
      </w:r>
      <w:del w:id="598" w:author="Jennifer Huckett" w:date="2017-04-28T18:31:00Z">
        <w:r w:rsidR="00AB7C01" w:rsidDel="00A03516">
          <w:delText xml:space="preserve">this </w:delText>
        </w:r>
      </w:del>
      <w:ins w:id="599" w:author="Jennifer Huckett" w:date="2017-04-28T18:31:00Z">
        <w:r w:rsidR="00A03516">
          <w:t xml:space="preserve">the average </w:t>
        </w:r>
      </w:ins>
      <w:del w:id="600" w:author="Jennifer Huckett" w:date="2017-04-28T18:31:00Z">
        <w:r w:rsidR="00AB7C01" w:rsidDel="00A03516">
          <w:delText xml:space="preserve">effect </w:delText>
        </w:r>
      </w:del>
      <w:r w:rsidR="00AB7C01">
        <w:t xml:space="preserve">by the number of time </w:t>
      </w:r>
      <w:del w:id="601" w:author="Jennifer Huckett" w:date="2017-04-28T18:31:00Z">
        <w:r w:rsidR="00AB7C01" w:rsidDel="00A03516">
          <w:delText xml:space="preserve">periods </w:delText>
        </w:r>
      </w:del>
      <w:ins w:id="602" w:author="Jennifer Huckett" w:date="2017-04-28T18:31:00Z">
        <w:r w:rsidR="00A03516">
          <w:t>intervals in the post-</w:t>
        </w:r>
      </w:ins>
      <w:del w:id="603" w:author="Jennifer Huckett" w:date="2017-04-28T18:31:00Z">
        <w:r w:rsidR="00AB7C01" w:rsidDel="00A03516">
          <w:delText xml:space="preserve">the </w:delText>
        </w:r>
      </w:del>
      <w:r w:rsidR="00AB7C01">
        <w:t xml:space="preserve">program </w:t>
      </w:r>
      <w:ins w:id="604" w:author="Jennifer Huckett" w:date="2017-04-28T18:31:00Z">
        <w:r w:rsidR="00A03516">
          <w:t xml:space="preserve">period to estimate </w:t>
        </w:r>
      </w:ins>
      <w:del w:id="605" w:author="Jennifer Huckett" w:date="2017-04-28T18:31:00Z">
        <w:r w:rsidR="00AB7C01" w:rsidDel="00A03516">
          <w:delText xml:space="preserve">covers gives the </w:delText>
        </w:r>
      </w:del>
      <w:ins w:id="606" w:author="Jennifer Huckett" w:date="2017-04-28T18:31:00Z">
        <w:r w:rsidR="00A03516">
          <w:t>total energy savings during the post-</w:t>
        </w:r>
      </w:ins>
      <w:r w:rsidR="00AB7C01">
        <w:t xml:space="preserve">program </w:t>
      </w:r>
      <w:del w:id="607" w:author="Jennifer Huckett" w:date="2017-04-28T18:32:00Z">
        <w:r w:rsidR="00AB7C01" w:rsidDel="00A03516">
          <w:delText>estimated savings</w:delText>
        </w:r>
      </w:del>
      <w:ins w:id="608" w:author="Jennifer Huckett" w:date="2017-04-28T18:32:00Z">
        <w:r w:rsidR="00A03516">
          <w:t>period</w:t>
        </w:r>
      </w:ins>
      <w:r w:rsidR="00AB7C01">
        <w:t>.</w:t>
      </w:r>
    </w:p>
    <w:p w14:paraId="5735202F" w14:textId="683F5CBB" w:rsidR="004432CB" w:rsidRDefault="004432CB" w:rsidP="004432CB">
      <w:pPr>
        <w:pStyle w:val="ListParagraph"/>
        <w:numPr>
          <w:ilvl w:val="0"/>
          <w:numId w:val="32"/>
        </w:numPr>
      </w:pPr>
      <w:r w:rsidRPr="000C72D9">
        <w:rPr>
          <w:b/>
          <w:i/>
        </w:rPr>
        <w:t>Fully-specified Pre/Post</w:t>
      </w:r>
      <w:del w:id="609" w:author="Jennifer Huckett" w:date="2017-04-28T18:32:00Z">
        <w:r w:rsidRPr="000C72D9" w:rsidDel="00CF61C2">
          <w:rPr>
            <w:b/>
            <w:i/>
          </w:rPr>
          <w:delText>.</w:delText>
        </w:r>
        <w:r w:rsidR="000C72D9" w:rsidDel="00CF61C2">
          <w:delText xml:space="preserve"> </w:delText>
        </w:r>
      </w:del>
      <w:ins w:id="610" w:author="Jennifer Huckett" w:date="2017-04-28T18:32:00Z">
        <w:r w:rsidR="00CF61C2">
          <w:rPr>
            <w:b/>
            <w:i/>
          </w:rPr>
          <w:t>:</w:t>
        </w:r>
        <w:r w:rsidR="00CF61C2">
          <w:t xml:space="preserve"> </w:t>
        </w:r>
        <w:del w:id="611" w:author="Andrew Bernath" w:date="2017-04-30T17:40:00Z">
          <w:r w:rsidR="00CF61C2" w:rsidDel="00823EA3">
            <w:delText>like</w:delText>
          </w:r>
        </w:del>
      </w:ins>
      <w:ins w:id="612" w:author="Andrew Bernath" w:date="2017-04-30T17:40:00Z">
        <w:r w:rsidR="00823EA3">
          <w:t>similar to</w:t>
        </w:r>
      </w:ins>
      <w:ins w:id="613" w:author="Jennifer Huckett" w:date="2017-04-28T18:32:00Z">
        <w:r w:rsidR="00CF61C2">
          <w:t xml:space="preserve"> the simple pre/post framework, use </w:t>
        </w:r>
      </w:ins>
      <w:ins w:id="614" w:author="Jennifer Huckett" w:date="2017-04-28T18:33:00Z">
        <w:r w:rsidR="00CF61C2">
          <w:t>a baseline regression model but in this framework, include interaction terms with the post-program indicator and all predictor variables. T</w:t>
        </w:r>
        <w:commentRangeStart w:id="615"/>
        <w:r w:rsidR="00CF61C2">
          <w:t xml:space="preserve">he interactions allow the predictors to have different effects on energy </w:t>
        </w:r>
      </w:ins>
      <w:ins w:id="616" w:author="Jennifer Huckett" w:date="2017-04-28T18:34:00Z">
        <w:r w:rsidR="00CF61C2">
          <w:t>consumption</w:t>
        </w:r>
      </w:ins>
      <w:ins w:id="617" w:author="Jennifer Huckett" w:date="2017-04-28T18:33:00Z">
        <w:r w:rsidR="00CF61C2">
          <w:t xml:space="preserve"> </w:t>
        </w:r>
      </w:ins>
      <w:ins w:id="618" w:author="Jennifer Huckett" w:date="2017-04-28T18:34:00Z">
        <w:r w:rsidR="00CF61C2">
          <w:t xml:space="preserve">in the pre- and post-program periods. </w:t>
        </w:r>
      </w:ins>
      <w:ins w:id="619" w:author="Jennifer Huckett" w:date="2017-04-28T18:33:00Z">
        <w:r w:rsidR="00CF61C2">
          <w:t>Estimate the model</w:t>
        </w:r>
      </w:ins>
      <w:ins w:id="620" w:author="Andrew Bernath" w:date="2017-04-30T17:47:00Z">
        <w:r w:rsidR="00823EA3">
          <w:t>,</w:t>
        </w:r>
      </w:ins>
      <w:ins w:id="621" w:author="Jennifer Huckett" w:date="2017-04-28T18:34:00Z">
        <w:del w:id="622" w:author="Andrew Bernath" w:date="2017-04-30T17:47:00Z">
          <w:r w:rsidR="00CF61C2" w:rsidDel="00823EA3">
            <w:delText xml:space="preserve"> and</w:delText>
          </w:r>
        </w:del>
        <w:r w:rsidR="00CF61C2">
          <w:t xml:space="preserve"> </w:t>
        </w:r>
      </w:ins>
      <w:ins w:id="623" w:author="Andrew Bernath" w:date="2017-04-30T17:48:00Z">
        <w:r w:rsidR="00823EA3">
          <w:t>take</w:t>
        </w:r>
      </w:ins>
      <w:ins w:id="624" w:author="Jennifer Huckett" w:date="2017-04-28T18:34:00Z">
        <w:del w:id="625" w:author="Andrew Bernath" w:date="2017-04-30T17:45:00Z">
          <w:r w:rsidR="00CF61C2" w:rsidDel="00823EA3">
            <w:delText>u</w:delText>
          </w:r>
        </w:del>
      </w:ins>
      <w:ins w:id="626" w:author="Jennifer Huckett" w:date="2017-04-28T18:33:00Z">
        <w:del w:id="627" w:author="Andrew Bernath" w:date="2017-04-30T17:45:00Z">
          <w:r w:rsidR="00CF61C2" w:rsidDel="00823EA3">
            <w:delText>se</w:delText>
          </w:r>
        </w:del>
        <w:r w:rsidR="00CF61C2">
          <w:t xml:space="preserve"> the coefficient of the post-program period indicator </w:t>
        </w:r>
      </w:ins>
      <w:ins w:id="628" w:author="Jennifer Huckett" w:date="2017-04-28T18:35:00Z">
        <w:r w:rsidR="00CF61C2">
          <w:t xml:space="preserve">(main effect) </w:t>
        </w:r>
      </w:ins>
      <w:ins w:id="629" w:author="Andrew Bernath" w:date="2017-04-30T17:44:00Z">
        <w:r w:rsidR="00823EA3">
          <w:t>multiplied by the number of post-program time periods</w:t>
        </w:r>
      </w:ins>
      <w:ins w:id="630" w:author="Andrew Bernath" w:date="2017-04-30T17:49:00Z">
        <w:r w:rsidR="00BD3AF1">
          <w:t>,</w:t>
        </w:r>
      </w:ins>
      <w:ins w:id="631" w:author="Andrew Bernath" w:date="2017-04-30T17:41:00Z">
        <w:r w:rsidR="00823EA3">
          <w:t xml:space="preserve"> </w:t>
        </w:r>
      </w:ins>
      <w:ins w:id="632" w:author="Andrew Bernath" w:date="2017-04-30T17:48:00Z">
        <w:r w:rsidR="00823EA3">
          <w:t xml:space="preserve">add each of </w:t>
        </w:r>
      </w:ins>
      <w:ins w:id="633" w:author="Andrew Bernath" w:date="2017-04-30T17:47:00Z">
        <w:r w:rsidR="00823EA3">
          <w:t xml:space="preserve">the </w:t>
        </w:r>
      </w:ins>
      <w:ins w:id="634" w:author="Andrew Bernath" w:date="2017-04-30T17:41:00Z">
        <w:r w:rsidR="00823EA3">
          <w:t xml:space="preserve">coefficients of the post-program period interactions </w:t>
        </w:r>
      </w:ins>
      <w:ins w:id="635" w:author="Andrew Bernath" w:date="2017-04-30T17:46:00Z">
        <w:r w:rsidR="00823EA3">
          <w:t>multiplied by</w:t>
        </w:r>
      </w:ins>
      <w:ins w:id="636" w:author="Andrew Bernath" w:date="2017-04-30T17:41:00Z">
        <w:r w:rsidR="00823EA3">
          <w:t xml:space="preserve"> the sum</w:t>
        </w:r>
      </w:ins>
      <w:ins w:id="637" w:author="Andrew Bernath" w:date="2017-04-30T17:46:00Z">
        <w:r w:rsidR="00823EA3">
          <w:t>s</w:t>
        </w:r>
      </w:ins>
      <w:ins w:id="638" w:author="Andrew Bernath" w:date="2017-04-30T17:41:00Z">
        <w:r w:rsidR="00823EA3">
          <w:t xml:space="preserve"> of the</w:t>
        </w:r>
      </w:ins>
      <w:ins w:id="639" w:author="Andrew Bernath" w:date="2017-04-30T17:48:00Z">
        <w:r w:rsidR="00BD3AF1">
          <w:t>ir respective</w:t>
        </w:r>
      </w:ins>
      <w:ins w:id="640" w:author="Andrew Bernath" w:date="2017-04-30T17:46:00Z">
        <w:r w:rsidR="00823EA3">
          <w:t xml:space="preserve"> variable</w:t>
        </w:r>
      </w:ins>
      <w:ins w:id="641" w:author="Andrew Bernath" w:date="2017-04-30T17:41:00Z">
        <w:r w:rsidR="00823EA3">
          <w:t xml:space="preserve"> values</w:t>
        </w:r>
      </w:ins>
      <w:ins w:id="642" w:author="Jennifer Huckett" w:date="2017-04-28T18:33:00Z">
        <w:del w:id="643" w:author="Andrew Bernath" w:date="2017-04-30T17:46:00Z">
          <w:r w:rsidR="00CF61C2" w:rsidDel="00823EA3">
            <w:delText xml:space="preserve">to estimate </w:delText>
          </w:r>
        </w:del>
        <w:del w:id="644" w:author="Andrew Bernath" w:date="2017-04-30T17:43:00Z">
          <w:r w:rsidR="00CF61C2" w:rsidDel="00823EA3">
            <w:delText xml:space="preserve">average </w:delText>
          </w:r>
        </w:del>
        <w:del w:id="645" w:author="Andrew Bernath" w:date="2017-04-30T17:46:00Z">
          <w:r w:rsidR="00CF61C2" w:rsidDel="00823EA3">
            <w:delText>energy savings</w:delText>
          </w:r>
        </w:del>
      </w:ins>
      <w:ins w:id="646" w:author="Andrew Bernath" w:date="2017-04-30T17:43:00Z">
        <w:r w:rsidR="00BD3AF1">
          <w:t xml:space="preserve"> </w:t>
        </w:r>
      </w:ins>
      <w:ins w:id="647" w:author="Andrew Bernath" w:date="2017-04-30T17:48:00Z">
        <w:r w:rsidR="00BD3AF1">
          <w:t>during</w:t>
        </w:r>
      </w:ins>
      <w:ins w:id="648" w:author="Andrew Bernath" w:date="2017-04-30T17:43:00Z">
        <w:r w:rsidR="00823EA3">
          <w:t xml:space="preserve"> the post-program</w:t>
        </w:r>
      </w:ins>
      <w:ins w:id="649" w:author="Jennifer Huckett" w:date="2017-04-28T18:33:00Z">
        <w:del w:id="650" w:author="Andrew Bernath" w:date="2017-04-30T17:43:00Z">
          <w:r w:rsidR="00CF61C2" w:rsidDel="00823EA3">
            <w:delText xml:space="preserve"> </w:delText>
          </w:r>
        </w:del>
      </w:ins>
      <w:ins w:id="651" w:author="Andrew Bernath" w:date="2017-04-30T17:43:00Z">
        <w:r w:rsidR="00823EA3">
          <w:t xml:space="preserve"> </w:t>
        </w:r>
      </w:ins>
      <w:ins w:id="652" w:author="Jennifer Huckett" w:date="2017-04-28T18:33:00Z">
        <w:r w:rsidR="00CF61C2">
          <w:t>per</w:t>
        </w:r>
      </w:ins>
      <w:ins w:id="653" w:author="Andrew Bernath" w:date="2017-04-30T17:43:00Z">
        <w:r w:rsidR="00823EA3">
          <w:t>iod</w:t>
        </w:r>
      </w:ins>
      <w:ins w:id="654" w:author="Andrew Bernath" w:date="2017-04-30T17:49:00Z">
        <w:r w:rsidR="00BD3AF1">
          <w:t>, and estimate total energy savings</w:t>
        </w:r>
      </w:ins>
      <w:ins w:id="655" w:author="Jennifer Huckett" w:date="2017-04-28T18:33:00Z">
        <w:del w:id="656" w:author="Andrew Bernath" w:date="2017-04-30T17:43:00Z">
          <w:r w:rsidR="00CF61C2" w:rsidDel="00823EA3">
            <w:delText xml:space="preserve"> time interval</w:delText>
          </w:r>
        </w:del>
        <w:del w:id="657" w:author="Andrew Bernath" w:date="2017-04-30T17:49:00Z">
          <w:r w:rsidR="00CF61C2" w:rsidDel="00BD3AF1">
            <w:delText>. Multiply the average by the number of time intervals in the post-program period to estimate total energy savings</w:delText>
          </w:r>
        </w:del>
        <w:r w:rsidR="00CF61C2">
          <w:t xml:space="preserve"> during the post-program period.</w:t>
        </w:r>
      </w:ins>
      <w:ins w:id="658" w:author="Jennifer Huckett" w:date="2017-04-28T18:35:00Z">
        <w:r w:rsidR="00CF61C2" w:rsidDel="00CF61C2">
          <w:t xml:space="preserve"> </w:t>
        </w:r>
        <w:commentRangeEnd w:id="615"/>
        <w:r w:rsidR="00CF61C2">
          <w:rPr>
            <w:rStyle w:val="CommentReference"/>
            <w:rFonts w:asciiTheme="minorHAnsi" w:eastAsiaTheme="minorHAnsi" w:hAnsiTheme="minorHAnsi" w:cstheme="minorBidi"/>
            <w:color w:val="auto"/>
          </w:rPr>
          <w:commentReference w:id="615"/>
        </w:r>
      </w:ins>
      <w:del w:id="659" w:author="Jennifer Huckett" w:date="2017-04-28T18:35:00Z">
        <w:r w:rsidR="000C72D9" w:rsidDel="00CF61C2">
          <w:delText>This final method is similar to the Simple Pre/Post method, but instead of including one dummy variable per program year, the evaluator includes interactions with all explanatory variables in the model.</w:delText>
        </w:r>
      </w:del>
    </w:p>
    <w:p w14:paraId="2DBA3E01" w14:textId="2AE9CE00" w:rsidR="009A76A5" w:rsidRDefault="00366479" w:rsidP="004432CB">
      <w:pPr>
        <w:pStyle w:val="Heading2"/>
      </w:pPr>
      <w:r>
        <w:t>Simulat</w:t>
      </w:r>
      <w:ins w:id="660" w:author="Jennifer Huckett" w:date="2017-04-28T18:35:00Z">
        <w:r w:rsidR="00857516">
          <w:t>ed</w:t>
        </w:r>
      </w:ins>
      <w:del w:id="661" w:author="Jennifer Huckett" w:date="2017-04-28T18:35:00Z">
        <w:r w:rsidDel="00857516">
          <w:delText>ion</w:delText>
        </w:r>
      </w:del>
      <w:r>
        <w:t xml:space="preserve"> Data</w:t>
      </w:r>
    </w:p>
    <w:p w14:paraId="0663C3D7" w14:textId="32A3C8BF" w:rsidR="009A76A5" w:rsidRPr="009A76A5" w:rsidRDefault="009A76A5" w:rsidP="008366C4">
      <w:pPr>
        <w:ind w:firstLine="0"/>
      </w:pPr>
      <w:r>
        <w:t>Cadmus simulated two data sets t</w:t>
      </w:r>
      <w:del w:id="662" w:author="Jennifer Huckett" w:date="2017-04-28T18:35:00Z">
        <w:r w:rsidDel="0066368E">
          <w:delText>ha</w:delText>
        </w:r>
      </w:del>
      <w:ins w:id="663" w:author="Jennifer Huckett" w:date="2017-04-28T18:35:00Z">
        <w:r w:rsidR="0066368E">
          <w:t>o</w:t>
        </w:r>
      </w:ins>
      <w:del w:id="664" w:author="Jennifer Huckett" w:date="2017-04-28T18:35:00Z">
        <w:r w:rsidDel="0066368E">
          <w:delText>t</w:delText>
        </w:r>
      </w:del>
      <w:r>
        <w:t xml:space="preserve"> represent </w:t>
      </w:r>
      <w:del w:id="665" w:author="Jennifer Huckett" w:date="2017-04-28T18:36:00Z">
        <w:r w:rsidDel="0066368E">
          <w:delText xml:space="preserve">sites </w:delText>
        </w:r>
      </w:del>
      <w:ins w:id="666" w:author="Jennifer Huckett" w:date="2017-04-28T18:36:00Z">
        <w:r w:rsidR="0066368E">
          <w:t>facilities like those that we have observed in SEM program evaluations</w:t>
        </w:r>
      </w:ins>
      <w:del w:id="667" w:author="Jennifer Huckett" w:date="2017-04-28T18:36:00Z">
        <w:r w:rsidDel="0066368E">
          <w:delText>the evaluation team typically comes across when estimating savings for SEM program participants</w:delText>
        </w:r>
      </w:del>
      <w:del w:id="668" w:author="Jennifer Huckett" w:date="2017-04-28T18:39:00Z">
        <w:r w:rsidDel="0066368E">
          <w:delText xml:space="preserve">: </w:delText>
        </w:r>
      </w:del>
      <w:del w:id="669" w:author="Jennifer Huckett" w:date="2017-04-28T18:36:00Z">
        <w:r w:rsidDel="0066368E">
          <w:delText xml:space="preserve">a </w:delText>
        </w:r>
      </w:del>
      <w:ins w:id="670" w:author="Jennifer Huckett" w:date="2017-04-28T18:39:00Z">
        <w:r w:rsidR="0066368E">
          <w:t>. O</w:t>
        </w:r>
      </w:ins>
      <w:ins w:id="671" w:author="Jennifer Huckett" w:date="2017-04-28T18:36:00Z">
        <w:r w:rsidR="0066368E">
          <w:t xml:space="preserve">ne data set represents a facility </w:t>
        </w:r>
      </w:ins>
      <w:del w:id="672" w:author="Jennifer Huckett" w:date="2017-04-28T18:36:00Z">
        <w:r w:rsidDel="0066368E">
          <w:delText xml:space="preserve">site </w:delText>
        </w:r>
      </w:del>
      <w:ins w:id="673" w:author="Jennifer Huckett" w:date="2017-04-28T18:36:00Z">
        <w:r w:rsidR="0066368E">
          <w:t xml:space="preserve">with energy consumption as a function of </w:t>
        </w:r>
      </w:ins>
      <w:ins w:id="674" w:author="Andrew Bernath" w:date="2017-04-30T17:54:00Z">
        <w:r w:rsidR="00BD3AF1">
          <w:t xml:space="preserve">one </w:t>
        </w:r>
      </w:ins>
      <w:ins w:id="675" w:author="Andrew Bernath" w:date="2017-04-30T17:51:00Z">
        <w:r w:rsidR="00BD3AF1">
          <w:t>production</w:t>
        </w:r>
      </w:ins>
      <w:ins w:id="676" w:author="Andrew Bernath" w:date="2017-04-30T17:54:00Z">
        <w:r w:rsidR="00BD3AF1">
          <w:t xml:space="preserve"> process</w:t>
        </w:r>
      </w:ins>
      <w:ins w:id="677" w:author="Andrew Bernath" w:date="2017-04-30T17:51:00Z">
        <w:r w:rsidR="00BD3AF1">
          <w:t xml:space="preserve">, </w:t>
        </w:r>
      </w:ins>
      <w:ins w:id="678" w:author="Andrew Bernath" w:date="2017-04-30T17:55:00Z">
        <w:r w:rsidR="00BD3AF1">
          <w:t xml:space="preserve">an indicator of interruptions to production, and </w:t>
        </w:r>
      </w:ins>
      <w:ins w:id="679" w:author="Jennifer Huckett" w:date="2017-04-28T18:37:00Z">
        <w:r w:rsidR="0066368E">
          <w:t>weather</w:t>
        </w:r>
        <w:del w:id="680" w:author="Andrew Bernath" w:date="2017-04-30T17:51:00Z">
          <w:r w:rsidR="0066368E" w:rsidDel="00BD3AF1">
            <w:delText>,</w:delText>
          </w:r>
        </w:del>
        <w:r w:rsidR="0066368E">
          <w:t xml:space="preserve"> </w:t>
        </w:r>
      </w:ins>
      <w:ins w:id="681" w:author="Andrew Bernath" w:date="2017-04-30T17:51:00Z">
        <w:r w:rsidR="00BD3AF1">
          <w:t>(</w:t>
        </w:r>
      </w:ins>
      <w:ins w:id="682" w:author="Jennifer Huckett" w:date="2017-04-28T18:37:00Z">
        <w:r w:rsidR="0066368E">
          <w:t>specifically</w:t>
        </w:r>
      </w:ins>
      <w:ins w:id="683" w:author="Andrew Bernath" w:date="2017-04-30T17:51:00Z">
        <w:r w:rsidR="00BD3AF1">
          <w:t xml:space="preserve"> HDD, or</w:t>
        </w:r>
      </w:ins>
      <w:ins w:id="684" w:author="Jennifer Huckett" w:date="2017-04-28T18:37:00Z">
        <w:r w:rsidR="0066368E">
          <w:t xml:space="preserve"> heating degree days</w:t>
        </w:r>
      </w:ins>
      <w:ins w:id="685" w:author="Andrew Bernath" w:date="2017-04-30T17:51:00Z">
        <w:r w:rsidR="00BD3AF1">
          <w:t>)</w:t>
        </w:r>
      </w:ins>
      <w:ins w:id="686" w:author="Jennifer Huckett" w:date="2017-04-28T18:37:00Z">
        <w:del w:id="687" w:author="Andrew Bernath" w:date="2017-04-30T17:51:00Z">
          <w:r w:rsidR="0066368E" w:rsidDel="00BD3AF1">
            <w:delText xml:space="preserve"> (HDDs)</w:delText>
          </w:r>
        </w:del>
        <w:del w:id="688" w:author="Andrew Bernath" w:date="2017-04-30T17:55:00Z">
          <w:r w:rsidR="0066368E" w:rsidDel="00BD3AF1">
            <w:delText xml:space="preserve"> and </w:delText>
          </w:r>
        </w:del>
        <w:del w:id="689" w:author="Andrew Bernath" w:date="2017-04-30T17:51:00Z">
          <w:r w:rsidR="0066368E" w:rsidDel="00BD3AF1">
            <w:delText>whether or not production</w:delText>
          </w:r>
        </w:del>
      </w:ins>
      <w:ins w:id="690" w:author="Jennifer Huckett" w:date="2017-04-28T18:38:00Z">
        <w:del w:id="691" w:author="Andrew Bernath" w:date="2017-04-30T17:51:00Z">
          <w:r w:rsidR="0066368E" w:rsidDel="00BD3AF1">
            <w:delText xml:space="preserve"> occurred over time</w:delText>
          </w:r>
        </w:del>
        <w:r w:rsidR="0066368E">
          <w:t xml:space="preserve">. </w:t>
        </w:r>
      </w:ins>
      <w:del w:id="692" w:author="Jennifer Huckett" w:date="2017-04-28T18:38:00Z">
        <w:r w:rsidDel="0066368E">
          <w:delText xml:space="preserve">with a simple model, and a site with a complex model. </w:delText>
        </w:r>
      </w:del>
      <w:r>
        <w:t xml:space="preserve">We </w:t>
      </w:r>
      <w:del w:id="693" w:author="Jennifer Huckett" w:date="2017-04-28T18:38:00Z">
        <w:r w:rsidDel="0066368E">
          <w:delText xml:space="preserve">defined </w:delText>
        </w:r>
      </w:del>
      <w:ins w:id="694" w:author="Jennifer Huckett" w:date="2017-04-28T18:38:00Z">
        <w:r w:rsidR="0066368E">
          <w:t xml:space="preserve">call this the </w:t>
        </w:r>
      </w:ins>
      <w:del w:id="695" w:author="Jennifer Huckett" w:date="2017-04-28T18:38:00Z">
        <w:r w:rsidDel="0066368E">
          <w:delText xml:space="preserve">a </w:delText>
        </w:r>
      </w:del>
      <w:r>
        <w:t xml:space="preserve">“simple </w:t>
      </w:r>
      <w:del w:id="696" w:author="Andrew Bernath" w:date="2017-04-30T17:55:00Z">
        <w:r w:rsidDel="00BD3AF1">
          <w:delText>site</w:delText>
        </w:r>
      </w:del>
      <w:ins w:id="697" w:author="Andrew Bernath" w:date="2017-04-30T17:55:00Z">
        <w:r w:rsidR="00BD3AF1">
          <w:t>fac</w:t>
        </w:r>
      </w:ins>
      <w:ins w:id="698" w:author="Andrew Bernath" w:date="2017-04-30T17:56:00Z">
        <w:r w:rsidR="00BD3AF1">
          <w:t>i</w:t>
        </w:r>
      </w:ins>
      <w:ins w:id="699" w:author="Andrew Bernath" w:date="2017-04-30T17:55:00Z">
        <w:r w:rsidR="00BD3AF1">
          <w:t>lity</w:t>
        </w:r>
      </w:ins>
      <w:r>
        <w:t>”</w:t>
      </w:r>
      <w:ins w:id="700" w:author="Jennifer Huckett" w:date="2017-04-28T18:38:00Z">
        <w:r w:rsidR="0066368E">
          <w:t>,</w:t>
        </w:r>
      </w:ins>
      <w:r>
        <w:t xml:space="preserve"> </w:t>
      </w:r>
      <w:del w:id="701" w:author="Jennifer Huckett" w:date="2017-04-28T18:38:00Z">
        <w:r w:rsidR="0014241F" w:rsidDel="0066368E">
          <w:delText xml:space="preserve">as having </w:delText>
        </w:r>
      </w:del>
      <w:ins w:id="702" w:author="Jennifer Huckett" w:date="2017-04-28T18:39:00Z">
        <w:r w:rsidR="0066368E">
          <w:t xml:space="preserve">where </w:t>
        </w:r>
      </w:ins>
      <w:ins w:id="703" w:author="Jennifer Huckett" w:date="2017-04-28T18:38:00Z">
        <w:r w:rsidR="0066368E">
          <w:t xml:space="preserve">energy </w:t>
        </w:r>
      </w:ins>
      <w:r w:rsidR="0014241F">
        <w:t xml:space="preserve">consumption </w:t>
      </w:r>
      <w:del w:id="704" w:author="Jennifer Huckett" w:date="2017-04-28T18:38:00Z">
        <w:r w:rsidR="0014241F" w:rsidDel="0066368E">
          <w:delText xml:space="preserve">that </w:delText>
        </w:r>
      </w:del>
      <w:ins w:id="705" w:author="Jennifer Huckett" w:date="2017-04-28T18:38:00Z">
        <w:r w:rsidR="0066368E">
          <w:t xml:space="preserve">is </w:t>
        </w:r>
      </w:ins>
      <w:r w:rsidR="00C96213">
        <w:t xml:space="preserve">driven by </w:t>
      </w:r>
      <w:del w:id="706" w:author="Jennifer Huckett" w:date="2017-04-28T18:38:00Z">
        <w:r w:rsidR="00C96213" w:rsidDel="0066368E">
          <w:delText xml:space="preserve">one or </w:delText>
        </w:r>
      </w:del>
      <w:r w:rsidR="00C96213">
        <w:t>two variables and no interactions</w:t>
      </w:r>
      <w:del w:id="707" w:author="Jennifer Huckett" w:date="2017-04-28T18:38:00Z">
        <w:r w:rsidR="00C96213" w:rsidDel="0066368E">
          <w:delText xml:space="preserve"> are present</w:delText>
        </w:r>
      </w:del>
      <w:r w:rsidR="0014241F">
        <w:t xml:space="preserve">. </w:t>
      </w:r>
      <w:ins w:id="708" w:author="Jennifer Huckett" w:date="2017-04-28T18:39:00Z">
        <w:r w:rsidR="0066368E">
          <w:t xml:space="preserve">The second data set represents a facility with energy consumption as a </w:t>
        </w:r>
        <w:del w:id="709" w:author="Andrew Bernath" w:date="2017-04-30T17:54:00Z">
          <w:r w:rsidR="0066368E" w:rsidDel="00BD3AF1">
            <w:delText>model</w:delText>
          </w:r>
        </w:del>
      </w:ins>
      <w:ins w:id="710" w:author="Andrew Bernath" w:date="2017-04-30T17:54:00Z">
        <w:r w:rsidR="00BD3AF1">
          <w:t>function</w:t>
        </w:r>
      </w:ins>
      <w:ins w:id="711" w:author="Jennifer Huckett" w:date="2017-04-28T18:39:00Z">
        <w:r w:rsidR="0066368E">
          <w:t xml:space="preserve"> of two different production</w:t>
        </w:r>
      </w:ins>
      <w:ins w:id="712" w:author="Jennifer Huckett" w:date="2017-04-28T18:40:00Z">
        <w:r w:rsidR="0066368E">
          <w:t xml:space="preserve"> processes</w:t>
        </w:r>
      </w:ins>
      <w:ins w:id="713" w:author="Andrew Bernath" w:date="2017-04-30T17:56:00Z">
        <w:r w:rsidR="00BD3AF1">
          <w:t>, an indicator of interruptions to production</w:t>
        </w:r>
      </w:ins>
      <w:ins w:id="714" w:author="Jennifer Huckett" w:date="2017-04-28T18:40:00Z">
        <w:r w:rsidR="0066368E">
          <w:t xml:space="preserve">, weather (HDD), the interaction of weather and production, and a </w:t>
        </w:r>
        <w:commentRangeStart w:id="715"/>
        <w:r w:rsidR="0066368E">
          <w:t>non-routine adjustment</w:t>
        </w:r>
      </w:ins>
      <w:commentRangeEnd w:id="715"/>
      <w:ins w:id="716" w:author="Jennifer Huckett" w:date="2017-04-28T18:42:00Z">
        <w:r w:rsidR="0066368E">
          <w:rPr>
            <w:rStyle w:val="CommentReference"/>
            <w:rFonts w:asciiTheme="minorHAnsi" w:eastAsiaTheme="minorHAnsi" w:hAnsiTheme="minorHAnsi" w:cstheme="minorBidi"/>
          </w:rPr>
          <w:commentReference w:id="715"/>
        </w:r>
      </w:ins>
      <w:ins w:id="717" w:author="Andrew Bernath" w:date="2017-04-30T17:56:00Z">
        <w:r w:rsidR="00BD3AF1">
          <w:t xml:space="preserve"> </w:t>
        </w:r>
      </w:ins>
      <w:ins w:id="718" w:author="Andrew Bernath" w:date="2017-04-30T17:58:00Z">
        <w:r w:rsidR="00BD3AF1">
          <w:t>(which we refer to as an</w:t>
        </w:r>
      </w:ins>
      <w:ins w:id="719" w:author="Andrew Bernath" w:date="2017-04-30T17:56:00Z">
        <w:r w:rsidR="00BD3AF1">
          <w:t xml:space="preserve"> “event”</w:t>
        </w:r>
      </w:ins>
      <w:ins w:id="720" w:author="Andrew Bernath" w:date="2017-04-30T17:58:00Z">
        <w:r w:rsidR="00BD3AF1">
          <w:t>)</w:t>
        </w:r>
      </w:ins>
      <w:ins w:id="721" w:author="Andrew Bernath" w:date="2017-04-30T17:56:00Z">
        <w:r w:rsidR="00BD3AF1">
          <w:t xml:space="preserve"> occurring in the pre-program period which</w:t>
        </w:r>
      </w:ins>
      <w:ins w:id="722" w:author="Andrew Bernath" w:date="2017-04-30T17:57:00Z">
        <w:r w:rsidR="00BD3AF1">
          <w:t xml:space="preserve"> results in a</w:t>
        </w:r>
      </w:ins>
      <w:ins w:id="723" w:author="Andrew Bernath" w:date="2017-04-30T17:56:00Z">
        <w:r w:rsidR="00BD3AF1">
          <w:t xml:space="preserve"> reduc</w:t>
        </w:r>
      </w:ins>
      <w:ins w:id="724" w:author="Andrew Bernath" w:date="2017-04-30T17:57:00Z">
        <w:r w:rsidR="00BD3AF1">
          <w:t xml:space="preserve">tion in </w:t>
        </w:r>
      </w:ins>
      <w:ins w:id="725" w:author="Andrew Bernath" w:date="2017-04-30T17:56:00Z">
        <w:r w:rsidR="00BD3AF1">
          <w:t>energy consumption</w:t>
        </w:r>
      </w:ins>
      <w:ins w:id="726" w:author="Jennifer Huckett" w:date="2017-04-28T18:40:00Z">
        <w:r w:rsidR="0066368E">
          <w:t xml:space="preserve">. We call this the </w:t>
        </w:r>
      </w:ins>
      <w:del w:id="727" w:author="Jennifer Huckett" w:date="2017-04-28T18:40:00Z">
        <w:r w:rsidR="0014241F" w:rsidDel="0066368E">
          <w:delText xml:space="preserve">A </w:delText>
        </w:r>
      </w:del>
      <w:r w:rsidR="0014241F">
        <w:t xml:space="preserve">“complex </w:t>
      </w:r>
      <w:del w:id="728" w:author="Andrew Bernath" w:date="2017-04-30T17:55:00Z">
        <w:r w:rsidR="0014241F" w:rsidDel="00BD3AF1">
          <w:delText>site</w:delText>
        </w:r>
      </w:del>
      <w:ins w:id="729" w:author="Andrew Bernath" w:date="2017-04-30T17:55:00Z">
        <w:r w:rsidR="00BD3AF1">
          <w:t>facility</w:t>
        </w:r>
      </w:ins>
      <w:r w:rsidR="0014241F">
        <w:t>”</w:t>
      </w:r>
      <w:ins w:id="730" w:author="Jennifer Huckett" w:date="2017-04-28T18:40:00Z">
        <w:r w:rsidR="0066368E">
          <w:t>,</w:t>
        </w:r>
      </w:ins>
      <w:r w:rsidR="0014241F">
        <w:t xml:space="preserve"> </w:t>
      </w:r>
      <w:del w:id="731" w:author="Jennifer Huckett" w:date="2017-04-28T18:40:00Z">
        <w:r w:rsidR="00C96213" w:rsidDel="0066368E">
          <w:delText xml:space="preserve">has </w:delText>
        </w:r>
      </w:del>
      <w:ins w:id="732" w:author="Jennifer Huckett" w:date="2017-04-28T18:40:00Z">
        <w:r w:rsidR="0066368E">
          <w:t xml:space="preserve">where energy </w:t>
        </w:r>
      </w:ins>
      <w:r w:rsidR="00C96213">
        <w:t xml:space="preserve">consumption </w:t>
      </w:r>
      <w:del w:id="733" w:author="Jennifer Huckett" w:date="2017-04-28T18:41:00Z">
        <w:r w:rsidR="00C96213" w:rsidDel="0066368E">
          <w:delText xml:space="preserve">that </w:delText>
        </w:r>
      </w:del>
      <w:r w:rsidR="00C96213">
        <w:t xml:space="preserve">is driven by </w:t>
      </w:r>
      <w:del w:id="734" w:author="Jennifer Huckett" w:date="2017-04-28T18:41:00Z">
        <w:r w:rsidR="00C96213" w:rsidDel="0066368E">
          <w:delText xml:space="preserve">many </w:delText>
        </w:r>
      </w:del>
      <w:ins w:id="735" w:author="Jennifer Huckett" w:date="2017-04-28T18:41:00Z">
        <w:r w:rsidR="0066368E">
          <w:t xml:space="preserve">a number of </w:t>
        </w:r>
      </w:ins>
      <w:r w:rsidR="00C96213">
        <w:t xml:space="preserve">variables and there are </w:t>
      </w:r>
      <w:del w:id="736" w:author="Jennifer Huckett" w:date="2017-04-28T18:41:00Z">
        <w:r w:rsidR="00C96213" w:rsidDel="0066368E">
          <w:delText xml:space="preserve">several </w:delText>
        </w:r>
      </w:del>
      <w:r w:rsidR="00C96213">
        <w:t>interacting energy drivers</w:t>
      </w:r>
      <w:r w:rsidR="0014241F">
        <w:t xml:space="preserve">. </w:t>
      </w:r>
      <w:ins w:id="737" w:author="Andrew Bernath" w:date="2017-04-30T17:58:00Z">
        <w:r w:rsidR="00BD3AF1">
          <w:t>In both models, we also included a non-routine</w:t>
        </w:r>
      </w:ins>
      <w:ins w:id="738" w:author="Andrew Bernath" w:date="2017-04-30T17:59:00Z">
        <w:r w:rsidR="00E21EAB">
          <w:t xml:space="preserve"> event in the post-program period which has an engineering estimate associated with the change in energy consumption. Such </w:t>
        </w:r>
      </w:ins>
      <w:ins w:id="739" w:author="Andrew Bernath" w:date="2017-04-30T18:00:00Z">
        <w:r w:rsidR="00E21EAB">
          <w:t xml:space="preserve">events frequently occur in industrial facilities. Some examples are installation of new equipment at a facility, temporary or permanent closures of part of the facility, or </w:t>
        </w:r>
      </w:ins>
      <w:ins w:id="740" w:author="Andrew Bernath" w:date="2017-04-30T18:02:00Z">
        <w:r w:rsidR="00E21EAB">
          <w:t>staffing changes.</w:t>
        </w:r>
      </w:ins>
      <w:ins w:id="741" w:author="Andrew Bernath" w:date="2017-04-30T18:03:00Z">
        <w:r w:rsidR="00E21EAB" w:rsidDel="00E21EAB">
          <w:t xml:space="preserve"> </w:t>
        </w:r>
      </w:ins>
      <w:commentRangeStart w:id="742"/>
      <w:del w:id="743" w:author="Andrew Bernath" w:date="2017-04-30T18:03:00Z">
        <w:r w:rsidR="0014241F" w:rsidDel="00E21EAB">
          <w:delText>[</w:delText>
        </w:r>
        <w:r w:rsidR="0014241F" w:rsidRPr="0014241F" w:rsidDel="00E21EAB">
          <w:rPr>
            <w:highlight w:val="yellow"/>
          </w:rPr>
          <w:delText xml:space="preserve">TIE TO ACTUAL DATA WE’VE SEEN, OR EXAMPLES (NOT CLIENT-SPECIFIC, BUT GENERALLY SPEAKING, “for example, efficiencies of X machines tend to depend on the cooling or heating </w:delText>
        </w:r>
        <w:r w:rsidR="0014241F" w:rsidDel="00E21EAB">
          <w:rPr>
            <w:highlight w:val="yellow"/>
          </w:rPr>
          <w:delText>needs</w:delText>
        </w:r>
        <w:r w:rsidR="0014241F" w:rsidRPr="0014241F" w:rsidDel="00E21EAB">
          <w:rPr>
            <w:highlight w:val="yellow"/>
          </w:rPr>
          <w:delText xml:space="preserve"> for that day…”]</w:delText>
        </w:r>
        <w:commentRangeEnd w:id="742"/>
        <w:r w:rsidR="0066368E" w:rsidDel="00E21EAB">
          <w:rPr>
            <w:rStyle w:val="CommentReference"/>
            <w:rFonts w:asciiTheme="minorHAnsi" w:eastAsiaTheme="minorHAnsi" w:hAnsiTheme="minorHAnsi" w:cstheme="minorBidi"/>
          </w:rPr>
          <w:commentReference w:id="742"/>
        </w:r>
      </w:del>
    </w:p>
    <w:p w14:paraId="367F33DF" w14:textId="77777777" w:rsidR="00B35B62" w:rsidRDefault="00B35B62" w:rsidP="001157E2">
      <w:pPr>
        <w:ind w:firstLine="0"/>
      </w:pPr>
    </w:p>
    <w:p w14:paraId="2FB41C1E" w14:textId="4BCFDA40" w:rsidR="005828A0" w:rsidRDefault="005828A0" w:rsidP="00830293">
      <w:pPr>
        <w:spacing w:after="240"/>
        <w:ind w:firstLine="0"/>
        <w:rPr>
          <w:ins w:id="744" w:author="Andrew Bernath" w:date="2017-04-30T18:11:00Z"/>
        </w:rPr>
        <w:pPrChange w:id="745" w:author="Andrew Bernath" w:date="2017-04-30T18:11:00Z">
          <w:pPr>
            <w:ind w:firstLine="0"/>
          </w:pPr>
        </w:pPrChange>
      </w:pPr>
      <w:del w:id="746" w:author="Jennifer Huckett" w:date="2017-04-28T18:41:00Z">
        <w:r w:rsidDel="0066368E">
          <w:delText xml:space="preserve">To simulate a SEM participant’s consumption, we first specify the “true” model. </w:delText>
        </w:r>
      </w:del>
      <w:r>
        <w:fldChar w:fldCharType="begin"/>
      </w:r>
      <w:r>
        <w:instrText xml:space="preserve"> REF _Ref481145058 \h </w:instrText>
      </w:r>
      <w:r>
        <w:fldChar w:fldCharType="separate"/>
      </w:r>
      <w:r>
        <w:t xml:space="preserve">Equation </w:t>
      </w:r>
      <w:r>
        <w:rPr>
          <w:noProof/>
        </w:rPr>
        <w:t>1</w:t>
      </w:r>
      <w:r>
        <w:fldChar w:fldCharType="end"/>
      </w:r>
      <w:r>
        <w:t xml:space="preserve"> provides </w:t>
      </w:r>
      <w:del w:id="747" w:author="Jennifer Huckett" w:date="2017-04-28T18:42:00Z">
        <w:r w:rsidDel="0066368E">
          <w:delText xml:space="preserve">the specification </w:delText>
        </w:r>
      </w:del>
      <w:ins w:id="748" w:author="Jennifer Huckett" w:date="2017-04-28T18:41:00Z">
        <w:r w:rsidR="0066368E">
          <w:t xml:space="preserve">the </w:t>
        </w:r>
      </w:ins>
      <w:ins w:id="749" w:author="Jennifer Huckett" w:date="2017-04-28T18:42:00Z">
        <w:r w:rsidR="0066368E">
          <w:t>“</w:t>
        </w:r>
      </w:ins>
      <w:ins w:id="750" w:author="Jennifer Huckett" w:date="2017-04-28T18:41:00Z">
        <w:r w:rsidR="0066368E">
          <w:t>true</w:t>
        </w:r>
      </w:ins>
      <w:ins w:id="751" w:author="Jennifer Huckett" w:date="2017-04-28T18:42:00Z">
        <w:r w:rsidR="0066368E">
          <w:t>”</w:t>
        </w:r>
      </w:ins>
      <w:ins w:id="752" w:author="Jennifer Huckett" w:date="2017-04-28T18:41:00Z">
        <w:r w:rsidR="0066368E">
          <w:t xml:space="preserve"> </w:t>
        </w:r>
      </w:ins>
      <w:ins w:id="753" w:author="Andrew Bernath" w:date="2017-04-30T18:12:00Z">
        <w:r w:rsidR="00830293">
          <w:t xml:space="preserve">baseline </w:t>
        </w:r>
      </w:ins>
      <w:ins w:id="754" w:author="Jennifer Huckett" w:date="2017-04-28T18:41:00Z">
        <w:r w:rsidR="0066368E">
          <w:t>model</w:t>
        </w:r>
      </w:ins>
      <w:ins w:id="755" w:author="Jennifer Huckett" w:date="2017-04-28T18:42:00Z">
        <w:r w:rsidR="0066368E">
          <w:t>s</w:t>
        </w:r>
      </w:ins>
      <w:ins w:id="756" w:author="Jennifer Huckett" w:date="2017-04-28T18:41:00Z">
        <w:r w:rsidR="0066368E">
          <w:t xml:space="preserve"> </w:t>
        </w:r>
      </w:ins>
      <w:r>
        <w:t xml:space="preserve">for the simple </w:t>
      </w:r>
      <w:del w:id="757" w:author="Jennifer Huckett" w:date="2017-04-28T18:42:00Z">
        <w:r w:rsidDel="0066368E">
          <w:delText xml:space="preserve">site </w:delText>
        </w:r>
      </w:del>
      <w:r>
        <w:t xml:space="preserve">and </w:t>
      </w:r>
      <w:del w:id="758" w:author="Jennifer Huckett" w:date="2017-04-28T18:42:00Z">
        <w:r w:rsidDel="0066368E">
          <w:delText xml:space="preserve">the </w:delText>
        </w:r>
      </w:del>
      <w:r>
        <w:t xml:space="preserve">complex </w:t>
      </w:r>
      <w:del w:id="759" w:author="Jennifer Huckett" w:date="2017-04-28T18:44:00Z">
        <w:r w:rsidDel="0066368E">
          <w:delText>site</w:delText>
        </w:r>
      </w:del>
      <w:ins w:id="760" w:author="Jennifer Huckett" w:date="2017-04-28T18:44:00Z">
        <w:r w:rsidR="0066368E">
          <w:t>facility</w:t>
        </w:r>
      </w:ins>
      <w:ins w:id="761" w:author="Andrew Bernath" w:date="2017-04-30T20:04:00Z">
        <w:r w:rsidR="00AE0123">
          <w:t xml:space="preserve"> (</w:t>
        </w:r>
      </w:ins>
      <w:ins w:id="762" w:author="Andrew Bernath" w:date="2017-05-01T10:23:00Z">
        <w:r w:rsidR="00421C49">
          <w:t>pre/post</w:t>
        </w:r>
      </w:ins>
      <w:ins w:id="763" w:author="Andrew Bernath" w:date="2017-04-30T20:04:00Z">
        <w:r w:rsidR="00AE0123">
          <w:t xml:space="preserve"> models also include a post-period indicator and interactions between the post-period indicator and each of the other model variables)</w:t>
        </w:r>
      </w:ins>
      <w:del w:id="764" w:author="Jennifer Huckett" w:date="2017-04-28T18:42:00Z">
        <w:r w:rsidDel="0066368E">
          <w:delText>.</w:delText>
        </w:r>
      </w:del>
      <w:ins w:id="765" w:author="Jennifer Huckett" w:date="2017-04-28T18:42:00Z">
        <w:r w:rsidR="0066368E">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7735"/>
      </w:tblGrid>
      <w:tr w:rsidR="00830293" w14:paraId="1191F38D" w14:textId="77777777" w:rsidTr="008619AF">
        <w:trPr>
          <w:ins w:id="766" w:author="Andrew Bernath" w:date="2017-04-30T18:11:00Z"/>
        </w:trPr>
        <w:tc>
          <w:tcPr>
            <w:tcW w:w="1615" w:type="dxa"/>
          </w:tcPr>
          <w:p w14:paraId="7CE02031" w14:textId="77777777" w:rsidR="00830293" w:rsidRDefault="00830293" w:rsidP="008619AF">
            <w:pPr>
              <w:ind w:firstLine="0"/>
              <w:rPr>
                <w:ins w:id="767" w:author="Andrew Bernath" w:date="2017-04-30T18:11:00Z"/>
              </w:rPr>
            </w:pPr>
            <w:ins w:id="768" w:author="Andrew Bernath" w:date="2017-04-30T18:11:00Z">
              <w:r w:rsidRPr="00B35B62">
                <w:rPr>
                  <w:b/>
                </w:rPr>
                <w:t xml:space="preserve">Simple </w:t>
              </w:r>
              <w:del w:id="769" w:author="Jennifer Huckett" w:date="2017-04-28T18:44:00Z">
                <w:r w:rsidRPr="00B35B62" w:rsidDel="0066368E">
                  <w:rPr>
                    <w:b/>
                  </w:rPr>
                  <w:delText>Site</w:delText>
                </w:r>
              </w:del>
              <w:r>
                <w:rPr>
                  <w:b/>
                </w:rPr>
                <w:t>Facility</w:t>
              </w:r>
              <w:r w:rsidRPr="00B35B62">
                <w:rPr>
                  <w:b/>
                </w:rPr>
                <w:t>:</w:t>
              </w:r>
            </w:ins>
          </w:p>
        </w:tc>
        <w:tc>
          <w:tcPr>
            <w:tcW w:w="7735" w:type="dxa"/>
          </w:tcPr>
          <w:p w14:paraId="3D3FF348" w14:textId="5B48B207" w:rsidR="00830293" w:rsidRPr="001C47AC" w:rsidRDefault="00830293" w:rsidP="008619AF">
            <w:pPr>
              <w:ind w:firstLine="0"/>
              <w:rPr>
                <w:ins w:id="770" w:author="Andrew Bernath" w:date="2017-04-30T18:11:00Z"/>
              </w:rPr>
            </w:pPr>
            <m:oMathPara>
              <m:oMathParaPr>
                <m:jc m:val="left"/>
              </m:oMathParaPr>
              <m:oMath>
                <m:sSub>
                  <m:sSubPr>
                    <m:ctrlPr>
                      <w:ins w:id="771" w:author="Andrew Bernath" w:date="2017-04-30T18:11:00Z">
                        <w:rPr>
                          <w:rFonts w:ascii="Cambria Math" w:hAnsi="Cambria Math"/>
                          <w:i/>
                        </w:rPr>
                      </w:ins>
                    </m:ctrlPr>
                  </m:sSubPr>
                  <m:e>
                    <m:r>
                      <w:ins w:id="772" w:author="Andrew Bernath" w:date="2017-04-30T18:12:00Z">
                        <w:rPr>
                          <w:rFonts w:ascii="Cambria Math" w:hAnsi="Cambria Math"/>
                        </w:rPr>
                        <m:t>kWh</m:t>
                      </w:ins>
                    </m:r>
                  </m:e>
                  <m:sub>
                    <m:r>
                      <w:ins w:id="773" w:author="Andrew Bernath" w:date="2017-04-30T18:11:00Z">
                        <w:rPr>
                          <w:rFonts w:ascii="Cambria Math" w:hAnsi="Cambria Math"/>
                        </w:rPr>
                        <m:t>t</m:t>
                      </w:ins>
                    </m:r>
                  </m:sub>
                </m:sSub>
                <m:r>
                  <w:ins w:id="774" w:author="Andrew Bernath" w:date="2017-04-30T18:11:00Z">
                    <w:rPr>
                      <w:rFonts w:ascii="Cambria Math" w:hAnsi="Cambria Math"/>
                    </w:rPr>
                    <m:t>=</m:t>
                  </w:ins>
                </m:r>
                <m:sSub>
                  <m:sSubPr>
                    <m:ctrlPr>
                      <w:ins w:id="775" w:author="Andrew Bernath" w:date="2017-04-30T18:11:00Z">
                        <w:rPr>
                          <w:rFonts w:ascii="Cambria Math" w:hAnsi="Cambria Math"/>
                          <w:i/>
                        </w:rPr>
                      </w:ins>
                    </m:ctrlPr>
                  </m:sSubPr>
                  <m:e>
                    <m:r>
                      <w:ins w:id="776" w:author="Andrew Bernath" w:date="2017-04-30T18:11:00Z">
                        <w:rPr>
                          <w:rFonts w:ascii="Cambria Math" w:hAnsi="Cambria Math"/>
                        </w:rPr>
                        <m:t>β</m:t>
                      </w:ins>
                    </m:r>
                  </m:e>
                  <m:sub>
                    <m:r>
                      <w:ins w:id="777" w:author="Andrew Bernath" w:date="2017-04-30T18:11:00Z">
                        <w:rPr>
                          <w:rFonts w:ascii="Cambria Math" w:hAnsi="Cambria Math"/>
                        </w:rPr>
                        <m:t>0</m:t>
                      </w:ins>
                    </m:r>
                  </m:sub>
                </m:sSub>
                <m:r>
                  <w:ins w:id="778" w:author="Andrew Bernath" w:date="2017-04-30T18:11:00Z">
                    <w:rPr>
                      <w:rFonts w:ascii="Cambria Math" w:hAnsi="Cambria Math"/>
                    </w:rPr>
                    <m:t>+</m:t>
                  </w:ins>
                </m:r>
                <m:sSub>
                  <m:sSubPr>
                    <m:ctrlPr>
                      <w:ins w:id="779" w:author="Andrew Bernath" w:date="2017-04-30T18:11:00Z">
                        <w:rPr>
                          <w:rFonts w:ascii="Cambria Math" w:hAnsi="Cambria Math"/>
                          <w:i/>
                        </w:rPr>
                      </w:ins>
                    </m:ctrlPr>
                  </m:sSubPr>
                  <m:e>
                    <m:r>
                      <w:ins w:id="780" w:author="Andrew Bernath" w:date="2017-04-30T18:11:00Z">
                        <w:rPr>
                          <w:rFonts w:ascii="Cambria Math" w:hAnsi="Cambria Math"/>
                        </w:rPr>
                        <m:t>β</m:t>
                      </w:ins>
                    </m:r>
                  </m:e>
                  <m:sub>
                    <m:r>
                      <w:ins w:id="781" w:author="Andrew Bernath" w:date="2017-04-30T18:11:00Z">
                        <w:rPr>
                          <w:rFonts w:ascii="Cambria Math" w:hAnsi="Cambria Math"/>
                        </w:rPr>
                        <m:t>1</m:t>
                      </w:ins>
                    </m:r>
                  </m:sub>
                </m:sSub>
                <m:r>
                  <w:ins w:id="782" w:author="Andrew Bernath" w:date="2017-04-30T18:11:00Z">
                    <w:rPr>
                      <w:rFonts w:ascii="Cambria Math" w:hAnsi="Cambria Math"/>
                    </w:rPr>
                    <m:t>Productio</m:t>
                  </w:ins>
                </m:r>
                <m:sSub>
                  <m:sSubPr>
                    <m:ctrlPr>
                      <w:ins w:id="783" w:author="Andrew Bernath" w:date="2017-04-30T18:11:00Z">
                        <w:rPr>
                          <w:rFonts w:ascii="Cambria Math" w:hAnsi="Cambria Math"/>
                          <w:i/>
                        </w:rPr>
                      </w:ins>
                    </m:ctrlPr>
                  </m:sSubPr>
                  <m:e>
                    <m:r>
                      <w:ins w:id="784" w:author="Andrew Bernath" w:date="2017-04-30T18:11:00Z">
                        <w:rPr>
                          <w:rFonts w:ascii="Cambria Math" w:hAnsi="Cambria Math"/>
                        </w:rPr>
                        <m:t>n</m:t>
                      </w:ins>
                    </m:r>
                  </m:e>
                  <m:sub>
                    <m:r>
                      <w:ins w:id="785" w:author="Andrew Bernath" w:date="2017-04-30T18:11:00Z">
                        <w:rPr>
                          <w:rFonts w:ascii="Cambria Math" w:hAnsi="Cambria Math"/>
                        </w:rPr>
                        <m:t>t</m:t>
                      </w:ins>
                    </m:r>
                  </m:sub>
                </m:sSub>
                <m:r>
                  <w:ins w:id="786" w:author="Andrew Bernath" w:date="2017-04-30T18:11:00Z">
                    <w:del w:id="787" w:author="Andrew Bernath" w:date="2017-04-30T18:04:00Z">
                      <w:rPr>
                        <w:rFonts w:ascii="Cambria Math" w:hAnsi="Cambria Math"/>
                      </w:rPr>
                      <m:t>n</m:t>
                    </w:del>
                  </w:ins>
                </m:r>
                <m:r>
                  <w:ins w:id="788" w:author="Andrew Bernath" w:date="2017-04-30T18:11:00Z">
                    <w:rPr>
                      <w:rFonts w:ascii="Cambria Math" w:hAnsi="Cambria Math"/>
                    </w:rPr>
                    <m:t>+</m:t>
                  </w:ins>
                </m:r>
                <m:sSub>
                  <m:sSubPr>
                    <m:ctrlPr>
                      <w:ins w:id="789" w:author="Andrew Bernath" w:date="2017-04-30T18:11:00Z">
                        <w:rPr>
                          <w:rFonts w:ascii="Cambria Math" w:hAnsi="Cambria Math"/>
                          <w:i/>
                        </w:rPr>
                      </w:ins>
                    </m:ctrlPr>
                  </m:sSubPr>
                  <m:e>
                    <m:r>
                      <w:ins w:id="790" w:author="Andrew Bernath" w:date="2017-04-30T18:11:00Z">
                        <w:rPr>
                          <w:rFonts w:ascii="Cambria Math" w:hAnsi="Cambria Math"/>
                        </w:rPr>
                        <m:t>β</m:t>
                      </w:ins>
                    </m:r>
                  </m:e>
                  <m:sub>
                    <m:r>
                      <w:ins w:id="791" w:author="Andrew Bernath" w:date="2017-04-30T18:11:00Z">
                        <w:rPr>
                          <w:rFonts w:ascii="Cambria Math" w:hAnsi="Cambria Math"/>
                        </w:rPr>
                        <m:t>2</m:t>
                      </w:ins>
                    </m:r>
                  </m:sub>
                </m:sSub>
                <m:r>
                  <w:ins w:id="792" w:author="Andrew Bernath" w:date="2017-04-30T18:11:00Z">
                    <w:rPr>
                      <w:rFonts w:ascii="Cambria Math" w:hAnsi="Cambria Math"/>
                    </w:rPr>
                    <m:t xml:space="preserve"> </m:t>
                  </w:ins>
                </m:r>
                <m:r>
                  <w:ins w:id="793" w:author="Andrew Bernath" w:date="2017-04-30T18:11:00Z">
                    <w:del w:id="794" w:author="Andrew Bernath" w:date="2017-04-30T18:05:00Z">
                      <w:rPr>
                        <w:rFonts w:ascii="Cambria Math" w:hAnsi="Cambria Math"/>
                      </w:rPr>
                      <m:t xml:space="preserve">No </m:t>
                    </w:del>
                  </w:ins>
                </m:r>
                <m:r>
                  <w:ins w:id="795" w:author="Andrew Bernath" w:date="2017-04-30T18:11:00Z">
                    <w:rPr>
                      <w:rFonts w:ascii="Cambria Math" w:hAnsi="Cambria Math"/>
                    </w:rPr>
                    <m:t>Productio</m:t>
                  </w:ins>
                </m:r>
                <m:sSub>
                  <m:sSubPr>
                    <m:ctrlPr>
                      <w:ins w:id="796" w:author="Andrew Bernath" w:date="2017-04-30T18:11:00Z">
                        <w:rPr>
                          <w:rFonts w:ascii="Cambria Math" w:hAnsi="Cambria Math"/>
                          <w:i/>
                        </w:rPr>
                      </w:ins>
                    </m:ctrlPr>
                  </m:sSubPr>
                  <m:e>
                    <m:r>
                      <w:ins w:id="797" w:author="Andrew Bernath" w:date="2017-04-30T18:11:00Z">
                        <w:rPr>
                          <w:rFonts w:ascii="Cambria Math" w:hAnsi="Cambria Math"/>
                        </w:rPr>
                        <m:t>n Interruptions</m:t>
                      </w:ins>
                    </m:r>
                  </m:e>
                  <m:sub>
                    <m:r>
                      <w:ins w:id="798" w:author="Andrew Bernath" w:date="2017-04-30T18:11:00Z">
                        <w:rPr>
                          <w:rFonts w:ascii="Cambria Math" w:hAnsi="Cambria Math"/>
                        </w:rPr>
                        <m:t>t</m:t>
                      </w:ins>
                    </m:r>
                  </m:sub>
                </m:sSub>
                <m:r>
                  <w:ins w:id="799" w:author="Andrew Bernath" w:date="2017-04-30T18:11:00Z">
                    <w:rPr>
                      <w:rFonts w:ascii="Cambria Math" w:hAnsi="Cambria Math"/>
                    </w:rPr>
                    <m:t>+</m:t>
                  </w:ins>
                </m:r>
                <m:sSub>
                  <m:sSubPr>
                    <m:ctrlPr>
                      <w:ins w:id="800" w:author="Andrew Bernath" w:date="2017-04-30T18:11:00Z">
                        <w:rPr>
                          <w:rFonts w:ascii="Cambria Math" w:hAnsi="Cambria Math"/>
                          <w:i/>
                        </w:rPr>
                      </w:ins>
                    </m:ctrlPr>
                  </m:sSubPr>
                  <m:e>
                    <m:r>
                      <w:ins w:id="801" w:author="Andrew Bernath" w:date="2017-04-30T18:11:00Z">
                        <w:rPr>
                          <w:rFonts w:ascii="Cambria Math" w:hAnsi="Cambria Math"/>
                        </w:rPr>
                        <m:t>β</m:t>
                      </w:ins>
                    </m:r>
                  </m:e>
                  <m:sub>
                    <m:r>
                      <w:ins w:id="802" w:author="Andrew Bernath" w:date="2017-04-30T18:11:00Z">
                        <w:rPr>
                          <w:rFonts w:ascii="Cambria Math" w:hAnsi="Cambria Math"/>
                        </w:rPr>
                        <m:t>3</m:t>
                      </w:ins>
                    </m:r>
                  </m:sub>
                </m:sSub>
                <m:r>
                  <w:ins w:id="803" w:author="Andrew Bernath" w:date="2017-04-30T18:11:00Z">
                    <w:rPr>
                      <w:rFonts w:ascii="Cambria Math" w:hAnsi="Cambria Math"/>
                    </w:rPr>
                    <m:t>HD</m:t>
                  </w:ins>
                </m:r>
                <m:sSub>
                  <m:sSubPr>
                    <m:ctrlPr>
                      <w:ins w:id="804" w:author="Andrew Bernath" w:date="2017-04-30T18:11:00Z">
                        <w:rPr>
                          <w:rFonts w:ascii="Cambria Math" w:hAnsi="Cambria Math"/>
                          <w:i/>
                        </w:rPr>
                      </w:ins>
                    </m:ctrlPr>
                  </m:sSubPr>
                  <m:e>
                    <m:r>
                      <w:ins w:id="805" w:author="Andrew Bernath" w:date="2017-04-30T18:11:00Z">
                        <w:rPr>
                          <w:rFonts w:ascii="Cambria Math" w:hAnsi="Cambria Math"/>
                        </w:rPr>
                        <m:t>D</m:t>
                      </w:ins>
                    </m:r>
                  </m:e>
                  <m:sub>
                    <m:r>
                      <w:ins w:id="806" w:author="Andrew Bernath" w:date="2017-04-30T18:11:00Z">
                        <w:rPr>
                          <w:rFonts w:ascii="Cambria Math" w:hAnsi="Cambria Math"/>
                        </w:rPr>
                        <m:t>t</m:t>
                      </w:ins>
                    </m:r>
                  </m:sub>
                </m:sSub>
                <m:r>
                  <w:ins w:id="807" w:author="Andrew Bernath" w:date="2017-04-30T18:11:00Z">
                    <w:rPr>
                      <w:rFonts w:ascii="Cambria Math" w:hAnsi="Cambria Math"/>
                    </w:rPr>
                    <m:t>+</m:t>
                  </w:ins>
                </m:r>
                <m:sSub>
                  <m:sSubPr>
                    <m:ctrlPr>
                      <w:ins w:id="808" w:author="Andrew Bernath" w:date="2017-04-30T18:11:00Z">
                        <w:rPr>
                          <w:rFonts w:ascii="Cambria Math" w:hAnsi="Cambria Math"/>
                          <w:i/>
                        </w:rPr>
                      </w:ins>
                    </m:ctrlPr>
                  </m:sSubPr>
                  <m:e>
                    <m:r>
                      <w:ins w:id="809" w:author="Andrew Bernath" w:date="2017-04-30T18:11:00Z">
                        <w:rPr>
                          <w:rFonts w:ascii="Cambria Math" w:hAnsi="Cambria Math"/>
                        </w:rPr>
                        <m:t>ε</m:t>
                      </w:ins>
                    </m:r>
                  </m:e>
                  <m:sub>
                    <m:r>
                      <w:ins w:id="810" w:author="Andrew Bernath" w:date="2017-04-30T18:11:00Z">
                        <w:rPr>
                          <w:rFonts w:ascii="Cambria Math" w:hAnsi="Cambria Math"/>
                        </w:rPr>
                        <m:t>t</m:t>
                      </w:ins>
                    </m:r>
                  </m:sub>
                </m:sSub>
              </m:oMath>
            </m:oMathPara>
          </w:p>
          <w:p w14:paraId="5964F82E" w14:textId="77777777" w:rsidR="00830293" w:rsidRDefault="00830293" w:rsidP="008619AF">
            <w:pPr>
              <w:ind w:firstLine="0"/>
              <w:rPr>
                <w:ins w:id="811" w:author="Andrew Bernath" w:date="2017-04-30T18:11:00Z"/>
              </w:rPr>
            </w:pPr>
          </w:p>
        </w:tc>
      </w:tr>
      <w:tr w:rsidR="00830293" w:rsidRPr="001C47AC" w14:paraId="0C38D2D4" w14:textId="77777777" w:rsidTr="008619AF">
        <w:trPr>
          <w:ins w:id="812" w:author="Andrew Bernath" w:date="2017-04-30T18:11:00Z"/>
        </w:trPr>
        <w:tc>
          <w:tcPr>
            <w:tcW w:w="1615" w:type="dxa"/>
          </w:tcPr>
          <w:p w14:paraId="27391ED9" w14:textId="77777777" w:rsidR="00830293" w:rsidRDefault="00830293" w:rsidP="008619AF">
            <w:pPr>
              <w:ind w:firstLine="0"/>
              <w:rPr>
                <w:ins w:id="813" w:author="Andrew Bernath" w:date="2017-04-30T18:11:00Z"/>
              </w:rPr>
            </w:pPr>
            <w:ins w:id="814" w:author="Andrew Bernath" w:date="2017-04-30T18:11:00Z">
              <w:r w:rsidRPr="00B35B62">
                <w:rPr>
                  <w:b/>
                </w:rPr>
                <w:t xml:space="preserve">Complex </w:t>
              </w:r>
              <w:r>
                <w:rPr>
                  <w:b/>
                </w:rPr>
                <w:t>Facility</w:t>
              </w:r>
              <w:del w:id="815" w:author="Jennifer Huckett" w:date="2017-04-28T18:44:00Z">
                <w:r w:rsidRPr="00B35B62" w:rsidDel="0066368E">
                  <w:rPr>
                    <w:b/>
                  </w:rPr>
                  <w:delText>Site</w:delText>
                </w:r>
              </w:del>
              <w:r>
                <w:rPr>
                  <w:b/>
                </w:rPr>
                <w:t>:</w:t>
              </w:r>
            </w:ins>
          </w:p>
        </w:tc>
        <w:tc>
          <w:tcPr>
            <w:tcW w:w="7735" w:type="dxa"/>
          </w:tcPr>
          <w:p w14:paraId="55612E44" w14:textId="313B3D50" w:rsidR="00830293" w:rsidRPr="001C47AC" w:rsidRDefault="00830293" w:rsidP="007749B2">
            <w:pPr>
              <w:spacing w:after="240"/>
              <w:ind w:firstLine="0"/>
              <w:rPr>
                <w:ins w:id="816" w:author="Andrew Bernath" w:date="2017-04-30T18:11:00Z"/>
              </w:rPr>
              <w:pPrChange w:id="817" w:author="Andrew Bernath" w:date="2017-05-01T12:38:00Z">
                <w:pPr>
                  <w:ind w:firstLine="0"/>
                </w:pPr>
              </w:pPrChange>
            </w:pPr>
            <m:oMathPara>
              <m:oMathParaPr>
                <m:jc m:val="left"/>
              </m:oMathParaPr>
              <m:oMath>
                <m:sSub>
                  <m:sSubPr>
                    <m:ctrlPr>
                      <w:ins w:id="818" w:author="Andrew Bernath" w:date="2017-04-30T18:11:00Z">
                        <w:rPr>
                          <w:rFonts w:ascii="Cambria Math" w:hAnsi="Cambria Math"/>
                          <w:i/>
                        </w:rPr>
                      </w:ins>
                    </m:ctrlPr>
                  </m:sSubPr>
                  <m:e>
                    <m:r>
                      <w:ins w:id="819" w:author="Andrew Bernath" w:date="2017-04-30T18:13:00Z">
                        <w:rPr>
                          <w:rFonts w:ascii="Cambria Math" w:hAnsi="Cambria Math"/>
                        </w:rPr>
                        <m:t>kWh</m:t>
                      </w:ins>
                    </m:r>
                  </m:e>
                  <m:sub>
                    <m:r>
                      <w:ins w:id="820" w:author="Andrew Bernath" w:date="2017-04-30T18:11:00Z">
                        <w:rPr>
                          <w:rFonts w:ascii="Cambria Math" w:hAnsi="Cambria Math"/>
                        </w:rPr>
                        <m:t>t</m:t>
                      </w:ins>
                    </m:r>
                  </m:sub>
                </m:sSub>
                <m:r>
                  <w:ins w:id="821" w:author="Andrew Bernath" w:date="2017-04-30T18:11:00Z">
                    <w:rPr>
                      <w:rFonts w:ascii="Cambria Math" w:hAnsi="Cambria Math"/>
                    </w:rPr>
                    <m:t>=</m:t>
                  </w:ins>
                </m:r>
                <m:sSub>
                  <m:sSubPr>
                    <m:ctrlPr>
                      <w:ins w:id="822" w:author="Andrew Bernath" w:date="2017-04-30T18:11:00Z">
                        <w:rPr>
                          <w:rFonts w:ascii="Cambria Math" w:hAnsi="Cambria Math"/>
                          <w:i/>
                        </w:rPr>
                      </w:ins>
                    </m:ctrlPr>
                  </m:sSubPr>
                  <m:e>
                    <m:r>
                      <w:ins w:id="823" w:author="Andrew Bernath" w:date="2017-04-30T18:11:00Z">
                        <w:rPr>
                          <w:rFonts w:ascii="Cambria Math" w:hAnsi="Cambria Math"/>
                        </w:rPr>
                        <m:t>β</m:t>
                      </w:ins>
                    </m:r>
                  </m:e>
                  <m:sub>
                    <m:r>
                      <w:ins w:id="824" w:author="Andrew Bernath" w:date="2017-04-30T18:11:00Z">
                        <w:rPr>
                          <w:rFonts w:ascii="Cambria Math" w:hAnsi="Cambria Math"/>
                        </w:rPr>
                        <m:t>0</m:t>
                      </w:ins>
                    </m:r>
                  </m:sub>
                </m:sSub>
                <m:r>
                  <w:ins w:id="825" w:author="Andrew Bernath" w:date="2017-04-30T18:11:00Z">
                    <w:rPr>
                      <w:rFonts w:ascii="Cambria Math" w:hAnsi="Cambria Math"/>
                    </w:rPr>
                    <m:t>+</m:t>
                  </w:ins>
                </m:r>
                <m:sSub>
                  <m:sSubPr>
                    <m:ctrlPr>
                      <w:ins w:id="826" w:author="Andrew Bernath" w:date="2017-04-30T18:11:00Z">
                        <w:rPr>
                          <w:rFonts w:ascii="Cambria Math" w:hAnsi="Cambria Math"/>
                          <w:i/>
                        </w:rPr>
                      </w:ins>
                    </m:ctrlPr>
                  </m:sSubPr>
                  <m:e>
                    <m:r>
                      <w:ins w:id="827" w:author="Andrew Bernath" w:date="2017-04-30T18:11:00Z">
                        <w:rPr>
                          <w:rFonts w:ascii="Cambria Math" w:hAnsi="Cambria Math"/>
                        </w:rPr>
                        <m:t>β</m:t>
                      </w:ins>
                    </m:r>
                  </m:e>
                  <m:sub>
                    <m:r>
                      <w:ins w:id="828" w:author="Andrew Bernath" w:date="2017-04-30T18:11:00Z">
                        <w:rPr>
                          <w:rFonts w:ascii="Cambria Math" w:hAnsi="Cambria Math"/>
                        </w:rPr>
                        <m:t>1</m:t>
                      </w:ins>
                    </m:r>
                  </m:sub>
                </m:sSub>
                <m:r>
                  <w:ins w:id="829" w:author="Andrew Bernath" w:date="2017-04-30T18:11:00Z">
                    <w:rPr>
                      <w:rFonts w:ascii="Cambria Math" w:hAnsi="Cambria Math"/>
                    </w:rPr>
                    <m:t>Production</m:t>
                  </w:ins>
                </m:r>
                <m:sSub>
                  <m:sSubPr>
                    <m:ctrlPr>
                      <w:ins w:id="830" w:author="Andrew Bernath" w:date="2017-04-30T18:11:00Z">
                        <w:rPr>
                          <w:rFonts w:ascii="Cambria Math" w:hAnsi="Cambria Math"/>
                          <w:i/>
                        </w:rPr>
                      </w:ins>
                    </m:ctrlPr>
                  </m:sSubPr>
                  <m:e>
                    <m:r>
                      <w:ins w:id="831" w:author="Andrew Bernath" w:date="2017-04-30T18:11:00Z">
                        <w:rPr>
                          <w:rFonts w:ascii="Cambria Math" w:hAnsi="Cambria Math"/>
                        </w:rPr>
                        <m:t>1</m:t>
                      </w:ins>
                    </m:r>
                  </m:e>
                  <m:sub>
                    <m:r>
                      <w:ins w:id="832" w:author="Andrew Bernath" w:date="2017-04-30T18:11:00Z">
                        <w:rPr>
                          <w:rFonts w:ascii="Cambria Math" w:hAnsi="Cambria Math"/>
                        </w:rPr>
                        <m:t>t</m:t>
                      </w:ins>
                    </m:r>
                  </m:sub>
                </m:sSub>
                <m:r>
                  <w:ins w:id="833" w:author="Andrew Bernath" w:date="2017-04-30T18:11:00Z">
                    <w:rPr>
                      <w:rFonts w:ascii="Cambria Math" w:hAnsi="Cambria Math"/>
                    </w:rPr>
                    <m:t>+</m:t>
                  </w:ins>
                </m:r>
                <m:sSub>
                  <m:sSubPr>
                    <m:ctrlPr>
                      <w:ins w:id="834" w:author="Andrew Bernath" w:date="2017-04-30T18:11:00Z">
                        <w:rPr>
                          <w:rFonts w:ascii="Cambria Math" w:hAnsi="Cambria Math"/>
                          <w:i/>
                        </w:rPr>
                      </w:ins>
                    </m:ctrlPr>
                  </m:sSubPr>
                  <m:e>
                    <m:r>
                      <w:ins w:id="835" w:author="Andrew Bernath" w:date="2017-04-30T18:11:00Z">
                        <w:rPr>
                          <w:rFonts w:ascii="Cambria Math" w:hAnsi="Cambria Math"/>
                        </w:rPr>
                        <m:t>β</m:t>
                      </w:ins>
                    </m:r>
                  </m:e>
                  <m:sub>
                    <m:r>
                      <w:ins w:id="836" w:author="Andrew Bernath" w:date="2017-04-30T18:11:00Z">
                        <w:rPr>
                          <w:rFonts w:ascii="Cambria Math" w:hAnsi="Cambria Math"/>
                        </w:rPr>
                        <m:t>2</m:t>
                      </w:ins>
                    </m:r>
                  </m:sub>
                </m:sSub>
                <m:r>
                  <w:ins w:id="837" w:author="Andrew Bernath" w:date="2017-04-30T18:11:00Z">
                    <w:rPr>
                      <w:rFonts w:ascii="Cambria Math" w:hAnsi="Cambria Math"/>
                    </w:rPr>
                    <m:t>Production</m:t>
                  </w:ins>
                </m:r>
                <m:sSub>
                  <m:sSubPr>
                    <m:ctrlPr>
                      <w:ins w:id="838" w:author="Andrew Bernath" w:date="2017-04-30T18:11:00Z">
                        <w:rPr>
                          <w:rFonts w:ascii="Cambria Math" w:hAnsi="Cambria Math"/>
                          <w:i/>
                        </w:rPr>
                      </w:ins>
                    </m:ctrlPr>
                  </m:sSubPr>
                  <m:e>
                    <m:r>
                      <w:ins w:id="839" w:author="Andrew Bernath" w:date="2017-04-30T18:11:00Z">
                        <w:rPr>
                          <w:rFonts w:ascii="Cambria Math" w:hAnsi="Cambria Math"/>
                        </w:rPr>
                        <m:t>2</m:t>
                      </w:ins>
                    </m:r>
                  </m:e>
                  <m:sub>
                    <m:r>
                      <w:ins w:id="840" w:author="Andrew Bernath" w:date="2017-04-30T18:11:00Z">
                        <w:rPr>
                          <w:rFonts w:ascii="Cambria Math" w:hAnsi="Cambria Math"/>
                        </w:rPr>
                        <m:t>t</m:t>
                      </w:ins>
                    </m:r>
                  </m:sub>
                </m:sSub>
                <m:r>
                  <w:ins w:id="841" w:author="Andrew Bernath" w:date="2017-04-30T18:11:00Z">
                    <w:rPr>
                      <w:rFonts w:ascii="Cambria Math" w:hAnsi="Cambria Math"/>
                    </w:rPr>
                    <m:t>+</m:t>
                  </w:ins>
                </m:r>
                <m:sSub>
                  <m:sSubPr>
                    <m:ctrlPr>
                      <w:ins w:id="842" w:author="Andrew Bernath" w:date="2017-04-30T18:11:00Z">
                        <w:rPr>
                          <w:rFonts w:ascii="Cambria Math" w:hAnsi="Cambria Math"/>
                          <w:i/>
                        </w:rPr>
                      </w:ins>
                    </m:ctrlPr>
                  </m:sSubPr>
                  <m:e>
                    <m:r>
                      <w:ins w:id="843" w:author="Andrew Bernath" w:date="2017-04-30T18:11:00Z">
                        <w:rPr>
                          <w:rFonts w:ascii="Cambria Math" w:hAnsi="Cambria Math"/>
                        </w:rPr>
                        <m:t>β</m:t>
                      </w:ins>
                    </m:r>
                  </m:e>
                  <m:sub>
                    <m:r>
                      <w:ins w:id="844" w:author="Andrew Bernath" w:date="2017-04-30T18:11:00Z">
                        <w:rPr>
                          <w:rFonts w:ascii="Cambria Math" w:hAnsi="Cambria Math"/>
                        </w:rPr>
                        <m:t>3</m:t>
                      </w:ins>
                    </m:r>
                  </m:sub>
                </m:sSub>
                <m:r>
                  <w:ins w:id="845" w:author="Andrew Bernath" w:date="2017-04-30T18:11:00Z">
                    <w:del w:id="846" w:author="Andrew Bernath" w:date="2017-04-30T18:09:00Z">
                      <w:rPr>
                        <w:rFonts w:ascii="Cambria Math" w:hAnsi="Cambria Math"/>
                      </w:rPr>
                      <m:t xml:space="preserve">No </m:t>
                    </w:del>
                  </w:ins>
                </m:r>
                <m:r>
                  <w:ins w:id="847" w:author="Andrew Bernath" w:date="2017-04-30T18:11:00Z">
                    <w:rPr>
                      <w:rFonts w:ascii="Cambria Math" w:hAnsi="Cambria Math"/>
                    </w:rPr>
                    <m:t>Productio</m:t>
                  </w:ins>
                </m:r>
                <m:sSub>
                  <m:sSubPr>
                    <m:ctrlPr>
                      <w:ins w:id="848" w:author="Andrew Bernath" w:date="2017-04-30T18:11:00Z">
                        <w:rPr>
                          <w:rFonts w:ascii="Cambria Math" w:hAnsi="Cambria Math"/>
                          <w:i/>
                        </w:rPr>
                      </w:ins>
                    </m:ctrlPr>
                  </m:sSubPr>
                  <m:e>
                    <m:r>
                      <w:ins w:id="849" w:author="Andrew Bernath" w:date="2017-04-30T18:11:00Z">
                        <w:rPr>
                          <w:rFonts w:ascii="Cambria Math" w:hAnsi="Cambria Math"/>
                        </w:rPr>
                        <m:t>n Interruptions</m:t>
                      </w:ins>
                    </m:r>
                  </m:e>
                  <m:sub>
                    <m:r>
                      <w:ins w:id="850" w:author="Andrew Bernath" w:date="2017-04-30T18:11:00Z">
                        <w:rPr>
                          <w:rFonts w:ascii="Cambria Math" w:hAnsi="Cambria Math"/>
                        </w:rPr>
                        <m:t xml:space="preserve"> t</m:t>
                      </w:ins>
                    </m:r>
                  </m:sub>
                </m:sSub>
                <m:r>
                  <w:ins w:id="851" w:author="Andrew Bernath" w:date="2017-04-30T18:11:00Z">
                    <w:rPr>
                      <w:rFonts w:ascii="Cambria Math" w:hAnsi="Cambria Math"/>
                    </w:rPr>
                    <m:t>+</m:t>
                  </w:ins>
                </m:r>
                <m:sSub>
                  <m:sSubPr>
                    <m:ctrlPr>
                      <w:ins w:id="852" w:author="Andrew Bernath" w:date="2017-04-30T18:11:00Z">
                        <w:rPr>
                          <w:rFonts w:ascii="Cambria Math" w:hAnsi="Cambria Math"/>
                          <w:i/>
                        </w:rPr>
                      </w:ins>
                    </m:ctrlPr>
                  </m:sSubPr>
                  <m:e>
                    <m:r>
                      <w:ins w:id="853" w:author="Andrew Bernath" w:date="2017-04-30T18:11:00Z">
                        <w:rPr>
                          <w:rFonts w:ascii="Cambria Math" w:hAnsi="Cambria Math"/>
                        </w:rPr>
                        <m:t>β</m:t>
                      </w:ins>
                    </m:r>
                  </m:e>
                  <m:sub>
                    <m:r>
                      <w:ins w:id="854" w:author="Andrew Bernath" w:date="2017-04-30T18:11:00Z">
                        <w:rPr>
                          <w:rFonts w:ascii="Cambria Math" w:hAnsi="Cambria Math"/>
                        </w:rPr>
                        <m:t>4</m:t>
                      </w:ins>
                    </m:r>
                  </m:sub>
                </m:sSub>
                <m:r>
                  <w:ins w:id="855" w:author="Andrew Bernath" w:date="2017-04-30T18:11:00Z">
                    <w:rPr>
                      <w:rFonts w:ascii="Cambria Math" w:hAnsi="Cambria Math"/>
                    </w:rPr>
                    <m:t>HD</m:t>
                  </w:ins>
                </m:r>
                <m:sSub>
                  <m:sSubPr>
                    <m:ctrlPr>
                      <w:ins w:id="856" w:author="Andrew Bernath" w:date="2017-04-30T18:11:00Z">
                        <w:rPr>
                          <w:rFonts w:ascii="Cambria Math" w:hAnsi="Cambria Math"/>
                          <w:i/>
                        </w:rPr>
                      </w:ins>
                    </m:ctrlPr>
                  </m:sSubPr>
                  <m:e>
                    <m:r>
                      <w:ins w:id="857" w:author="Andrew Bernath" w:date="2017-04-30T18:11:00Z">
                        <w:rPr>
                          <w:rFonts w:ascii="Cambria Math" w:hAnsi="Cambria Math"/>
                        </w:rPr>
                        <m:t>D</m:t>
                      </w:ins>
                    </m:r>
                  </m:e>
                  <m:sub>
                    <m:r>
                      <w:ins w:id="858" w:author="Andrew Bernath" w:date="2017-04-30T18:11:00Z">
                        <w:rPr>
                          <w:rFonts w:ascii="Cambria Math" w:hAnsi="Cambria Math"/>
                        </w:rPr>
                        <m:t>t</m:t>
                      </w:ins>
                    </m:r>
                  </m:sub>
                </m:sSub>
                <m:r>
                  <w:ins w:id="859" w:author="Andrew Bernath" w:date="2017-04-30T18:11:00Z">
                    <w:rPr>
                      <w:rFonts w:ascii="Cambria Math" w:hAnsi="Cambria Math"/>
                    </w:rPr>
                    <m:t>+</m:t>
                  </w:ins>
                </m:r>
                <m:sSub>
                  <m:sSubPr>
                    <m:ctrlPr>
                      <w:ins w:id="860" w:author="Andrew Bernath" w:date="2017-04-30T18:11:00Z">
                        <w:rPr>
                          <w:rFonts w:ascii="Cambria Math" w:hAnsi="Cambria Math"/>
                          <w:i/>
                        </w:rPr>
                      </w:ins>
                    </m:ctrlPr>
                  </m:sSubPr>
                  <m:e>
                    <m:r>
                      <w:ins w:id="861" w:author="Andrew Bernath" w:date="2017-04-30T18:11:00Z">
                        <w:rPr>
                          <w:rFonts w:ascii="Cambria Math" w:hAnsi="Cambria Math"/>
                        </w:rPr>
                        <m:t>β</m:t>
                      </w:ins>
                    </m:r>
                  </m:e>
                  <m:sub>
                    <m:r>
                      <w:ins w:id="862" w:author="Andrew Bernath" w:date="2017-04-30T18:11:00Z">
                        <w:rPr>
                          <w:rFonts w:ascii="Cambria Math" w:hAnsi="Cambria Math"/>
                        </w:rPr>
                        <m:t>5</m:t>
                      </w:ins>
                    </m:r>
                  </m:sub>
                </m:sSub>
                <m:r>
                  <w:ins w:id="863" w:author="Andrew Bernath" w:date="2017-04-30T18:11:00Z">
                    <w:rPr>
                      <w:rFonts w:ascii="Cambria Math" w:hAnsi="Cambria Math"/>
                    </w:rPr>
                    <m:t>HD</m:t>
                  </w:ins>
                </m:r>
                <m:sSub>
                  <m:sSubPr>
                    <m:ctrlPr>
                      <w:ins w:id="864" w:author="Andrew Bernath" w:date="2017-04-30T18:11:00Z">
                        <w:rPr>
                          <w:rFonts w:ascii="Cambria Math" w:hAnsi="Cambria Math"/>
                          <w:i/>
                        </w:rPr>
                      </w:ins>
                    </m:ctrlPr>
                  </m:sSubPr>
                  <m:e>
                    <m:r>
                      <w:ins w:id="865" w:author="Andrew Bernath" w:date="2017-04-30T18:11:00Z">
                        <w:rPr>
                          <w:rFonts w:ascii="Cambria Math" w:hAnsi="Cambria Math"/>
                        </w:rPr>
                        <m:t>D</m:t>
                      </w:ins>
                    </m:r>
                  </m:e>
                  <m:sub>
                    <m:r>
                      <w:ins w:id="866" w:author="Andrew Bernath" w:date="2017-04-30T18:11:00Z">
                        <w:rPr>
                          <w:rFonts w:ascii="Cambria Math" w:hAnsi="Cambria Math"/>
                        </w:rPr>
                        <m:t>t</m:t>
                      </w:ins>
                    </m:r>
                  </m:sub>
                </m:sSub>
                <m:r>
                  <w:ins w:id="867" w:author="Andrew Bernath" w:date="2017-04-30T18:11:00Z">
                    <w:rPr>
                      <w:rFonts w:ascii="Cambria Math" w:hAnsi="Cambria Math"/>
                    </w:rPr>
                    <m:t>xProduction</m:t>
                  </w:ins>
                </m:r>
                <m:sSub>
                  <m:sSubPr>
                    <m:ctrlPr>
                      <w:ins w:id="868" w:author="Andrew Bernath" w:date="2017-04-30T18:11:00Z">
                        <w:rPr>
                          <w:rFonts w:ascii="Cambria Math" w:hAnsi="Cambria Math"/>
                          <w:i/>
                        </w:rPr>
                      </w:ins>
                    </m:ctrlPr>
                  </m:sSubPr>
                  <m:e>
                    <m:r>
                      <w:ins w:id="869" w:author="Andrew Bernath" w:date="2017-04-30T18:11:00Z">
                        <w:rPr>
                          <w:rFonts w:ascii="Cambria Math" w:hAnsi="Cambria Math"/>
                        </w:rPr>
                        <m:t>1</m:t>
                      </w:ins>
                    </m:r>
                  </m:e>
                  <m:sub>
                    <m:r>
                      <w:ins w:id="870" w:author="Andrew Bernath" w:date="2017-04-30T18:11:00Z">
                        <w:rPr>
                          <w:rFonts w:ascii="Cambria Math" w:hAnsi="Cambria Math"/>
                        </w:rPr>
                        <m:t>t</m:t>
                      </w:ins>
                    </m:r>
                  </m:sub>
                </m:sSub>
                <m:r>
                  <w:ins w:id="871" w:author="Andrew Bernath" w:date="2017-04-30T18:11:00Z">
                    <w:rPr>
                      <w:rFonts w:ascii="Cambria Math" w:hAnsi="Cambria Math"/>
                    </w:rPr>
                    <m:t>+</m:t>
                  </w:ins>
                </m:r>
                <m:sSub>
                  <m:sSubPr>
                    <m:ctrlPr>
                      <w:ins w:id="872" w:author="Andrew Bernath" w:date="2017-04-30T18:11:00Z">
                        <w:rPr>
                          <w:rFonts w:ascii="Cambria Math" w:hAnsi="Cambria Math"/>
                          <w:i/>
                        </w:rPr>
                      </w:ins>
                    </m:ctrlPr>
                  </m:sSubPr>
                  <m:e>
                    <m:r>
                      <w:ins w:id="873" w:author="Andrew Bernath" w:date="2017-04-30T18:11:00Z">
                        <w:rPr>
                          <w:rFonts w:ascii="Cambria Math" w:hAnsi="Cambria Math"/>
                        </w:rPr>
                        <m:t>β</m:t>
                      </w:ins>
                    </m:r>
                  </m:e>
                  <m:sub>
                    <m:r>
                      <w:ins w:id="874" w:author="Andrew Bernath" w:date="2017-04-30T18:11:00Z">
                        <w:rPr>
                          <w:rFonts w:ascii="Cambria Math" w:hAnsi="Cambria Math"/>
                        </w:rPr>
                        <m:t>6</m:t>
                      </w:ins>
                    </m:r>
                  </m:sub>
                </m:sSub>
                <m:r>
                  <w:ins w:id="875" w:author="Andrew Bernath" w:date="2017-04-30T18:11:00Z">
                    <w:rPr>
                      <w:rFonts w:ascii="Cambria Math" w:hAnsi="Cambria Math"/>
                    </w:rPr>
                    <m:t>Pre</m:t>
                  </w:ins>
                </m:r>
                <m:r>
                  <w:ins w:id="876" w:author="Andrew Bernath" w:date="2017-04-30T18:11:00Z">
                    <m:rPr>
                      <m:nor/>
                    </m:rPr>
                    <w:rPr>
                      <w:rFonts w:ascii="Cambria Math" w:hAnsi="Cambria Math"/>
                      <w:rPrChange w:id="877" w:author="Andrew Bernath" w:date="2017-04-30T18:10:00Z">
                        <w:rPr>
                          <w:rFonts w:ascii="Cambria Math" w:hAnsi="Cambria Math"/>
                          <w:i/>
                        </w:rPr>
                      </w:rPrChange>
                    </w:rPr>
                    <m:t>-</m:t>
                  </w:ins>
                </m:r>
                <m:r>
                  <w:ins w:id="878" w:author="Andrew Bernath" w:date="2017-04-30T18:11:00Z">
                    <w:rPr>
                      <w:rFonts w:ascii="Cambria Math" w:hAnsi="Cambria Math"/>
                    </w:rPr>
                    <m:t>Program Even</m:t>
                  </w:ins>
                </m:r>
                <m:sSub>
                  <m:sSubPr>
                    <m:ctrlPr>
                      <w:ins w:id="879" w:author="Andrew Bernath" w:date="2017-04-30T18:11:00Z">
                        <w:rPr>
                          <w:rFonts w:ascii="Cambria Math" w:hAnsi="Cambria Math"/>
                          <w:i/>
                        </w:rPr>
                      </w:ins>
                    </m:ctrlPr>
                  </m:sSubPr>
                  <m:e>
                    <m:r>
                      <w:ins w:id="880" w:author="Andrew Bernath" w:date="2017-04-30T18:11:00Z">
                        <w:rPr>
                          <w:rFonts w:ascii="Cambria Math" w:hAnsi="Cambria Math"/>
                        </w:rPr>
                        <m:t>t</m:t>
                      </w:ins>
                    </m:r>
                  </m:e>
                  <m:sub>
                    <m:r>
                      <w:ins w:id="881" w:author="Andrew Bernath" w:date="2017-04-30T18:11:00Z">
                        <w:rPr>
                          <w:rFonts w:ascii="Cambria Math" w:hAnsi="Cambria Math"/>
                        </w:rPr>
                        <m:t>t</m:t>
                      </w:ins>
                    </m:r>
                    <m:r>
                      <w:ins w:id="882" w:author="Andrew Bernath" w:date="2017-04-30T18:11:00Z">
                        <m:rPr>
                          <m:sty m:val="p"/>
                        </m:rPr>
                        <w:rPr>
                          <w:rStyle w:val="CommentReference"/>
                          <w:rFonts w:ascii="Cambria Math" w:eastAsiaTheme="minorHAnsi" w:hAnsi="Cambria Math" w:cstheme="minorBidi"/>
                        </w:rPr>
                        <w:commentReference w:id="883"/>
                      </w:ins>
                    </m:r>
                  </m:sub>
                </m:sSub>
                <m:r>
                  <w:ins w:id="884" w:author="Andrew Bernath" w:date="2017-04-30T18:11:00Z">
                    <w:rPr>
                      <w:rFonts w:ascii="Cambria Math" w:hAnsi="Cambria Math"/>
                    </w:rPr>
                    <m:t>+</m:t>
                  </w:ins>
                </m:r>
                <m:sSub>
                  <m:sSubPr>
                    <m:ctrlPr>
                      <w:ins w:id="885" w:author="Andrew Bernath" w:date="2017-04-30T18:11:00Z">
                        <w:rPr>
                          <w:rFonts w:ascii="Cambria Math" w:hAnsi="Cambria Math"/>
                          <w:i/>
                        </w:rPr>
                      </w:ins>
                    </m:ctrlPr>
                  </m:sSubPr>
                  <m:e>
                    <m:r>
                      <w:ins w:id="886" w:author="Andrew Bernath" w:date="2017-04-30T18:11:00Z">
                        <w:rPr>
                          <w:rFonts w:ascii="Cambria Math" w:hAnsi="Cambria Math"/>
                        </w:rPr>
                        <m:t>ε</m:t>
                      </w:ins>
                    </m:r>
                  </m:e>
                  <m:sub>
                    <m:r>
                      <w:ins w:id="887" w:author="Andrew Bernath" w:date="2017-04-30T18:11:00Z">
                        <w:rPr>
                          <w:rFonts w:ascii="Cambria Math" w:hAnsi="Cambria Math"/>
                        </w:rPr>
                        <m:t>t</m:t>
                      </w:ins>
                    </m:r>
                  </m:sub>
                </m:sSub>
              </m:oMath>
            </m:oMathPara>
          </w:p>
        </w:tc>
      </w:tr>
    </w:tbl>
    <w:p w14:paraId="3BF83F9D" w14:textId="7952BEBA" w:rsidR="00830293" w:rsidDel="007749B2" w:rsidRDefault="00830293" w:rsidP="007749B2">
      <w:pPr>
        <w:spacing w:before="240" w:after="240"/>
        <w:ind w:firstLine="0"/>
        <w:rPr>
          <w:del w:id="888" w:author="Andrew Bernath" w:date="2017-05-01T12:38:00Z"/>
        </w:rPr>
        <w:pPrChange w:id="889" w:author="Andrew Bernath" w:date="2017-05-01T12:38:00Z">
          <w:pPr>
            <w:ind w:firstLine="0"/>
          </w:pPr>
        </w:pPrChange>
      </w:pPr>
    </w:p>
    <w:p w14:paraId="6FE1DBC1" w14:textId="77777777" w:rsidR="005828A0" w:rsidRPr="008366C4" w:rsidDel="00E21EAB" w:rsidRDefault="005828A0" w:rsidP="00830293">
      <w:pPr>
        <w:spacing w:after="240"/>
        <w:ind w:firstLine="0"/>
        <w:rPr>
          <w:del w:id="890" w:author="Andrew Bernath" w:date="2017-04-30T18:03:00Z"/>
        </w:rPr>
        <w:pPrChange w:id="891" w:author="Andrew Bernath" w:date="2017-04-30T18:16:00Z">
          <w:pPr>
            <w:ind w:firstLine="0"/>
          </w:pPr>
        </w:pPrChange>
      </w:pPr>
    </w:p>
    <w:p w14:paraId="211AAD37" w14:textId="048B0A33" w:rsidR="005828A0" w:rsidRPr="008366C4" w:rsidDel="00830293" w:rsidRDefault="005828A0" w:rsidP="00830293">
      <w:pPr>
        <w:pStyle w:val="Caption"/>
        <w:keepNext/>
        <w:tabs>
          <w:tab w:val="left" w:pos="1245"/>
        </w:tabs>
        <w:spacing w:after="240"/>
        <w:ind w:firstLine="0"/>
        <w:rPr>
          <w:del w:id="892" w:author="Andrew Bernath" w:date="2017-04-30T18:11:00Z"/>
        </w:rPr>
        <w:pPrChange w:id="893" w:author="Andrew Bernath" w:date="2017-04-30T18:16:00Z">
          <w:pPr>
            <w:pStyle w:val="Caption"/>
            <w:keepNext/>
          </w:pPr>
        </w:pPrChange>
      </w:pPr>
      <w:bookmarkStart w:id="894" w:name="_Ref481145058"/>
      <w:del w:id="895" w:author="Andrew Bernath" w:date="2017-04-30T18:03:00Z">
        <w:r w:rsidRPr="008366C4" w:rsidDel="00E21EAB">
          <w:delText xml:space="preserve">Equation </w:delText>
        </w:r>
        <w:r w:rsidR="00B25C20" w:rsidRPr="008366C4" w:rsidDel="00E21EAB">
          <w:fldChar w:fldCharType="begin"/>
        </w:r>
        <w:r w:rsidR="00B25C20" w:rsidRPr="00F05B40" w:rsidDel="00E21EAB">
          <w:rPr>
            <w:rPrChange w:id="896" w:author="Andrew Bernath" w:date="2017-04-30T18:21:00Z">
              <w:rPr/>
            </w:rPrChange>
          </w:rPr>
          <w:delInstrText xml:space="preserve"> SEQ Equation \* ARABIC </w:delInstrText>
        </w:r>
        <w:r w:rsidR="00B25C20" w:rsidRPr="00F05B40" w:rsidDel="00E21EAB">
          <w:rPr>
            <w:rPrChange w:id="897" w:author="Andrew Bernath" w:date="2017-04-30T18:21:00Z">
              <w:rPr/>
            </w:rPrChange>
          </w:rPr>
          <w:fldChar w:fldCharType="separate"/>
        </w:r>
        <w:r w:rsidRPr="008366C4" w:rsidDel="00E21EAB">
          <w:rPr>
            <w:noProof/>
          </w:rPr>
          <w:delText>1</w:delText>
        </w:r>
        <w:r w:rsidR="00B25C20" w:rsidRPr="008366C4" w:rsidDel="00E21EAB">
          <w:rPr>
            <w:noProof/>
          </w:rPr>
          <w:fldChar w:fldCharType="end"/>
        </w:r>
      </w:del>
      <w:bookmarkEnd w:id="894"/>
    </w:p>
    <w:p w14:paraId="2D5DB80F" w14:textId="651304B7" w:rsidR="007F105C" w:rsidRPr="008366C4" w:rsidDel="00830293" w:rsidRDefault="007F105C" w:rsidP="00830293">
      <w:pPr>
        <w:spacing w:after="240"/>
        <w:ind w:firstLine="0"/>
        <w:rPr>
          <w:del w:id="898" w:author="Andrew Bernath" w:date="2017-04-30T18:11:00Z"/>
        </w:rPr>
        <w:pPrChange w:id="899" w:author="Andrew Bernath" w:date="2017-04-30T18:16:00Z">
          <w:pPr>
            <w:ind w:firstLine="0"/>
          </w:pPr>
        </w:pPrChange>
      </w:pPr>
    </w:p>
    <w:p w14:paraId="65AF8F3A" w14:textId="1550B29E" w:rsidR="0066368E" w:rsidRPr="00F05B40" w:rsidDel="00830293" w:rsidRDefault="0066368E" w:rsidP="00830293">
      <w:pPr>
        <w:pStyle w:val="Caption"/>
        <w:keepNext/>
        <w:tabs>
          <w:tab w:val="left" w:pos="1245"/>
        </w:tabs>
        <w:spacing w:after="240"/>
        <w:ind w:firstLine="0"/>
        <w:rPr>
          <w:ins w:id="900" w:author="Jennifer Huckett" w:date="2017-04-28T18:45:00Z"/>
          <w:del w:id="901" w:author="Andrew Bernath" w:date="2017-04-30T18:11:00Z"/>
          <w:rPrChange w:id="902" w:author="Andrew Bernath" w:date="2017-04-30T18:21:00Z">
            <w:rPr>
              <w:ins w:id="903" w:author="Jennifer Huckett" w:date="2017-04-28T18:45:00Z"/>
              <w:del w:id="904" w:author="Andrew Bernath" w:date="2017-04-30T18:11:00Z"/>
              <w:highlight w:val="yellow"/>
            </w:rPr>
          </w:rPrChange>
        </w:rPr>
        <w:pPrChange w:id="905" w:author="Andrew Bernath" w:date="2017-04-30T18:16:00Z">
          <w:pPr>
            <w:ind w:firstLine="0"/>
          </w:pPr>
        </w:pPrChange>
      </w:pPr>
    </w:p>
    <w:p w14:paraId="7C72A6E6" w14:textId="3B70B78D" w:rsidR="00EC7031" w:rsidRPr="00F05B40" w:rsidRDefault="00EC7031" w:rsidP="007749B2">
      <w:pPr>
        <w:ind w:firstLine="0"/>
        <w:rPr>
          <w:ins w:id="906" w:author="Andrew Bernath" w:date="2017-04-30T18:14:00Z"/>
          <w:rPrChange w:id="907" w:author="Andrew Bernath" w:date="2017-04-30T18:21:00Z">
            <w:rPr>
              <w:ins w:id="908" w:author="Andrew Bernath" w:date="2017-04-30T18:14:00Z"/>
              <w:highlight w:val="yellow"/>
            </w:rPr>
          </w:rPrChange>
        </w:rPr>
      </w:pPr>
      <w:ins w:id="909" w:author="Jennifer Huckett" w:date="2017-04-28T18:48:00Z">
        <w:r w:rsidRPr="00F05B40">
          <w:rPr>
            <w:rPrChange w:id="910" w:author="Andrew Bernath" w:date="2017-04-30T18:21:00Z">
              <w:rPr>
                <w:highlight w:val="yellow"/>
              </w:rPr>
            </w:rPrChange>
          </w:rPr>
          <w:t xml:space="preserve">Where: </w:t>
        </w:r>
      </w:ins>
    </w:p>
    <w:p w14:paraId="0BCDE989" w14:textId="2FD20214" w:rsidR="00F84F1D" w:rsidRPr="008366C4" w:rsidRDefault="00F84F1D" w:rsidP="00635ADC">
      <w:pPr>
        <w:ind w:left="2520" w:hanging="2520"/>
        <w:rPr>
          <w:ins w:id="911" w:author="Andrew Bernath" w:date="2017-04-30T20:07:00Z"/>
        </w:rPr>
        <w:pPrChange w:id="912" w:author="Andrew Bernath" w:date="2017-05-01T12:38:00Z">
          <w:pPr>
            <w:ind w:firstLine="0"/>
          </w:pPr>
        </w:pPrChange>
      </w:pPr>
      <m:oMath>
        <m:sSub>
          <m:sSubPr>
            <m:ctrlPr>
              <w:ins w:id="913" w:author="Andrew Bernath" w:date="2017-04-30T20:07:00Z">
                <w:rPr>
                  <w:rFonts w:ascii="Cambria Math" w:hAnsi="Cambria Math"/>
                  <w:i/>
                </w:rPr>
              </w:ins>
            </m:ctrlPr>
          </m:sSubPr>
          <m:e>
            <m:r>
              <w:ins w:id="914" w:author="Andrew Bernath" w:date="2017-04-30T20:07:00Z">
                <w:rPr>
                  <w:rFonts w:ascii="Cambria Math" w:hAnsi="Cambria Math"/>
                </w:rPr>
                <m:t>β</m:t>
              </w:ins>
            </m:r>
          </m:e>
          <m:sub>
            <m:r>
              <w:ins w:id="915" w:author="Andrew Bernath" w:date="2017-04-30T20:09:00Z">
                <w:rPr>
                  <w:rFonts w:ascii="Cambria Math" w:hAnsi="Cambria Math"/>
                </w:rPr>
                <m:t>i</m:t>
              </w:ins>
            </m:r>
          </m:sub>
        </m:sSub>
      </m:oMath>
      <w:ins w:id="916" w:author="Andrew Bernath" w:date="2017-04-30T20:08:00Z">
        <w:r>
          <w:tab/>
          <w:t xml:space="preserve">= </w:t>
        </w:r>
      </w:ins>
      <w:ins w:id="917" w:author="Andrew Bernath" w:date="2017-04-30T20:09:00Z">
        <w:r>
          <w:t>The coefficient of the i</w:t>
        </w:r>
        <w:r w:rsidRPr="00F84F1D">
          <w:rPr>
            <w:vertAlign w:val="superscript"/>
            <w:rPrChange w:id="918" w:author="Andrew Bernath" w:date="2017-04-30T20:09:00Z">
              <w:rPr/>
            </w:rPrChange>
          </w:rPr>
          <w:t>th</w:t>
        </w:r>
        <w:r>
          <w:t xml:space="preserve"> variable in the model (</w:t>
        </w:r>
        <w:proofErr w:type="spellStart"/>
        <w:r>
          <w:t>i</w:t>
        </w:r>
        <w:proofErr w:type="spellEnd"/>
        <w:r>
          <w:t xml:space="preserve"> = 0 represents the model intercept</w:t>
        </w:r>
      </w:ins>
      <w:ins w:id="919" w:author="Andrew Bernath" w:date="2017-04-30T20:10:00Z">
        <w:r>
          <w:t>)</w:t>
        </w:r>
      </w:ins>
      <w:ins w:id="920" w:author="Andrew Bernath" w:date="2017-04-30T20:09:00Z">
        <w:r>
          <w:t>.</w:t>
        </w:r>
      </w:ins>
    </w:p>
    <w:p w14:paraId="29EF3654" w14:textId="7584E902" w:rsidR="00830293" w:rsidRPr="00F05B40" w:rsidRDefault="00830293" w:rsidP="00635ADC">
      <w:pPr>
        <w:ind w:left="2520" w:hanging="2520"/>
        <w:rPr>
          <w:ins w:id="921" w:author="Andrew Bernath" w:date="2017-04-30T18:14:00Z"/>
          <w:rPrChange w:id="922" w:author="Andrew Bernath" w:date="2017-04-30T18:21:00Z">
            <w:rPr>
              <w:ins w:id="923" w:author="Andrew Bernath" w:date="2017-04-30T18:14:00Z"/>
              <w:highlight w:val="yellow"/>
            </w:rPr>
          </w:rPrChange>
        </w:rPr>
        <w:pPrChange w:id="924" w:author="Andrew Bernath" w:date="2017-05-01T12:37:00Z">
          <w:pPr>
            <w:ind w:firstLine="0"/>
          </w:pPr>
        </w:pPrChange>
      </w:pPr>
      <w:proofErr w:type="spellStart"/>
      <w:proofErr w:type="gramStart"/>
      <w:ins w:id="925" w:author="Andrew Bernath" w:date="2017-04-30T18:14:00Z">
        <w:r w:rsidRPr="00F05B40">
          <w:rPr>
            <w:rPrChange w:id="926" w:author="Andrew Bernath" w:date="2017-04-30T18:21:00Z">
              <w:rPr>
                <w:highlight w:val="yellow"/>
              </w:rPr>
            </w:rPrChange>
          </w:rPr>
          <w:t>kWh</w:t>
        </w:r>
        <w:r w:rsidRPr="00F05B40">
          <w:rPr>
            <w:vertAlign w:val="subscript"/>
            <w:rPrChange w:id="927" w:author="Andrew Bernath" w:date="2017-04-30T18:21:00Z">
              <w:rPr>
                <w:highlight w:val="yellow"/>
                <w:vertAlign w:val="subscript"/>
              </w:rPr>
            </w:rPrChange>
          </w:rPr>
          <w:t>t</w:t>
        </w:r>
        <w:proofErr w:type="spellEnd"/>
        <w:proofErr w:type="gramEnd"/>
        <w:r w:rsidRPr="00F05B40">
          <w:rPr>
            <w:rPrChange w:id="928" w:author="Andrew Bernath" w:date="2017-04-30T18:21:00Z">
              <w:rPr>
                <w:highlight w:val="yellow"/>
              </w:rPr>
            </w:rPrChange>
          </w:rPr>
          <w:tab/>
          <w:t xml:space="preserve">= </w:t>
        </w:r>
      </w:ins>
      <w:ins w:id="929" w:author="Andrew Bernath" w:date="2017-04-30T18:15:00Z">
        <w:r w:rsidRPr="00F05B40">
          <w:rPr>
            <w:rPrChange w:id="930" w:author="Andrew Bernath" w:date="2017-04-30T18:21:00Z">
              <w:rPr>
                <w:highlight w:val="yellow"/>
              </w:rPr>
            </w:rPrChange>
          </w:rPr>
          <w:t>E</w:t>
        </w:r>
      </w:ins>
      <w:ins w:id="931" w:author="Andrew Bernath" w:date="2017-04-30T18:14:00Z">
        <w:r w:rsidRPr="00F05B40">
          <w:rPr>
            <w:rPrChange w:id="932" w:author="Andrew Bernath" w:date="2017-04-30T18:21:00Z">
              <w:rPr>
                <w:highlight w:val="yellow"/>
              </w:rPr>
            </w:rPrChange>
          </w:rPr>
          <w:t>nergy consumption at the facility</w:t>
        </w:r>
      </w:ins>
      <w:ins w:id="933" w:author="Andrew Bernath" w:date="2017-04-30T18:15:00Z">
        <w:r w:rsidRPr="00F05B40">
          <w:rPr>
            <w:rPrChange w:id="934" w:author="Andrew Bernath" w:date="2017-04-30T18:21:00Z">
              <w:rPr>
                <w:highlight w:val="yellow"/>
              </w:rPr>
            </w:rPrChange>
          </w:rPr>
          <w:t xml:space="preserve"> at time t</w:t>
        </w:r>
      </w:ins>
    </w:p>
    <w:p w14:paraId="0486820C" w14:textId="78258B8E" w:rsidR="00830293" w:rsidRPr="00F05B40" w:rsidRDefault="00830293" w:rsidP="00635ADC">
      <w:pPr>
        <w:ind w:left="2520" w:hanging="2520"/>
        <w:rPr>
          <w:ins w:id="935" w:author="Andrew Bernath" w:date="2017-04-30T18:16:00Z"/>
          <w:rPrChange w:id="936" w:author="Andrew Bernath" w:date="2017-04-30T18:21:00Z">
            <w:rPr>
              <w:ins w:id="937" w:author="Andrew Bernath" w:date="2017-04-30T18:16:00Z"/>
              <w:highlight w:val="yellow"/>
            </w:rPr>
          </w:rPrChange>
        </w:rPr>
        <w:pPrChange w:id="938" w:author="Andrew Bernath" w:date="2017-05-01T12:37:00Z">
          <w:pPr>
            <w:ind w:firstLine="0"/>
          </w:pPr>
        </w:pPrChange>
      </w:pPr>
      <w:proofErr w:type="spellStart"/>
      <w:ins w:id="939" w:author="Andrew Bernath" w:date="2017-04-30T18:14:00Z">
        <w:r w:rsidRPr="00F05B40">
          <w:rPr>
            <w:rPrChange w:id="940" w:author="Andrew Bernath" w:date="2017-04-30T18:21:00Z">
              <w:rPr>
                <w:highlight w:val="yellow"/>
              </w:rPr>
            </w:rPrChange>
          </w:rPr>
          <w:t>Production</w:t>
        </w:r>
      </w:ins>
      <w:ins w:id="941" w:author="Andrew Bernath" w:date="2017-04-30T18:15:00Z">
        <w:r w:rsidRPr="00F05B40">
          <w:rPr>
            <w:vertAlign w:val="subscript"/>
            <w:rPrChange w:id="942" w:author="Andrew Bernath" w:date="2017-04-30T18:21:00Z">
              <w:rPr>
                <w:highlight w:val="yellow"/>
                <w:vertAlign w:val="subscript"/>
              </w:rPr>
            </w:rPrChange>
          </w:rPr>
          <w:t>t</w:t>
        </w:r>
        <w:proofErr w:type="spellEnd"/>
        <w:r w:rsidRPr="00F05B40">
          <w:rPr>
            <w:rPrChange w:id="943" w:author="Andrew Bernath" w:date="2017-04-30T18:21:00Z">
              <w:rPr>
                <w:highlight w:val="yellow"/>
              </w:rPr>
            </w:rPrChange>
          </w:rPr>
          <w:tab/>
          <w:t>= Production at the facility at time t</w:t>
        </w:r>
      </w:ins>
      <w:ins w:id="944" w:author="Andrew Bernath" w:date="2017-04-30T18:14:00Z">
        <w:r w:rsidRPr="00F05B40">
          <w:rPr>
            <w:rPrChange w:id="945" w:author="Andrew Bernath" w:date="2017-04-30T18:21:00Z">
              <w:rPr>
                <w:highlight w:val="yellow"/>
              </w:rPr>
            </w:rPrChange>
          </w:rPr>
          <w:t xml:space="preserve"> </w:t>
        </w:r>
      </w:ins>
    </w:p>
    <w:p w14:paraId="38F93584" w14:textId="3137DFF9" w:rsidR="00830293" w:rsidRPr="00F05B40" w:rsidDel="00830293" w:rsidRDefault="00830293" w:rsidP="00F05B40">
      <w:pPr>
        <w:ind w:left="3600" w:hanging="2880"/>
        <w:rPr>
          <w:ins w:id="946" w:author="Jennifer Huckett" w:date="2017-04-28T18:48:00Z"/>
          <w:del w:id="947" w:author="Andrew Bernath" w:date="2017-04-30T18:16:00Z"/>
          <w:rPrChange w:id="948" w:author="Andrew Bernath" w:date="2017-04-30T18:21:00Z">
            <w:rPr>
              <w:ins w:id="949" w:author="Jennifer Huckett" w:date="2017-04-28T18:48:00Z"/>
              <w:del w:id="950" w:author="Andrew Bernath" w:date="2017-04-30T18:16:00Z"/>
              <w:highlight w:val="yellow"/>
            </w:rPr>
          </w:rPrChange>
        </w:rPr>
        <w:pPrChange w:id="951" w:author="Andrew Bernath" w:date="2017-04-30T18:21:00Z">
          <w:pPr>
            <w:ind w:firstLine="0"/>
          </w:pPr>
        </w:pPrChange>
      </w:pPr>
    </w:p>
    <w:p w14:paraId="5579C468" w14:textId="22050039" w:rsidR="00EC7031" w:rsidRPr="00F05B40" w:rsidRDefault="00EC7031" w:rsidP="00635ADC">
      <w:pPr>
        <w:ind w:left="2520" w:hanging="2520"/>
        <w:rPr>
          <w:ins w:id="952" w:author="Andrew Bernath" w:date="2017-04-30T18:17:00Z"/>
          <w:rPrChange w:id="953" w:author="Andrew Bernath" w:date="2017-04-30T18:21:00Z">
            <w:rPr>
              <w:ins w:id="954" w:author="Andrew Bernath" w:date="2017-04-30T18:17:00Z"/>
              <w:highlight w:val="yellow"/>
            </w:rPr>
          </w:rPrChange>
        </w:rPr>
        <w:pPrChange w:id="955" w:author="Andrew Bernath" w:date="2017-05-01T12:37:00Z">
          <w:pPr>
            <w:ind w:firstLine="0"/>
          </w:pPr>
        </w:pPrChange>
      </w:pPr>
      <w:ins w:id="956" w:author="Jennifer Huckett" w:date="2017-04-28T18:49:00Z">
        <w:del w:id="957" w:author="Andrew Bernath" w:date="2017-04-30T18:16:00Z">
          <w:r w:rsidRPr="00F05B40" w:rsidDel="00830293">
            <w:rPr>
              <w:rPrChange w:id="958" w:author="Andrew Bernath" w:date="2017-04-30T18:21:00Z">
                <w:rPr>
                  <w:highlight w:val="yellow"/>
                </w:rPr>
              </w:rPrChange>
            </w:rPr>
            <w:delText>[list the variables and what they represent]</w:delText>
          </w:r>
        </w:del>
      </w:ins>
      <w:ins w:id="959" w:author="Andrew Bernath" w:date="2017-04-30T18:16:00Z">
        <w:r w:rsidR="00830293" w:rsidRPr="00F05B40">
          <w:rPr>
            <w:rPrChange w:id="960" w:author="Andrew Bernath" w:date="2017-04-30T18:21:00Z">
              <w:rPr>
                <w:highlight w:val="yellow"/>
              </w:rPr>
            </w:rPrChange>
          </w:rPr>
          <w:t xml:space="preserve">Production </w:t>
        </w:r>
        <w:proofErr w:type="spellStart"/>
        <w:r w:rsidR="00830293" w:rsidRPr="00F05B40">
          <w:rPr>
            <w:rPrChange w:id="961" w:author="Andrew Bernath" w:date="2017-04-30T18:21:00Z">
              <w:rPr>
                <w:highlight w:val="yellow"/>
              </w:rPr>
            </w:rPrChange>
          </w:rPr>
          <w:t>Interruptions</w:t>
        </w:r>
        <w:r w:rsidR="00830293" w:rsidRPr="00F05B40">
          <w:rPr>
            <w:vertAlign w:val="subscript"/>
            <w:rPrChange w:id="962" w:author="Andrew Bernath" w:date="2017-04-30T18:21:00Z">
              <w:rPr>
                <w:highlight w:val="yellow"/>
                <w:vertAlign w:val="subscript"/>
              </w:rPr>
            </w:rPrChange>
          </w:rPr>
          <w:t>t</w:t>
        </w:r>
        <w:proofErr w:type="spellEnd"/>
        <w:r w:rsidR="00830293" w:rsidRPr="00F05B40">
          <w:rPr>
            <w:rPrChange w:id="963" w:author="Andrew Bernath" w:date="2017-04-30T18:21:00Z">
              <w:rPr>
                <w:highlight w:val="yellow"/>
              </w:rPr>
            </w:rPrChange>
          </w:rPr>
          <w:tab/>
          <w:t xml:space="preserve">= </w:t>
        </w:r>
        <w:proofErr w:type="gramStart"/>
        <w:r w:rsidR="00830293" w:rsidRPr="00F05B40">
          <w:rPr>
            <w:rPrChange w:id="964" w:author="Andrew Bernath" w:date="2017-04-30T18:21:00Z">
              <w:rPr>
                <w:highlight w:val="yellow"/>
              </w:rPr>
            </w:rPrChange>
          </w:rPr>
          <w:t>An</w:t>
        </w:r>
        <w:proofErr w:type="gramEnd"/>
        <w:r w:rsidR="00830293" w:rsidRPr="00F05B40">
          <w:rPr>
            <w:rPrChange w:id="965" w:author="Andrew Bernath" w:date="2017-04-30T18:21:00Z">
              <w:rPr>
                <w:highlight w:val="yellow"/>
              </w:rPr>
            </w:rPrChange>
          </w:rPr>
          <w:t xml:space="preserve"> indicator of interruptions to production at time t</w:t>
        </w:r>
      </w:ins>
    </w:p>
    <w:p w14:paraId="7D5ADE09" w14:textId="4D3C9C68" w:rsidR="00830293" w:rsidRPr="00F05B40" w:rsidRDefault="00830293" w:rsidP="00635ADC">
      <w:pPr>
        <w:ind w:left="2520" w:hanging="2520"/>
        <w:rPr>
          <w:ins w:id="966" w:author="Andrew Bernath" w:date="2017-04-30T18:17:00Z"/>
          <w:rPrChange w:id="967" w:author="Andrew Bernath" w:date="2017-04-30T18:21:00Z">
            <w:rPr>
              <w:ins w:id="968" w:author="Andrew Bernath" w:date="2017-04-30T18:17:00Z"/>
              <w:highlight w:val="yellow"/>
            </w:rPr>
          </w:rPrChange>
        </w:rPr>
        <w:pPrChange w:id="969" w:author="Andrew Bernath" w:date="2017-05-01T12:38:00Z">
          <w:pPr>
            <w:ind w:firstLine="0"/>
          </w:pPr>
        </w:pPrChange>
      </w:pPr>
      <w:proofErr w:type="spellStart"/>
      <w:ins w:id="970" w:author="Andrew Bernath" w:date="2017-04-30T18:17:00Z">
        <w:r w:rsidRPr="00F05B40">
          <w:rPr>
            <w:rPrChange w:id="971" w:author="Andrew Bernath" w:date="2017-04-30T18:21:00Z">
              <w:rPr>
                <w:highlight w:val="yellow"/>
              </w:rPr>
            </w:rPrChange>
          </w:rPr>
          <w:t>HDD</w:t>
        </w:r>
        <w:r w:rsidRPr="00F05B40">
          <w:rPr>
            <w:vertAlign w:val="subscript"/>
            <w:rPrChange w:id="972" w:author="Andrew Bernath" w:date="2017-04-30T18:21:00Z">
              <w:rPr>
                <w:highlight w:val="yellow"/>
                <w:vertAlign w:val="subscript"/>
              </w:rPr>
            </w:rPrChange>
          </w:rPr>
          <w:t>t</w:t>
        </w:r>
        <w:proofErr w:type="spellEnd"/>
        <w:r w:rsidRPr="00F05B40">
          <w:rPr>
            <w:rPrChange w:id="973" w:author="Andrew Bernath" w:date="2017-04-30T18:21:00Z">
              <w:rPr>
                <w:highlight w:val="yellow"/>
              </w:rPr>
            </w:rPrChange>
          </w:rPr>
          <w:tab/>
          <w:t>= Heating degree days at time t</w:t>
        </w:r>
      </w:ins>
    </w:p>
    <w:p w14:paraId="1FC7802D" w14:textId="19B5A245" w:rsidR="00830293" w:rsidRPr="00F05B40" w:rsidRDefault="00830293" w:rsidP="00635ADC">
      <w:pPr>
        <w:ind w:left="2520" w:hanging="2520"/>
        <w:rPr>
          <w:ins w:id="974" w:author="Andrew Bernath" w:date="2017-04-30T18:18:00Z"/>
          <w:rPrChange w:id="975" w:author="Andrew Bernath" w:date="2017-04-30T18:21:00Z">
            <w:rPr>
              <w:ins w:id="976" w:author="Andrew Bernath" w:date="2017-04-30T18:18:00Z"/>
              <w:highlight w:val="yellow"/>
            </w:rPr>
          </w:rPrChange>
        </w:rPr>
        <w:pPrChange w:id="977" w:author="Andrew Bernath" w:date="2017-05-01T12:38:00Z">
          <w:pPr>
            <w:ind w:firstLine="0"/>
          </w:pPr>
        </w:pPrChange>
      </w:pPr>
      <w:proofErr w:type="spellStart"/>
      <w:ins w:id="978" w:author="Andrew Bernath" w:date="2017-04-30T18:17:00Z">
        <w:r w:rsidRPr="00F05B40">
          <w:rPr>
            <w:rPrChange w:id="979" w:author="Andrew Bernath" w:date="2017-04-30T18:21:00Z">
              <w:rPr>
                <w:highlight w:val="yellow"/>
              </w:rPr>
            </w:rPrChange>
          </w:rPr>
          <w:t>HDD</w:t>
        </w:r>
        <w:r w:rsidRPr="00F05B40">
          <w:rPr>
            <w:vertAlign w:val="subscript"/>
            <w:rPrChange w:id="980" w:author="Andrew Bernath" w:date="2017-04-30T18:21:00Z">
              <w:rPr>
                <w:highlight w:val="yellow"/>
                <w:vertAlign w:val="subscript"/>
              </w:rPr>
            </w:rPrChange>
          </w:rPr>
          <w:t>t</w:t>
        </w:r>
      </w:ins>
      <w:proofErr w:type="spellEnd"/>
      <w:ins w:id="981" w:author="Andrew Bernath" w:date="2017-04-30T18:18:00Z">
        <w:r w:rsidRPr="00F05B40">
          <w:rPr>
            <w:rPrChange w:id="982" w:author="Andrew Bernath" w:date="2017-04-30T18:21:00Z">
              <w:rPr>
                <w:highlight w:val="yellow"/>
              </w:rPr>
            </w:rPrChange>
          </w:rPr>
          <w:t xml:space="preserve"> </w:t>
        </w:r>
      </w:ins>
      <w:ins w:id="983" w:author="Andrew Bernath" w:date="2017-04-30T18:17:00Z">
        <w:r w:rsidRPr="00F05B40">
          <w:rPr>
            <w:rPrChange w:id="984" w:author="Andrew Bernath" w:date="2017-04-30T18:21:00Z">
              <w:rPr>
                <w:highlight w:val="yellow"/>
              </w:rPr>
            </w:rPrChange>
          </w:rPr>
          <w:t>x</w:t>
        </w:r>
      </w:ins>
      <w:ins w:id="985" w:author="Andrew Bernath" w:date="2017-04-30T18:18:00Z">
        <w:r w:rsidRPr="00F05B40">
          <w:rPr>
            <w:rPrChange w:id="986" w:author="Andrew Bernath" w:date="2017-04-30T18:21:00Z">
              <w:rPr>
                <w:highlight w:val="yellow"/>
              </w:rPr>
            </w:rPrChange>
          </w:rPr>
          <w:t xml:space="preserve"> </w:t>
        </w:r>
      </w:ins>
      <w:proofErr w:type="spellStart"/>
      <w:ins w:id="987" w:author="Andrew Bernath" w:date="2017-04-30T18:17:00Z">
        <w:r w:rsidRPr="00F05B40">
          <w:rPr>
            <w:rPrChange w:id="988" w:author="Andrew Bernath" w:date="2017-04-30T18:21:00Z">
              <w:rPr>
                <w:highlight w:val="yellow"/>
              </w:rPr>
            </w:rPrChange>
          </w:rPr>
          <w:t>Production</w:t>
        </w:r>
        <w:r w:rsidRPr="00F05B40">
          <w:rPr>
            <w:vertAlign w:val="subscript"/>
            <w:rPrChange w:id="989" w:author="Andrew Bernath" w:date="2017-04-30T18:21:00Z">
              <w:rPr>
                <w:highlight w:val="yellow"/>
                <w:vertAlign w:val="subscript"/>
              </w:rPr>
            </w:rPrChange>
          </w:rPr>
          <w:t>t</w:t>
        </w:r>
        <w:proofErr w:type="spellEnd"/>
        <w:r w:rsidRPr="00F05B40">
          <w:rPr>
            <w:rPrChange w:id="990" w:author="Andrew Bernath" w:date="2017-04-30T18:21:00Z">
              <w:rPr>
                <w:highlight w:val="yellow"/>
              </w:rPr>
            </w:rPrChange>
          </w:rPr>
          <w:tab/>
          <w:t xml:space="preserve">= </w:t>
        </w:r>
      </w:ins>
      <w:proofErr w:type="gramStart"/>
      <w:ins w:id="991" w:author="Andrew Bernath" w:date="2017-04-30T18:18:00Z">
        <w:r w:rsidRPr="00F05B40">
          <w:rPr>
            <w:rPrChange w:id="992" w:author="Andrew Bernath" w:date="2017-04-30T18:21:00Z">
              <w:rPr>
                <w:highlight w:val="yellow"/>
              </w:rPr>
            </w:rPrChange>
          </w:rPr>
          <w:t>The</w:t>
        </w:r>
        <w:proofErr w:type="gramEnd"/>
        <w:r w:rsidRPr="00F05B40">
          <w:rPr>
            <w:rPrChange w:id="993" w:author="Andrew Bernath" w:date="2017-04-30T18:21:00Z">
              <w:rPr>
                <w:highlight w:val="yellow"/>
              </w:rPr>
            </w:rPrChange>
          </w:rPr>
          <w:t xml:space="preserve"> interaction between HDD and production at time t</w:t>
        </w:r>
      </w:ins>
    </w:p>
    <w:p w14:paraId="793EAE39" w14:textId="0534A132" w:rsidR="00830293" w:rsidRPr="00F05B40" w:rsidRDefault="00830293" w:rsidP="00635ADC">
      <w:pPr>
        <w:ind w:left="2520" w:hanging="2520"/>
        <w:rPr>
          <w:ins w:id="994" w:author="Jennifer Huckett" w:date="2017-04-28T18:49:00Z"/>
          <w:rPrChange w:id="995" w:author="Andrew Bernath" w:date="2017-04-30T18:21:00Z">
            <w:rPr>
              <w:ins w:id="996" w:author="Jennifer Huckett" w:date="2017-04-28T18:49:00Z"/>
              <w:highlight w:val="yellow"/>
            </w:rPr>
          </w:rPrChange>
        </w:rPr>
        <w:pPrChange w:id="997" w:author="Andrew Bernath" w:date="2017-05-01T12:38:00Z">
          <w:pPr>
            <w:ind w:firstLine="0"/>
          </w:pPr>
        </w:pPrChange>
      </w:pPr>
      <w:ins w:id="998" w:author="Andrew Bernath" w:date="2017-04-30T18:18:00Z">
        <w:r w:rsidRPr="00F05B40">
          <w:rPr>
            <w:rPrChange w:id="999" w:author="Andrew Bernath" w:date="2017-04-30T18:21:00Z">
              <w:rPr>
                <w:highlight w:val="yellow"/>
              </w:rPr>
            </w:rPrChange>
          </w:rPr>
          <w:t xml:space="preserve">Pre-Program </w:t>
        </w:r>
        <w:proofErr w:type="spellStart"/>
        <w:r w:rsidRPr="00F05B40">
          <w:rPr>
            <w:rPrChange w:id="1000" w:author="Andrew Bernath" w:date="2017-04-30T18:21:00Z">
              <w:rPr>
                <w:highlight w:val="yellow"/>
              </w:rPr>
            </w:rPrChange>
          </w:rPr>
          <w:t>Event</w:t>
        </w:r>
        <w:r w:rsidRPr="00F05B40">
          <w:rPr>
            <w:vertAlign w:val="subscript"/>
            <w:rPrChange w:id="1001" w:author="Andrew Bernath" w:date="2017-04-30T18:21:00Z">
              <w:rPr>
                <w:highlight w:val="yellow"/>
                <w:vertAlign w:val="subscript"/>
              </w:rPr>
            </w:rPrChange>
          </w:rPr>
          <w:t>t</w:t>
        </w:r>
        <w:proofErr w:type="spellEnd"/>
        <w:r w:rsidRPr="00F05B40">
          <w:rPr>
            <w:rPrChange w:id="1002" w:author="Andrew Bernath" w:date="2017-04-30T18:21:00Z">
              <w:rPr>
                <w:highlight w:val="yellow"/>
              </w:rPr>
            </w:rPrChange>
          </w:rPr>
          <w:tab/>
          <w:t xml:space="preserve">= </w:t>
        </w:r>
        <w:proofErr w:type="gramStart"/>
        <w:r w:rsidRPr="00F05B40">
          <w:rPr>
            <w:rPrChange w:id="1003" w:author="Andrew Bernath" w:date="2017-04-30T18:21:00Z">
              <w:rPr>
                <w:highlight w:val="yellow"/>
              </w:rPr>
            </w:rPrChange>
          </w:rPr>
          <w:t>An</w:t>
        </w:r>
        <w:proofErr w:type="gramEnd"/>
        <w:r w:rsidRPr="00F05B40">
          <w:rPr>
            <w:rPrChange w:id="1004" w:author="Andrew Bernath" w:date="2017-04-30T18:21:00Z">
              <w:rPr>
                <w:highlight w:val="yellow"/>
              </w:rPr>
            </w:rPrChange>
          </w:rPr>
          <w:t xml:space="preserve"> indicator representing a </w:t>
        </w:r>
      </w:ins>
      <w:ins w:id="1005" w:author="Andrew Bernath" w:date="2017-04-30T18:19:00Z">
        <w:r w:rsidR="00F05B40" w:rsidRPr="00F05B40">
          <w:rPr>
            <w:rPrChange w:id="1006" w:author="Andrew Bernath" w:date="2017-04-30T18:21:00Z">
              <w:rPr>
                <w:highlight w:val="yellow"/>
              </w:rPr>
            </w:rPrChange>
          </w:rPr>
          <w:t>non-program related change in energy consumption</w:t>
        </w:r>
      </w:ins>
      <w:ins w:id="1007" w:author="Andrew Bernath" w:date="2017-04-30T18:20:00Z">
        <w:r w:rsidR="00F05B40" w:rsidRPr="00F05B40">
          <w:rPr>
            <w:rPrChange w:id="1008" w:author="Andrew Bernath" w:date="2017-04-30T18:21:00Z">
              <w:rPr>
                <w:highlight w:val="yellow"/>
              </w:rPr>
            </w:rPrChange>
          </w:rPr>
          <w:t xml:space="preserve"> at the facility at time t</w:t>
        </w:r>
      </w:ins>
    </w:p>
    <w:p w14:paraId="6E3E7A08" w14:textId="77777777" w:rsidR="00EC7031" w:rsidRDefault="00EC7031" w:rsidP="001157E2">
      <w:pPr>
        <w:ind w:firstLine="0"/>
        <w:rPr>
          <w:ins w:id="1009" w:author="Jennifer Huckett" w:date="2017-04-28T18:49:00Z"/>
          <w:highlight w:val="yellow"/>
        </w:rPr>
      </w:pPr>
    </w:p>
    <w:p w14:paraId="1CC4B3EC" w14:textId="7F2AACF2" w:rsidR="00EC7031" w:rsidRPr="00F05B40" w:rsidDel="00F41617" w:rsidRDefault="00EC7031" w:rsidP="00F41617">
      <w:pPr>
        <w:spacing w:after="240"/>
        <w:ind w:firstLine="0"/>
        <w:rPr>
          <w:ins w:id="1010" w:author="Jennifer Huckett" w:date="2017-04-28T18:49:00Z"/>
          <w:del w:id="1011" w:author="Andrew Bernath" w:date="2017-05-01T12:45:00Z"/>
          <w:rPrChange w:id="1012" w:author="Andrew Bernath" w:date="2017-04-30T18:22:00Z">
            <w:rPr>
              <w:ins w:id="1013" w:author="Jennifer Huckett" w:date="2017-04-28T18:49:00Z"/>
              <w:del w:id="1014" w:author="Andrew Bernath" w:date="2017-05-01T12:45:00Z"/>
              <w:highlight w:val="yellow"/>
            </w:rPr>
          </w:rPrChange>
        </w:rPr>
        <w:pPrChange w:id="1015" w:author="Andrew Bernath" w:date="2017-05-01T12:45:00Z">
          <w:pPr>
            <w:ind w:firstLine="0"/>
          </w:pPr>
        </w:pPrChange>
      </w:pPr>
      <w:ins w:id="1016" w:author="Jennifer Huckett" w:date="2017-04-28T18:49:00Z">
        <w:r w:rsidRPr="00F05B40">
          <w:rPr>
            <w:rPrChange w:id="1017" w:author="Andrew Bernath" w:date="2017-04-30T18:22:00Z">
              <w:rPr>
                <w:highlight w:val="yellow"/>
              </w:rPr>
            </w:rPrChange>
          </w:rPr>
          <w:lastRenderedPageBreak/>
          <w:t>We specif</w:t>
        </w:r>
      </w:ins>
      <w:ins w:id="1018" w:author="Jennifer Huckett" w:date="2017-04-28T18:50:00Z">
        <w:r w:rsidRPr="00F05B40">
          <w:rPr>
            <w:rPrChange w:id="1019" w:author="Andrew Bernath" w:date="2017-04-30T18:22:00Z">
              <w:rPr>
                <w:highlight w:val="yellow"/>
              </w:rPr>
            </w:rPrChange>
          </w:rPr>
          <w:t>ied</w:t>
        </w:r>
      </w:ins>
      <w:ins w:id="1020" w:author="Jennifer Huckett" w:date="2017-04-28T18:49:00Z">
        <w:r w:rsidRPr="00F05B40">
          <w:rPr>
            <w:rPrChange w:id="1021" w:author="Andrew Bernath" w:date="2017-04-30T18:22:00Z">
              <w:rPr>
                <w:highlight w:val="yellow"/>
              </w:rPr>
            </w:rPrChange>
          </w:rPr>
          <w:t xml:space="preserve"> the error term </w:t>
        </w:r>
      </w:ins>
      <w:ins w:id="1022" w:author="Jennifer Huckett" w:date="2017-04-28T18:51:00Z">
        <w:r w:rsidRPr="00F05B40">
          <w:rPr>
            <w:rPrChange w:id="1023" w:author="Andrew Bernath" w:date="2017-04-30T18:22:00Z">
              <w:rPr>
                <w:highlight w:val="yellow"/>
              </w:rPr>
            </w:rPrChange>
          </w:rPr>
          <w:t>using random draws from a normal probability distribution</w:t>
        </w:r>
      </w:ins>
      <w:ins w:id="1024" w:author="Jennifer Huckett" w:date="2017-04-28T18:52:00Z">
        <w:r w:rsidRPr="00F05B40">
          <w:rPr>
            <w:rPrChange w:id="1025" w:author="Andrew Bernath" w:date="2017-04-30T18:22:00Z">
              <w:rPr>
                <w:highlight w:val="yellow"/>
              </w:rPr>
            </w:rPrChange>
          </w:rPr>
          <w:t xml:space="preserve"> with variance specified </w:t>
        </w:r>
      </w:ins>
      <w:ins w:id="1026" w:author="Jennifer Huckett" w:date="2017-04-28T18:50:00Z">
        <w:r w:rsidRPr="00F05B40">
          <w:rPr>
            <w:rPrChange w:id="1027" w:author="Andrew Bernath" w:date="2017-04-30T18:22:00Z">
              <w:rPr>
                <w:highlight w:val="yellow"/>
              </w:rPr>
            </w:rPrChange>
          </w:rPr>
          <w:t>in a number of ways</w:t>
        </w:r>
      </w:ins>
      <w:ins w:id="1028" w:author="Jennifer Huckett" w:date="2017-04-28T18:52:00Z">
        <w:r w:rsidRPr="00F05B40">
          <w:rPr>
            <w:rPrChange w:id="1029" w:author="Andrew Bernath" w:date="2017-04-30T18:22:00Z">
              <w:rPr>
                <w:highlight w:val="yellow"/>
              </w:rPr>
            </w:rPrChange>
          </w:rPr>
          <w:t>. This allowed us to study how</w:t>
        </w:r>
      </w:ins>
      <w:ins w:id="1030" w:author="Jennifer Huckett" w:date="2017-04-28T18:50:00Z">
        <w:r w:rsidRPr="00F05B40">
          <w:rPr>
            <w:rPrChange w:id="1031" w:author="Andrew Bernath" w:date="2017-04-30T18:22:00Z">
              <w:rPr>
                <w:highlight w:val="yellow"/>
              </w:rPr>
            </w:rPrChange>
          </w:rPr>
          <w:t xml:space="preserve"> </w:t>
        </w:r>
      </w:ins>
      <w:ins w:id="1032" w:author="Jennifer Huckett" w:date="2017-04-28T18:52:00Z">
        <w:r w:rsidRPr="00F05B40">
          <w:rPr>
            <w:rPrChange w:id="1033" w:author="Andrew Bernath" w:date="2017-04-30T18:22:00Z">
              <w:rPr>
                <w:highlight w:val="yellow"/>
              </w:rPr>
            </w:rPrChange>
          </w:rPr>
          <w:t>accurately</w:t>
        </w:r>
      </w:ins>
      <w:ins w:id="1034" w:author="Jennifer Huckett" w:date="2017-04-28T18:50:00Z">
        <w:r w:rsidRPr="00F05B40">
          <w:rPr>
            <w:rPrChange w:id="1035" w:author="Andrew Bernath" w:date="2017-04-30T18:22:00Z">
              <w:rPr>
                <w:highlight w:val="yellow"/>
              </w:rPr>
            </w:rPrChange>
          </w:rPr>
          <w:t xml:space="preserve"> each regression framework estimated savings in the face of </w:t>
        </w:r>
      </w:ins>
      <w:ins w:id="1036" w:author="Jennifer Huckett" w:date="2017-04-28T18:52:00Z">
        <w:r w:rsidRPr="00F05B40">
          <w:rPr>
            <w:rPrChange w:id="1037" w:author="Andrew Bernath" w:date="2017-04-30T18:22:00Z">
              <w:rPr>
                <w:highlight w:val="yellow"/>
              </w:rPr>
            </w:rPrChange>
          </w:rPr>
          <w:t xml:space="preserve">small and large variation as well as </w:t>
        </w:r>
      </w:ins>
      <w:ins w:id="1038" w:author="Jennifer Huckett" w:date="2017-04-28T18:50:00Z">
        <w:r w:rsidRPr="00F05B40">
          <w:rPr>
            <w:rPrChange w:id="1039" w:author="Andrew Bernath" w:date="2017-04-30T18:22:00Z">
              <w:rPr>
                <w:highlight w:val="yellow"/>
              </w:rPr>
            </w:rPrChange>
          </w:rPr>
          <w:t>autocorrelation</w:t>
        </w:r>
      </w:ins>
      <w:ins w:id="1040" w:author="Jennifer Huckett" w:date="2017-04-28T18:51:00Z">
        <w:r w:rsidRPr="00F05B40">
          <w:rPr>
            <w:rPrChange w:id="1041" w:author="Andrew Bernath" w:date="2017-04-30T18:22:00Z">
              <w:rPr>
                <w:highlight w:val="yellow"/>
              </w:rPr>
            </w:rPrChange>
          </w:rPr>
          <w:t xml:space="preserve"> and heteros</w:t>
        </w:r>
      </w:ins>
      <w:ins w:id="1042" w:author="Andrew Bernath" w:date="2017-04-30T20:10:00Z">
        <w:r w:rsidR="00F84F1D">
          <w:t>c</w:t>
        </w:r>
      </w:ins>
      <w:ins w:id="1043" w:author="Jennifer Huckett" w:date="2017-04-28T18:51:00Z">
        <w:del w:id="1044" w:author="Andrew Bernath" w:date="2017-04-30T20:10:00Z">
          <w:r w:rsidRPr="00F05B40" w:rsidDel="00F84F1D">
            <w:rPr>
              <w:rPrChange w:id="1045" w:author="Andrew Bernath" w:date="2017-04-30T18:22:00Z">
                <w:rPr>
                  <w:highlight w:val="yellow"/>
                </w:rPr>
              </w:rPrChange>
            </w:rPr>
            <w:delText>k</w:delText>
          </w:r>
        </w:del>
        <w:r w:rsidRPr="00F05B40">
          <w:rPr>
            <w:rPrChange w:id="1046" w:author="Andrew Bernath" w:date="2017-04-30T18:22:00Z">
              <w:rPr>
                <w:highlight w:val="yellow"/>
              </w:rPr>
            </w:rPrChange>
          </w:rPr>
          <w:t>edasticty.</w:t>
        </w:r>
      </w:ins>
      <w:ins w:id="1047" w:author="Jennifer Huckett" w:date="2017-04-28T19:13:00Z">
        <w:r w:rsidR="00D24666" w:rsidRPr="00F05B40">
          <w:rPr>
            <w:rPrChange w:id="1048" w:author="Andrew Bernath" w:date="2017-04-30T18:22:00Z">
              <w:rPr>
                <w:highlight w:val="yellow"/>
              </w:rPr>
            </w:rPrChange>
          </w:rPr>
          <w:t xml:space="preserve"> It also allowed us to generate numerous simulated datasets for each facility type to test </w:t>
        </w:r>
      </w:ins>
      <w:ins w:id="1049" w:author="Jennifer Huckett" w:date="2017-04-28T19:14:00Z">
        <w:r w:rsidR="00D24666" w:rsidRPr="00F05B40">
          <w:rPr>
            <w:rPrChange w:id="1050" w:author="Andrew Bernath" w:date="2017-04-30T18:22:00Z">
              <w:rPr>
                <w:highlight w:val="yellow"/>
              </w:rPr>
            </w:rPrChange>
          </w:rPr>
          <w:t xml:space="preserve">how the </w:t>
        </w:r>
      </w:ins>
      <w:ins w:id="1051" w:author="Jennifer Huckett" w:date="2017-04-28T19:13:00Z">
        <w:r w:rsidR="00D24666" w:rsidRPr="00F05B40">
          <w:rPr>
            <w:rPrChange w:id="1052" w:author="Andrew Bernath" w:date="2017-04-30T18:22:00Z">
              <w:rPr>
                <w:highlight w:val="yellow"/>
              </w:rPr>
            </w:rPrChange>
          </w:rPr>
          <w:t>framework</w:t>
        </w:r>
      </w:ins>
      <w:ins w:id="1053" w:author="Jennifer Huckett" w:date="2017-04-28T19:14:00Z">
        <w:r w:rsidR="00D24666" w:rsidRPr="00F05B40">
          <w:rPr>
            <w:rPrChange w:id="1054" w:author="Andrew Bernath" w:date="2017-04-30T18:22:00Z">
              <w:rPr>
                <w:highlight w:val="yellow"/>
              </w:rPr>
            </w:rPrChange>
          </w:rPr>
          <w:t xml:space="preserve"> performs on average, given random variation in the data.</w:t>
        </w:r>
      </w:ins>
    </w:p>
    <w:p w14:paraId="41371AD5" w14:textId="77777777" w:rsidR="00EC7031" w:rsidRDefault="00EC7031" w:rsidP="001157E2">
      <w:pPr>
        <w:ind w:firstLine="0"/>
        <w:rPr>
          <w:ins w:id="1055" w:author="Jennifer Huckett" w:date="2017-04-28T18:48:00Z"/>
          <w:highlight w:val="yellow"/>
        </w:rPr>
      </w:pPr>
    </w:p>
    <w:p w14:paraId="7EDD2CAB" w14:textId="3684EA0F" w:rsidR="000E6EDF" w:rsidRDefault="0066368E" w:rsidP="00F41617">
      <w:pPr>
        <w:spacing w:before="240" w:after="240"/>
        <w:ind w:firstLine="0"/>
        <w:rPr>
          <w:ins w:id="1056" w:author="Andrew Bernath" w:date="2017-04-30T21:21:00Z"/>
          <w:highlight w:val="yellow"/>
        </w:rPr>
        <w:pPrChange w:id="1057" w:author="Andrew Bernath" w:date="2017-05-01T12:45:00Z">
          <w:pPr>
            <w:ind w:firstLine="0"/>
          </w:pPr>
        </w:pPrChange>
      </w:pPr>
      <w:ins w:id="1058" w:author="Jennifer Huckett" w:date="2017-04-28T18:45:00Z">
        <w:r w:rsidRPr="000E6EDF">
          <w:rPr>
            <w:rPrChange w:id="1059" w:author="Andrew Bernath" w:date="2017-04-30T21:24:00Z">
              <w:rPr>
                <w:highlight w:val="yellow"/>
              </w:rPr>
            </w:rPrChange>
          </w:rPr>
          <w:t xml:space="preserve">In </w:t>
        </w:r>
      </w:ins>
      <w:ins w:id="1060" w:author="Andrew Bernath" w:date="2017-04-30T21:25:00Z">
        <w:r w:rsidR="000E6EDF">
          <w:fldChar w:fldCharType="begin"/>
        </w:r>
        <w:r w:rsidR="000E6EDF">
          <w:instrText xml:space="preserve"> REF _Ref481350833 \h </w:instrText>
        </w:r>
      </w:ins>
      <w:r w:rsidR="000E6EDF">
        <w:fldChar w:fldCharType="separate"/>
      </w:r>
      <w:ins w:id="1061" w:author="Andrew Bernath" w:date="2017-04-30T21:25:00Z">
        <w:r w:rsidR="000E6EDF">
          <w:t xml:space="preserve">Figure </w:t>
        </w:r>
        <w:r w:rsidR="000E6EDF">
          <w:rPr>
            <w:noProof/>
          </w:rPr>
          <w:t>1</w:t>
        </w:r>
        <w:r w:rsidR="000E6EDF">
          <w:fldChar w:fldCharType="end"/>
        </w:r>
      </w:ins>
      <w:ins w:id="1062" w:author="Jennifer Huckett" w:date="2017-04-28T18:45:00Z">
        <w:del w:id="1063" w:author="Andrew Bernath" w:date="2017-04-30T21:24:00Z">
          <w:r w:rsidRPr="000E6EDF" w:rsidDel="000E6EDF">
            <w:rPr>
              <w:rPrChange w:id="1064" w:author="Andrew Bernath" w:date="2017-04-30T21:24:00Z">
                <w:rPr>
                  <w:highlight w:val="yellow"/>
                </w:rPr>
              </w:rPrChange>
            </w:rPr>
            <w:delText>figure xxx</w:delText>
          </w:r>
        </w:del>
        <w:r w:rsidRPr="000E6EDF">
          <w:rPr>
            <w:rPrChange w:id="1065" w:author="Andrew Bernath" w:date="2017-04-30T21:24:00Z">
              <w:rPr>
                <w:highlight w:val="yellow"/>
              </w:rPr>
            </w:rPrChange>
          </w:rPr>
          <w:t xml:space="preserve">, we provide a visualization of </w:t>
        </w:r>
      </w:ins>
      <w:ins w:id="1066" w:author="Andrew Bernath" w:date="2017-04-30T21:45:00Z">
        <w:r w:rsidR="007E6BE0">
          <w:t xml:space="preserve">the relationships between energy drivers and </w:t>
        </w:r>
      </w:ins>
      <w:ins w:id="1067" w:author="Jennifer Huckett" w:date="2017-04-28T18:45:00Z">
        <w:r w:rsidRPr="000E6EDF">
          <w:rPr>
            <w:rPrChange w:id="1068" w:author="Andrew Bernath" w:date="2017-04-30T21:24:00Z">
              <w:rPr>
                <w:highlight w:val="yellow"/>
              </w:rPr>
            </w:rPrChange>
          </w:rPr>
          <w:t xml:space="preserve">energy consumption in the baseline </w:t>
        </w:r>
        <w:del w:id="1069" w:author="Andrew Bernath" w:date="2017-04-30T21:25:00Z">
          <w:r w:rsidRPr="000E6EDF" w:rsidDel="000E6EDF">
            <w:rPr>
              <w:rPrChange w:id="1070" w:author="Andrew Bernath" w:date="2017-04-30T21:24:00Z">
                <w:rPr>
                  <w:highlight w:val="yellow"/>
                </w:rPr>
              </w:rPrChange>
            </w:rPr>
            <w:delText xml:space="preserve">and </w:delText>
          </w:r>
        </w:del>
        <w:commentRangeStart w:id="1071"/>
        <w:del w:id="1072" w:author="Andrew Bernath" w:date="2017-04-30T20:11:00Z">
          <w:r w:rsidRPr="000E6EDF" w:rsidDel="00F84F1D">
            <w:rPr>
              <w:rPrChange w:id="1073" w:author="Andrew Bernath" w:date="2017-04-30T21:24:00Z">
                <w:rPr>
                  <w:highlight w:val="yellow"/>
                </w:rPr>
              </w:rPrChange>
            </w:rPr>
            <w:delText>performance</w:delText>
          </w:r>
        </w:del>
        <w:del w:id="1074" w:author="Andrew Bernath" w:date="2017-04-30T21:25:00Z">
          <w:r w:rsidRPr="000E6EDF" w:rsidDel="000E6EDF">
            <w:rPr>
              <w:rPrChange w:id="1075" w:author="Andrew Bernath" w:date="2017-04-30T21:24:00Z">
                <w:rPr>
                  <w:highlight w:val="yellow"/>
                </w:rPr>
              </w:rPrChange>
            </w:rPr>
            <w:delText xml:space="preserve"> </w:delText>
          </w:r>
        </w:del>
      </w:ins>
      <w:commentRangeEnd w:id="1071"/>
      <w:ins w:id="1076" w:author="Jennifer Huckett" w:date="2017-04-28T18:46:00Z">
        <w:del w:id="1077" w:author="Andrew Bernath" w:date="2017-04-30T21:25:00Z">
          <w:r w:rsidRPr="007749B2" w:rsidDel="000E6EDF">
            <w:rPr>
              <w:rStyle w:val="CommentReference"/>
              <w:rFonts w:asciiTheme="minorHAnsi" w:eastAsiaTheme="minorHAnsi" w:hAnsiTheme="minorHAnsi" w:cstheme="minorBidi"/>
            </w:rPr>
            <w:commentReference w:id="1071"/>
          </w:r>
        </w:del>
      </w:ins>
      <w:ins w:id="1078" w:author="Jennifer Huckett" w:date="2017-04-28T18:45:00Z">
        <w:r w:rsidRPr="000E6EDF">
          <w:rPr>
            <w:rPrChange w:id="1079" w:author="Andrew Bernath" w:date="2017-04-30T21:24:00Z">
              <w:rPr>
                <w:highlight w:val="yellow"/>
              </w:rPr>
            </w:rPrChange>
          </w:rPr>
          <w:t>period</w:t>
        </w:r>
      </w:ins>
      <w:ins w:id="1080" w:author="Jennifer Huckett" w:date="2017-04-28T18:53:00Z">
        <w:del w:id="1081" w:author="Andrew Bernath" w:date="2017-04-30T21:45:00Z">
          <w:r w:rsidR="00602668" w:rsidRPr="000E6EDF" w:rsidDel="007E6BE0">
            <w:rPr>
              <w:rPrChange w:id="1082" w:author="Andrew Bernath" w:date="2017-04-30T21:24:00Z">
                <w:rPr>
                  <w:highlight w:val="yellow"/>
                </w:rPr>
              </w:rPrChange>
            </w:rPr>
            <w:delText>s</w:delText>
          </w:r>
        </w:del>
      </w:ins>
      <w:ins w:id="1083" w:author="Jennifer Huckett" w:date="2017-04-28T18:45:00Z">
        <w:r w:rsidRPr="000E6EDF">
          <w:rPr>
            <w:rPrChange w:id="1084" w:author="Andrew Bernath" w:date="2017-04-30T21:24:00Z">
              <w:rPr>
                <w:highlight w:val="yellow"/>
              </w:rPr>
            </w:rPrChange>
          </w:rPr>
          <w:t xml:space="preserve"> for the </w:t>
        </w:r>
      </w:ins>
      <w:ins w:id="1085" w:author="Jennifer Huckett" w:date="2017-04-28T18:46:00Z">
        <w:del w:id="1086" w:author="Andrew Bernath" w:date="2017-04-30T21:20:00Z">
          <w:r w:rsidRPr="000E6EDF" w:rsidDel="000E6EDF">
            <w:rPr>
              <w:rPrChange w:id="1087" w:author="Andrew Bernath" w:date="2017-04-30T21:24:00Z">
                <w:rPr>
                  <w:highlight w:val="yellow"/>
                </w:rPr>
              </w:rPrChange>
            </w:rPr>
            <w:delText>complex</w:delText>
          </w:r>
        </w:del>
      </w:ins>
      <w:ins w:id="1088" w:author="Andrew Bernath" w:date="2017-04-30T21:20:00Z">
        <w:r w:rsidR="000E6EDF" w:rsidRPr="000E6EDF">
          <w:rPr>
            <w:rPrChange w:id="1089" w:author="Andrew Bernath" w:date="2017-04-30T21:24:00Z">
              <w:rPr>
                <w:highlight w:val="yellow"/>
              </w:rPr>
            </w:rPrChange>
          </w:rPr>
          <w:t>simple</w:t>
        </w:r>
      </w:ins>
      <w:ins w:id="1090" w:author="Jennifer Huckett" w:date="2017-04-28T18:46:00Z">
        <w:r w:rsidRPr="000E6EDF">
          <w:rPr>
            <w:rPrChange w:id="1091" w:author="Andrew Bernath" w:date="2017-04-30T21:24:00Z">
              <w:rPr>
                <w:highlight w:val="yellow"/>
              </w:rPr>
            </w:rPrChange>
          </w:rPr>
          <w:t xml:space="preserve"> </w:t>
        </w:r>
      </w:ins>
      <w:ins w:id="1092" w:author="Jennifer Huckett" w:date="2017-04-28T18:45:00Z">
        <w:r w:rsidRPr="000E6EDF">
          <w:rPr>
            <w:rPrChange w:id="1093" w:author="Andrew Bernath" w:date="2017-04-30T21:24:00Z">
              <w:rPr>
                <w:highlight w:val="yellow"/>
              </w:rPr>
            </w:rPrChange>
          </w:rPr>
          <w:t>facility</w:t>
        </w:r>
      </w:ins>
      <w:ins w:id="1094" w:author="Jennifer Huckett" w:date="2017-04-28T18:46:00Z">
        <w:del w:id="1095" w:author="Andrew Bernath" w:date="2017-04-30T21:21:00Z">
          <w:r w:rsidRPr="000E6EDF" w:rsidDel="000E6EDF">
            <w:rPr>
              <w:rPrChange w:id="1096" w:author="Andrew Bernath" w:date="2017-04-30T21:24:00Z">
                <w:rPr>
                  <w:highlight w:val="yellow"/>
                </w:rPr>
              </w:rPrChange>
            </w:rPr>
            <w:delText>. [include a graphic showing the relationship between energy consumption and each predictor (scatterplot matrix)?</w:delText>
          </w:r>
        </w:del>
      </w:ins>
      <w:ins w:id="1097" w:author="Jennifer Huckett" w:date="2017-04-28T18:49:00Z">
        <w:del w:id="1098" w:author="Andrew Bernath" w:date="2017-04-30T21:21:00Z">
          <w:r w:rsidR="00EC7031" w:rsidRPr="000E6EDF" w:rsidDel="000E6EDF">
            <w:rPr>
              <w:rPrChange w:id="1099" w:author="Andrew Bernath" w:date="2017-04-30T21:24:00Z">
                <w:rPr>
                  <w:highlight w:val="yellow"/>
                </w:rPr>
              </w:rPrChange>
            </w:rPr>
            <w:delText>]</w:delText>
          </w:r>
        </w:del>
      </w:ins>
      <w:ins w:id="1100" w:author="Jennifer Huckett" w:date="2017-04-28T18:45:00Z">
        <w:del w:id="1101" w:author="Andrew Bernath" w:date="2017-04-30T21:21:00Z">
          <w:r w:rsidRPr="000E6EDF" w:rsidDel="000E6EDF">
            <w:rPr>
              <w:rPrChange w:id="1102" w:author="Andrew Bernath" w:date="2017-04-30T21:24:00Z">
                <w:rPr>
                  <w:highlight w:val="yellow"/>
                </w:rPr>
              </w:rPrChange>
            </w:rPr>
            <w:delText>.</w:delText>
          </w:r>
        </w:del>
      </w:ins>
      <w:ins w:id="1103" w:author="Jennifer Huckett" w:date="2017-04-28T18:46:00Z">
        <w:del w:id="1104" w:author="Andrew Bernath" w:date="2017-04-30T21:21:00Z">
          <w:r w:rsidRPr="000E6EDF" w:rsidDel="000E6EDF">
            <w:rPr>
              <w:rPrChange w:id="1105" w:author="Andrew Bernath" w:date="2017-04-30T21:24:00Z">
                <w:rPr>
                  <w:highlight w:val="yellow"/>
                </w:rPr>
              </w:rPrChange>
            </w:rPr>
            <w:delText xml:space="preserve"> </w:delText>
          </w:r>
        </w:del>
      </w:ins>
      <w:ins w:id="1106" w:author="Andrew Bernath" w:date="2017-04-30T21:21:00Z">
        <w:r w:rsidR="000E6EDF" w:rsidRPr="000E6EDF">
          <w:rPr>
            <w:rPrChange w:id="1107" w:author="Andrew Bernath" w:date="2017-04-30T21:24:00Z">
              <w:rPr>
                <w:highlight w:val="yellow"/>
              </w:rPr>
            </w:rPrChange>
          </w:rPr>
          <w:t>.</w:t>
        </w:r>
      </w:ins>
    </w:p>
    <w:p w14:paraId="04BDEBEF" w14:textId="566BA3F8" w:rsidR="000E6EDF" w:rsidRDefault="000E6EDF" w:rsidP="000E6EDF">
      <w:pPr>
        <w:keepNext/>
        <w:ind w:firstLine="0"/>
        <w:rPr>
          <w:ins w:id="1108" w:author="Andrew Bernath" w:date="2017-04-30T21:23:00Z"/>
        </w:rPr>
        <w:pPrChange w:id="1109" w:author="Andrew Bernath" w:date="2017-04-30T21:23:00Z">
          <w:pPr>
            <w:ind w:firstLine="0"/>
          </w:pPr>
        </w:pPrChange>
      </w:pPr>
      <w:ins w:id="1110" w:author="Andrew Bernath" w:date="2017-04-30T21:21:00Z">
        <w:r>
          <w:rPr>
            <w:noProof/>
          </w:rPr>
          <w:drawing>
            <wp:inline distT="0" distB="0" distL="0" distR="0" wp14:anchorId="5B465404" wp14:editId="6BA13521">
              <wp:extent cx="4552635" cy="2914650"/>
              <wp:effectExtent l="19050" t="19050" r="1968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tter Matrix.png"/>
                      <pic:cNvPicPr/>
                    </pic:nvPicPr>
                    <pic:blipFill rotWithShape="1">
                      <a:blip r:embed="rId14">
                        <a:extLst>
                          <a:ext uri="{28A0092B-C50C-407E-A947-70E740481C1C}">
                            <a14:useLocalDpi xmlns:a14="http://schemas.microsoft.com/office/drawing/2010/main" val="0"/>
                          </a:ext>
                        </a:extLst>
                      </a:blip>
                      <a:srcRect l="3167" t="4749" r="2333" b="4501"/>
                      <a:stretch/>
                    </pic:blipFill>
                    <pic:spPr bwMode="auto">
                      <a:xfrm>
                        <a:off x="0" y="0"/>
                        <a:ext cx="4552635" cy="2914650"/>
                      </a:xfrm>
                      <a:prstGeom prst="rect">
                        <a:avLst/>
                      </a:prstGeom>
                      <a:ln w="6350">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ins>
    </w:p>
    <w:p w14:paraId="5EDF67A6" w14:textId="2C19F798" w:rsidR="000E6EDF" w:rsidRPr="00751D8F" w:rsidRDefault="000E6EDF" w:rsidP="000E6EDF">
      <w:pPr>
        <w:pStyle w:val="Caption"/>
        <w:ind w:firstLine="0"/>
        <w:jc w:val="left"/>
        <w:rPr>
          <w:ins w:id="1111" w:author="Andrew Bernath" w:date="2017-04-30T21:21:00Z"/>
          <w:sz w:val="20"/>
          <w:highlight w:val="yellow"/>
          <w:rPrChange w:id="1112" w:author="Andrew Bernath" w:date="2017-04-30T21:38:00Z">
            <w:rPr>
              <w:ins w:id="1113" w:author="Andrew Bernath" w:date="2017-04-30T21:21:00Z"/>
              <w:highlight w:val="yellow"/>
            </w:rPr>
          </w:rPrChange>
        </w:rPr>
        <w:pPrChange w:id="1114" w:author="Andrew Bernath" w:date="2017-04-30T21:24:00Z">
          <w:pPr>
            <w:ind w:firstLine="0"/>
          </w:pPr>
        </w:pPrChange>
      </w:pPr>
      <w:bookmarkStart w:id="1115" w:name="_Ref481350833"/>
      <w:ins w:id="1116" w:author="Andrew Bernath" w:date="2017-04-30T21:23:00Z">
        <w:r w:rsidRPr="00751D8F">
          <w:rPr>
            <w:sz w:val="20"/>
            <w:rPrChange w:id="1117" w:author="Andrew Bernath" w:date="2017-04-30T21:38:00Z">
              <w:rPr/>
            </w:rPrChange>
          </w:rPr>
          <w:t xml:space="preserve">Figure </w:t>
        </w:r>
        <w:r w:rsidRPr="00751D8F">
          <w:rPr>
            <w:sz w:val="20"/>
            <w:rPrChange w:id="1118" w:author="Andrew Bernath" w:date="2017-04-30T21:38:00Z">
              <w:rPr/>
            </w:rPrChange>
          </w:rPr>
          <w:fldChar w:fldCharType="begin"/>
        </w:r>
        <w:r w:rsidRPr="00751D8F">
          <w:rPr>
            <w:sz w:val="20"/>
            <w:rPrChange w:id="1119" w:author="Andrew Bernath" w:date="2017-04-30T21:38:00Z">
              <w:rPr/>
            </w:rPrChange>
          </w:rPr>
          <w:instrText xml:space="preserve"> SEQ Figure \* ARABIC </w:instrText>
        </w:r>
      </w:ins>
      <w:r w:rsidRPr="00751D8F">
        <w:rPr>
          <w:sz w:val="20"/>
          <w:rPrChange w:id="1120" w:author="Andrew Bernath" w:date="2017-04-30T21:38:00Z">
            <w:rPr/>
          </w:rPrChange>
        </w:rPr>
        <w:fldChar w:fldCharType="separate"/>
      </w:r>
      <w:ins w:id="1121" w:author="Andrew Bernath" w:date="2017-05-01T11:12:00Z">
        <w:r w:rsidR="00EE1ED8">
          <w:rPr>
            <w:noProof/>
            <w:sz w:val="20"/>
          </w:rPr>
          <w:t>1</w:t>
        </w:r>
      </w:ins>
      <w:ins w:id="1122" w:author="Andrew Bernath" w:date="2017-04-30T21:23:00Z">
        <w:r w:rsidRPr="00751D8F">
          <w:rPr>
            <w:sz w:val="20"/>
            <w:rPrChange w:id="1123" w:author="Andrew Bernath" w:date="2017-04-30T21:38:00Z">
              <w:rPr/>
            </w:rPrChange>
          </w:rPr>
          <w:fldChar w:fldCharType="end"/>
        </w:r>
        <w:bookmarkEnd w:id="1115"/>
        <w:r w:rsidRPr="00751D8F">
          <w:rPr>
            <w:sz w:val="20"/>
            <w:rPrChange w:id="1124" w:author="Andrew Bernath" w:date="2017-04-30T21:38:00Z">
              <w:rPr/>
            </w:rPrChange>
          </w:rPr>
          <w:t>: Scatterplot matrix of variable correlations for the simple facility</w:t>
        </w:r>
      </w:ins>
      <w:ins w:id="1125" w:author="Andrew Bernath" w:date="2017-05-01T11:12:00Z">
        <w:r w:rsidR="00EE1ED8">
          <w:rPr>
            <w:sz w:val="20"/>
          </w:rPr>
          <w:t>.</w:t>
        </w:r>
      </w:ins>
    </w:p>
    <w:p w14:paraId="49E619EF" w14:textId="13A37580" w:rsidR="0066368E" w:rsidRPr="000E6EDF" w:rsidRDefault="0066368E" w:rsidP="000E6EDF">
      <w:pPr>
        <w:spacing w:before="240"/>
        <w:ind w:firstLine="0"/>
        <w:rPr>
          <w:ins w:id="1126" w:author="Jennifer Huckett" w:date="2017-04-28T18:49:00Z"/>
          <w:rPrChange w:id="1127" w:author="Andrew Bernath" w:date="2017-04-30T21:25:00Z">
            <w:rPr>
              <w:ins w:id="1128" w:author="Jennifer Huckett" w:date="2017-04-28T18:49:00Z"/>
              <w:highlight w:val="yellow"/>
            </w:rPr>
          </w:rPrChange>
        </w:rPr>
        <w:pPrChange w:id="1129" w:author="Andrew Bernath" w:date="2017-04-30T21:21:00Z">
          <w:pPr>
            <w:ind w:firstLine="0"/>
          </w:pPr>
        </w:pPrChange>
      </w:pPr>
      <w:ins w:id="1130" w:author="Jennifer Huckett" w:date="2017-04-28T18:46:00Z">
        <w:r w:rsidRPr="000E6EDF">
          <w:rPr>
            <w:rPrChange w:id="1131" w:author="Andrew Bernath" w:date="2017-04-30T21:25:00Z">
              <w:rPr>
                <w:highlight w:val="yellow"/>
              </w:rPr>
            </w:rPrChange>
          </w:rPr>
          <w:t xml:space="preserve">Energy consumption at the </w:t>
        </w:r>
      </w:ins>
      <w:ins w:id="1132" w:author="Jennifer Huckett" w:date="2017-04-28T18:47:00Z">
        <w:del w:id="1133" w:author="Andrew Bernath" w:date="2017-04-30T21:20:00Z">
          <w:r w:rsidRPr="000E6EDF" w:rsidDel="000E6EDF">
            <w:rPr>
              <w:rPrChange w:id="1134" w:author="Andrew Bernath" w:date="2017-04-30T21:25:00Z">
                <w:rPr>
                  <w:highlight w:val="yellow"/>
                </w:rPr>
              </w:rPrChange>
            </w:rPr>
            <w:delText>simple</w:delText>
          </w:r>
        </w:del>
      </w:ins>
      <w:ins w:id="1135" w:author="Andrew Bernath" w:date="2017-04-30T21:20:00Z">
        <w:r w:rsidR="000E6EDF" w:rsidRPr="000E6EDF">
          <w:rPr>
            <w:rPrChange w:id="1136" w:author="Andrew Bernath" w:date="2017-04-30T21:25:00Z">
              <w:rPr>
                <w:highlight w:val="yellow"/>
              </w:rPr>
            </w:rPrChange>
          </w:rPr>
          <w:t>complex</w:t>
        </w:r>
      </w:ins>
      <w:ins w:id="1137" w:author="Jennifer Huckett" w:date="2017-04-28T18:47:00Z">
        <w:r w:rsidRPr="000E6EDF">
          <w:rPr>
            <w:rPrChange w:id="1138" w:author="Andrew Bernath" w:date="2017-04-30T21:25:00Z">
              <w:rPr>
                <w:highlight w:val="yellow"/>
              </w:rPr>
            </w:rPrChange>
          </w:rPr>
          <w:t xml:space="preserve"> </w:t>
        </w:r>
      </w:ins>
      <w:ins w:id="1139" w:author="Jennifer Huckett" w:date="2017-04-28T18:46:00Z">
        <w:r w:rsidRPr="000E6EDF">
          <w:rPr>
            <w:rPrChange w:id="1140" w:author="Andrew Bernath" w:date="2017-04-30T21:25:00Z">
              <w:rPr>
                <w:highlight w:val="yellow"/>
              </w:rPr>
            </w:rPrChange>
          </w:rPr>
          <w:t>f</w:t>
        </w:r>
      </w:ins>
      <w:ins w:id="1141" w:author="Jennifer Huckett" w:date="2017-04-28T18:47:00Z">
        <w:r w:rsidRPr="000E6EDF">
          <w:rPr>
            <w:rPrChange w:id="1142" w:author="Andrew Bernath" w:date="2017-04-30T21:25:00Z">
              <w:rPr>
                <w:highlight w:val="yellow"/>
              </w:rPr>
            </w:rPrChange>
          </w:rPr>
          <w:t xml:space="preserve">acility is similar but is </w:t>
        </w:r>
      </w:ins>
      <w:ins w:id="1143" w:author="Andrew Bernath" w:date="2017-04-30T21:20:00Z">
        <w:r w:rsidR="000E6EDF" w:rsidRPr="000E6EDF">
          <w:rPr>
            <w:rPrChange w:id="1144" w:author="Andrew Bernath" w:date="2017-04-30T21:25:00Z">
              <w:rPr>
                <w:highlight w:val="yellow"/>
              </w:rPr>
            </w:rPrChange>
          </w:rPr>
          <w:t xml:space="preserve">additionally </w:t>
        </w:r>
      </w:ins>
      <w:ins w:id="1145" w:author="Jennifer Huckett" w:date="2017-04-28T18:47:00Z">
        <w:del w:id="1146" w:author="Andrew Bernath" w:date="2017-04-30T21:20:00Z">
          <w:r w:rsidRPr="000E6EDF" w:rsidDel="000E6EDF">
            <w:rPr>
              <w:rPrChange w:id="1147" w:author="Andrew Bernath" w:date="2017-04-30T21:25:00Z">
                <w:rPr>
                  <w:highlight w:val="yellow"/>
                </w:rPr>
              </w:rPrChange>
            </w:rPr>
            <w:delText xml:space="preserve">only </w:delText>
          </w:r>
        </w:del>
        <w:r w:rsidRPr="000E6EDF">
          <w:rPr>
            <w:rPrChange w:id="1148" w:author="Andrew Bernath" w:date="2017-04-30T21:25:00Z">
              <w:rPr>
                <w:highlight w:val="yellow"/>
              </w:rPr>
            </w:rPrChange>
          </w:rPr>
          <w:t xml:space="preserve">correlated with </w:t>
        </w:r>
      </w:ins>
      <w:ins w:id="1149" w:author="Andrew Bernath" w:date="2017-04-30T21:20:00Z">
        <w:r w:rsidR="000E6EDF" w:rsidRPr="000E6EDF">
          <w:rPr>
            <w:rPrChange w:id="1150" w:author="Andrew Bernath" w:date="2017-04-30T21:25:00Z">
              <w:rPr>
                <w:highlight w:val="yellow"/>
              </w:rPr>
            </w:rPrChange>
          </w:rPr>
          <w:t>a second production variable, a pre-period event</w:t>
        </w:r>
      </w:ins>
      <w:ins w:id="1151" w:author="Andrew Bernath" w:date="2017-04-30T21:21:00Z">
        <w:r w:rsidR="000E6EDF" w:rsidRPr="000E6EDF">
          <w:rPr>
            <w:rPrChange w:id="1152" w:author="Andrew Bernath" w:date="2017-04-30T21:25:00Z">
              <w:rPr>
                <w:highlight w:val="yellow"/>
              </w:rPr>
            </w:rPrChange>
          </w:rPr>
          <w:t xml:space="preserve"> indicator,</w:t>
        </w:r>
      </w:ins>
      <w:ins w:id="1153" w:author="Andrew Bernath" w:date="2017-04-30T21:20:00Z">
        <w:r w:rsidR="000E6EDF" w:rsidRPr="000E6EDF">
          <w:rPr>
            <w:rPrChange w:id="1154" w:author="Andrew Bernath" w:date="2017-04-30T21:25:00Z">
              <w:rPr>
                <w:highlight w:val="yellow"/>
              </w:rPr>
            </w:rPrChange>
          </w:rPr>
          <w:t xml:space="preserve"> and an interaction between </w:t>
        </w:r>
      </w:ins>
      <w:ins w:id="1155" w:author="Jennifer Huckett" w:date="2017-04-28T18:47:00Z">
        <w:r w:rsidRPr="000E6EDF">
          <w:rPr>
            <w:rPrChange w:id="1156" w:author="Andrew Bernath" w:date="2017-04-30T21:25:00Z">
              <w:rPr>
                <w:highlight w:val="yellow"/>
              </w:rPr>
            </w:rPrChange>
          </w:rPr>
          <w:t>HDD and production.</w:t>
        </w:r>
      </w:ins>
      <w:ins w:id="1157" w:author="Andrew Bernath" w:date="2017-04-30T21:37:00Z">
        <w:r w:rsidR="00751D8F">
          <w:t xml:space="preserve"> In </w:t>
        </w:r>
      </w:ins>
      <w:ins w:id="1158" w:author="Andrew Bernath" w:date="2017-04-30T21:38:00Z">
        <w:r w:rsidR="00751D8F">
          <w:fldChar w:fldCharType="begin"/>
        </w:r>
        <w:r w:rsidR="00751D8F">
          <w:instrText xml:space="preserve"> REF _Ref481351638 \h </w:instrText>
        </w:r>
      </w:ins>
      <w:r w:rsidR="00751D8F">
        <w:instrText xml:space="preserve"> \* MERGEFORMAT </w:instrText>
      </w:r>
      <w:r w:rsidR="00751D8F">
        <w:fldChar w:fldCharType="separate"/>
      </w:r>
      <w:ins w:id="1159" w:author="Andrew Bernath" w:date="2017-04-30T21:38:00Z">
        <w:r w:rsidR="00751D8F" w:rsidRPr="007749B2">
          <w:t xml:space="preserve">Figure </w:t>
        </w:r>
        <w:r w:rsidR="00751D8F" w:rsidRPr="00751D8F">
          <w:rPr>
            <w:noProof/>
            <w:sz w:val="20"/>
            <w:rPrChange w:id="1160" w:author="Andrew Bernath" w:date="2017-04-30T21:38:00Z">
              <w:rPr>
                <w:noProof/>
              </w:rPr>
            </w:rPrChange>
          </w:rPr>
          <w:t>2</w:t>
        </w:r>
        <w:r w:rsidR="00751D8F">
          <w:fldChar w:fldCharType="end"/>
        </w:r>
        <w:r w:rsidR="00751D8F">
          <w:t xml:space="preserve">, we present a time series plot showing energy consumption </w:t>
        </w:r>
      </w:ins>
      <w:ins w:id="1161" w:author="Andrew Bernath" w:date="2017-04-30T21:42:00Z">
        <w:r w:rsidR="00751D8F">
          <w:t xml:space="preserve">at the complex facility </w:t>
        </w:r>
      </w:ins>
      <w:ins w:id="1162" w:author="Andrew Bernath" w:date="2017-04-30T21:38:00Z">
        <w:r w:rsidR="00751D8F">
          <w:t xml:space="preserve">for </w:t>
        </w:r>
      </w:ins>
      <w:ins w:id="1163" w:author="Andrew Bernath" w:date="2017-04-30T21:42:00Z">
        <w:r w:rsidR="00751D8F">
          <w:t>365</w:t>
        </w:r>
      </w:ins>
      <w:ins w:id="1164" w:author="Andrew Bernath" w:date="2017-04-30T21:38:00Z">
        <w:r w:rsidR="00751D8F">
          <w:t xml:space="preserve"> days before and</w:t>
        </w:r>
      </w:ins>
      <w:ins w:id="1165" w:author="Andrew Bernath" w:date="2017-04-30T21:42:00Z">
        <w:r w:rsidR="00751D8F">
          <w:t xml:space="preserve"> 365 days</w:t>
        </w:r>
      </w:ins>
      <w:ins w:id="1166" w:author="Andrew Bernath" w:date="2017-04-30T21:38:00Z">
        <w:r w:rsidR="00751D8F">
          <w:t xml:space="preserve"> after program implementation.</w:t>
        </w:r>
      </w:ins>
    </w:p>
    <w:p w14:paraId="07A1849C" w14:textId="77777777" w:rsidR="00EC7031" w:rsidRDefault="00EC7031" w:rsidP="001157E2">
      <w:pPr>
        <w:ind w:firstLine="0"/>
        <w:rPr>
          <w:ins w:id="1167" w:author="Jennifer Huckett" w:date="2017-04-28T18:45:00Z"/>
          <w:highlight w:val="yellow"/>
        </w:rPr>
      </w:pPr>
    </w:p>
    <w:p w14:paraId="7F6AF2A2" w14:textId="651174B9" w:rsidR="007F105C" w:rsidDel="00751D8F" w:rsidRDefault="0066368E" w:rsidP="001157E2">
      <w:pPr>
        <w:ind w:firstLine="0"/>
        <w:rPr>
          <w:del w:id="1168" w:author="Andrew Bernath" w:date="2017-04-30T21:37:00Z"/>
        </w:rPr>
      </w:pPr>
      <w:ins w:id="1169" w:author="Jennifer Huckett" w:date="2017-04-28T18:43:00Z">
        <w:del w:id="1170" w:author="Andrew Bernath" w:date="2017-04-30T21:37:00Z">
          <w:r w:rsidRPr="0066368E" w:rsidDel="00751D8F">
            <w:rPr>
              <w:highlight w:val="yellow"/>
              <w:rPrChange w:id="1171" w:author="Jennifer Huckett" w:date="2017-04-28T18:43:00Z">
                <w:rPr/>
              </w:rPrChange>
            </w:rPr>
            <w:delText xml:space="preserve">[insert </w:delText>
          </w:r>
        </w:del>
      </w:ins>
      <w:ins w:id="1172" w:author="Jennifer Huckett" w:date="2017-04-28T18:49:00Z">
        <w:del w:id="1173" w:author="Andrew Bernath" w:date="2017-04-30T21:37:00Z">
          <w:r w:rsidR="00EC7031" w:rsidDel="00751D8F">
            <w:rPr>
              <w:highlight w:val="yellow"/>
            </w:rPr>
            <w:delText>figure</w:delText>
          </w:r>
        </w:del>
      </w:ins>
      <w:ins w:id="1174" w:author="Jennifer Huckett" w:date="2017-04-28T18:43:00Z">
        <w:del w:id="1175" w:author="Andrew Bernath" w:date="2017-04-30T21:37:00Z">
          <w:r w:rsidDel="00751D8F">
            <w:rPr>
              <w:highlight w:val="yellow"/>
            </w:rPr>
            <w:delText xml:space="preserve"> </w:delText>
          </w:r>
          <w:r w:rsidRPr="0066368E" w:rsidDel="00751D8F">
            <w:rPr>
              <w:highlight w:val="yellow"/>
              <w:rPrChange w:id="1176" w:author="Jennifer Huckett" w:date="2017-04-28T18:43:00Z">
                <w:rPr/>
              </w:rPrChange>
            </w:rPr>
            <w:delText>heading</w:delText>
          </w:r>
        </w:del>
      </w:ins>
      <w:ins w:id="1177" w:author="Jennifer Huckett" w:date="2017-04-28T18:44:00Z">
        <w:del w:id="1178" w:author="Andrew Bernath" w:date="2017-04-30T21:37:00Z">
          <w:r w:rsidDel="00751D8F">
            <w:rPr>
              <w:highlight w:val="yellow"/>
            </w:rPr>
            <w:delText>, remove the extra heading in the picture. Say if it is for the simple or complex facility</w:delText>
          </w:r>
        </w:del>
      </w:ins>
      <w:ins w:id="1179" w:author="Jennifer Huckett" w:date="2017-04-28T18:43:00Z">
        <w:del w:id="1180" w:author="Andrew Bernath" w:date="2017-04-30T21:37:00Z">
          <w:r w:rsidRPr="0066368E" w:rsidDel="00751D8F">
            <w:rPr>
              <w:highlight w:val="yellow"/>
              <w:rPrChange w:id="1181" w:author="Jennifer Huckett" w:date="2017-04-28T18:43:00Z">
                <w:rPr/>
              </w:rPrChange>
            </w:rPr>
            <w:delText>.]</w:delText>
          </w:r>
        </w:del>
      </w:ins>
    </w:p>
    <w:p w14:paraId="5DF7E8F4" w14:textId="2C98D06A" w:rsidR="00751D8F" w:rsidRDefault="00751D8F" w:rsidP="00751D8F">
      <w:pPr>
        <w:keepNext/>
        <w:ind w:firstLine="0"/>
        <w:jc w:val="left"/>
        <w:rPr>
          <w:ins w:id="1182" w:author="Andrew Bernath" w:date="2017-04-30T21:37:00Z"/>
        </w:rPr>
        <w:pPrChange w:id="1183" w:author="Andrew Bernath" w:date="2017-04-30T21:37:00Z">
          <w:pPr>
            <w:ind w:firstLine="0"/>
            <w:jc w:val="left"/>
          </w:pPr>
        </w:pPrChange>
      </w:pPr>
      <w:ins w:id="1184" w:author="Andrew Bernath" w:date="2017-04-30T21:41:00Z">
        <w:r>
          <w:rPr>
            <w:noProof/>
          </w:rPr>
          <w:drawing>
            <wp:inline distT="0" distB="0" distL="0" distR="0" wp14:anchorId="4C62D60A" wp14:editId="0E16454F">
              <wp:extent cx="5477310" cy="2457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2072" cy="2468560"/>
                      </a:xfrm>
                      <a:prstGeom prst="rect">
                        <a:avLst/>
                      </a:prstGeom>
                      <a:noFill/>
                    </pic:spPr>
                  </pic:pic>
                </a:graphicData>
              </a:graphic>
            </wp:inline>
          </w:drawing>
        </w:r>
      </w:ins>
    </w:p>
    <w:p w14:paraId="5E64F559" w14:textId="6FEB2313" w:rsidR="00751D8F" w:rsidRPr="00751D8F" w:rsidRDefault="00751D8F" w:rsidP="00751D8F">
      <w:pPr>
        <w:pStyle w:val="Caption"/>
        <w:ind w:firstLine="0"/>
        <w:jc w:val="left"/>
        <w:rPr>
          <w:ins w:id="1185" w:author="Andrew Bernath" w:date="2017-04-30T21:37:00Z"/>
          <w:sz w:val="20"/>
          <w:rPrChange w:id="1186" w:author="Andrew Bernath" w:date="2017-04-30T21:38:00Z">
            <w:rPr>
              <w:ins w:id="1187" w:author="Andrew Bernath" w:date="2017-04-30T21:37:00Z"/>
            </w:rPr>
          </w:rPrChange>
        </w:rPr>
        <w:pPrChange w:id="1188" w:author="Andrew Bernath" w:date="2017-04-30T21:37:00Z">
          <w:pPr>
            <w:pStyle w:val="Caption"/>
          </w:pPr>
        </w:pPrChange>
      </w:pPr>
      <w:bookmarkStart w:id="1189" w:name="_Ref481351638"/>
      <w:ins w:id="1190" w:author="Andrew Bernath" w:date="2017-04-30T21:37:00Z">
        <w:r w:rsidRPr="00751D8F">
          <w:rPr>
            <w:sz w:val="20"/>
            <w:rPrChange w:id="1191" w:author="Andrew Bernath" w:date="2017-04-30T21:38:00Z">
              <w:rPr/>
            </w:rPrChange>
          </w:rPr>
          <w:t xml:space="preserve">Figure </w:t>
        </w:r>
        <w:r w:rsidRPr="00751D8F">
          <w:rPr>
            <w:sz w:val="20"/>
            <w:rPrChange w:id="1192" w:author="Andrew Bernath" w:date="2017-04-30T21:38:00Z">
              <w:rPr/>
            </w:rPrChange>
          </w:rPr>
          <w:fldChar w:fldCharType="begin"/>
        </w:r>
        <w:r w:rsidRPr="00751D8F">
          <w:rPr>
            <w:sz w:val="20"/>
            <w:rPrChange w:id="1193" w:author="Andrew Bernath" w:date="2017-04-30T21:38:00Z">
              <w:rPr/>
            </w:rPrChange>
          </w:rPr>
          <w:instrText xml:space="preserve"> SEQ Figure \* ARABIC </w:instrText>
        </w:r>
      </w:ins>
      <w:r w:rsidRPr="00751D8F">
        <w:rPr>
          <w:sz w:val="20"/>
          <w:rPrChange w:id="1194" w:author="Andrew Bernath" w:date="2017-04-30T21:38:00Z">
            <w:rPr/>
          </w:rPrChange>
        </w:rPr>
        <w:fldChar w:fldCharType="separate"/>
      </w:r>
      <w:ins w:id="1195" w:author="Andrew Bernath" w:date="2017-05-01T11:12:00Z">
        <w:r w:rsidR="00EE1ED8">
          <w:rPr>
            <w:noProof/>
            <w:sz w:val="20"/>
          </w:rPr>
          <w:t>2</w:t>
        </w:r>
      </w:ins>
      <w:ins w:id="1196" w:author="Andrew Bernath" w:date="2017-04-30T21:37:00Z">
        <w:r w:rsidRPr="00751D8F">
          <w:rPr>
            <w:sz w:val="20"/>
            <w:rPrChange w:id="1197" w:author="Andrew Bernath" w:date="2017-04-30T21:38:00Z">
              <w:rPr/>
            </w:rPrChange>
          </w:rPr>
          <w:fldChar w:fldCharType="end"/>
        </w:r>
        <w:bookmarkEnd w:id="1189"/>
        <w:r w:rsidRPr="00751D8F">
          <w:rPr>
            <w:sz w:val="20"/>
            <w:rPrChange w:id="1198" w:author="Andrew Bernath" w:date="2017-04-30T21:38:00Z">
              <w:rPr/>
            </w:rPrChange>
          </w:rPr>
          <w:t>. Time series plot of energy consumption during the baseline and post-program periods</w:t>
        </w:r>
      </w:ins>
      <w:ins w:id="1199" w:author="Andrew Bernath" w:date="2017-05-01T11:12:00Z">
        <w:r w:rsidR="00EE1ED8">
          <w:rPr>
            <w:sz w:val="20"/>
          </w:rPr>
          <w:t>.</w:t>
        </w:r>
      </w:ins>
    </w:p>
    <w:p w14:paraId="44EB333A" w14:textId="763803D5" w:rsidR="007F105C" w:rsidRDefault="007F105C" w:rsidP="000E6EDF">
      <w:pPr>
        <w:ind w:firstLine="0"/>
        <w:jc w:val="left"/>
        <w:pPrChange w:id="1200" w:author="Andrew Bernath" w:date="2017-04-30T21:24:00Z">
          <w:pPr>
            <w:ind w:firstLine="0"/>
            <w:jc w:val="center"/>
          </w:pPr>
        </w:pPrChange>
      </w:pPr>
      <w:del w:id="1201" w:author="Andrew Bernath" w:date="2017-04-30T21:36:00Z">
        <w:r w:rsidDel="00751D8F">
          <w:rPr>
            <w:noProof/>
          </w:rPr>
          <w:lastRenderedPageBreak/>
          <w:drawing>
            <wp:inline distT="0" distB="0" distL="0" distR="0" wp14:anchorId="0E191403" wp14:editId="4EF9888D">
              <wp:extent cx="5456081" cy="2447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0661" cy="2449980"/>
                      </a:xfrm>
                      <a:prstGeom prst="rect">
                        <a:avLst/>
                      </a:prstGeom>
                      <a:noFill/>
                    </pic:spPr>
                  </pic:pic>
                </a:graphicData>
              </a:graphic>
            </wp:inline>
          </w:drawing>
        </w:r>
      </w:del>
    </w:p>
    <w:p w14:paraId="5551DDA5" w14:textId="37A6D292" w:rsidR="00CD68D2" w:rsidDel="00D11046" w:rsidRDefault="00CD68D2" w:rsidP="001157E2">
      <w:pPr>
        <w:ind w:firstLine="0"/>
        <w:rPr>
          <w:del w:id="1202" w:author="Jennifer Huckett" w:date="2017-04-28T19:08:00Z"/>
        </w:rPr>
      </w:pPr>
    </w:p>
    <w:p w14:paraId="2ABDB762" w14:textId="77777777" w:rsidR="00CD68D2" w:rsidRDefault="00CD68D2" w:rsidP="001157E2">
      <w:pPr>
        <w:pStyle w:val="Heading2"/>
      </w:pPr>
      <w:r>
        <w:t>Testing Models</w:t>
      </w:r>
    </w:p>
    <w:p w14:paraId="5A9DD13B" w14:textId="78DE4215" w:rsidR="0014241F" w:rsidRPr="0014241F" w:rsidRDefault="006D7B43">
      <w:pPr>
        <w:spacing w:after="240"/>
        <w:ind w:firstLine="0"/>
        <w:pPrChange w:id="1203" w:author="Jennifer Huckett" w:date="2017-04-28T19:02:00Z">
          <w:pPr>
            <w:ind w:firstLine="0"/>
          </w:pPr>
        </w:pPrChange>
      </w:pPr>
      <w:ins w:id="1204" w:author="Jennifer Huckett" w:date="2017-04-28T18:54:00Z">
        <w:r>
          <w:t xml:space="preserve">After simulating the facility data, we applied the regression frameworks outlined above to determine </w:t>
        </w:r>
      </w:ins>
      <w:ins w:id="1205" w:author="Jennifer Huckett" w:date="2017-04-28T18:55:00Z">
        <w:r>
          <w:t>which produced accurate results</w:t>
        </w:r>
      </w:ins>
      <w:ins w:id="1206" w:author="Jennifer Huckett" w:date="2017-04-28T18:56:00Z">
        <w:r>
          <w:t xml:space="preserve"> and </w:t>
        </w:r>
        <w:del w:id="1207" w:author="Andrew Bernath" w:date="2017-04-30T22:01:00Z">
          <w:r w:rsidDel="00161F4F">
            <w:delText>if one</w:delText>
          </w:r>
        </w:del>
      </w:ins>
      <w:ins w:id="1208" w:author="Andrew Bernath" w:date="2017-04-30T22:01:00Z">
        <w:r w:rsidR="00161F4F">
          <w:t>which</w:t>
        </w:r>
      </w:ins>
      <w:ins w:id="1209" w:author="Jennifer Huckett" w:date="2017-04-28T18:56:00Z">
        <w:r>
          <w:t xml:space="preserve"> performed better </w:t>
        </w:r>
      </w:ins>
      <w:ins w:id="1210" w:author="Andrew Bernath" w:date="2017-04-30T22:02:00Z">
        <w:r w:rsidR="00161F4F">
          <w:t>for each</w:t>
        </w:r>
      </w:ins>
      <w:ins w:id="1211" w:author="Jennifer Huckett" w:date="2017-04-28T18:56:00Z">
        <w:del w:id="1212" w:author="Andrew Bernath" w:date="2017-04-30T22:01:00Z">
          <w:r w:rsidDel="00161F4F">
            <w:delText xml:space="preserve">for </w:delText>
          </w:r>
        </w:del>
        <w:del w:id="1213" w:author="Andrew Bernath" w:date="2017-04-30T22:02:00Z">
          <w:r w:rsidDel="00161F4F">
            <w:delText xml:space="preserve">the </w:delText>
          </w:r>
        </w:del>
      </w:ins>
      <w:ins w:id="1214" w:author="Andrew Bernath" w:date="2017-04-30T22:01:00Z">
        <w:r w:rsidR="00161F4F">
          <w:t xml:space="preserve"> </w:t>
        </w:r>
      </w:ins>
      <w:ins w:id="1215" w:author="Jennifer Huckett" w:date="2017-04-28T18:56:00Z">
        <w:del w:id="1216" w:author="Andrew Bernath" w:date="2017-04-30T22:01:00Z">
          <w:r w:rsidDel="00161F4F">
            <w:delText xml:space="preserve">simple </w:delText>
          </w:r>
        </w:del>
        <w:r>
          <w:t>facilit</w:t>
        </w:r>
      </w:ins>
      <w:ins w:id="1217" w:author="Andrew Bernath" w:date="2017-04-30T22:02:00Z">
        <w:r w:rsidR="00161F4F">
          <w:t>y</w:t>
        </w:r>
      </w:ins>
      <w:ins w:id="1218" w:author="Jennifer Huckett" w:date="2017-04-28T18:56:00Z">
        <w:del w:id="1219" w:author="Andrew Bernath" w:date="2017-04-30T22:01:00Z">
          <w:r w:rsidDel="00161F4F">
            <w:delText>y</w:delText>
          </w:r>
        </w:del>
        <w:del w:id="1220" w:author="Andrew Bernath" w:date="2017-04-30T22:03:00Z">
          <w:r w:rsidDel="00161F4F">
            <w:delText xml:space="preserve"> and </w:delText>
          </w:r>
        </w:del>
        <w:del w:id="1221" w:author="Andrew Bernath" w:date="2017-04-30T22:01:00Z">
          <w:r w:rsidDel="00161F4F">
            <w:delText>another for the complex facility</w:delText>
          </w:r>
        </w:del>
      </w:ins>
      <w:ins w:id="1222" w:author="Jennifer Huckett" w:date="2017-04-28T18:55:00Z">
        <w:del w:id="1223" w:author="Andrew Bernath" w:date="2017-04-30T22:03:00Z">
          <w:r w:rsidDel="00161F4F">
            <w:delText xml:space="preserve">. </w:delText>
          </w:r>
        </w:del>
        <w:del w:id="1224" w:author="Andrew Bernath" w:date="2017-04-30T22:02:00Z">
          <w:r w:rsidDel="00161F4F">
            <w:delText>To simulate the evaluation process, we considered common approaches to determining which regression</w:delText>
          </w:r>
        </w:del>
      </w:ins>
      <w:ins w:id="1225" w:author="Jennifer Huckett" w:date="2017-04-28T18:56:00Z">
        <w:del w:id="1226" w:author="Andrew Bernath" w:date="2017-04-30T22:02:00Z">
          <w:r w:rsidDel="00161F4F">
            <w:delText xml:space="preserve"> models to apply to different facilities under each framework. </w:delText>
          </w:r>
        </w:del>
      </w:ins>
      <w:ins w:id="1227" w:author="Jennifer Huckett" w:date="2017-04-28T18:57:00Z">
        <w:del w:id="1228" w:author="Andrew Bernath" w:date="2017-04-30T22:03:00Z">
          <w:r w:rsidDel="00161F4F">
            <w:delText>Although we knew what the true model was in this case (because we specified the simulation models), we would have no way of knowing these in a real-world evaluation</w:delText>
          </w:r>
        </w:del>
      </w:ins>
      <w:ins w:id="1229" w:author="Jennifer Huckett" w:date="2017-04-28T18:58:00Z">
        <w:del w:id="1230" w:author="Andrew Bernath" w:date="2017-04-30T22:03:00Z">
          <w:r w:rsidDel="00161F4F">
            <w:delText xml:space="preserve"> and so we went about regression model specification and selection as we would in a real-world case</w:delText>
          </w:r>
        </w:del>
        <w:r>
          <w:t>. We considered</w:t>
        </w:r>
        <w:r w:rsidR="0059572C">
          <w:t xml:space="preserve"> scenarios where data weren’t available on </w:t>
        </w:r>
      </w:ins>
      <w:ins w:id="1231" w:author="Jennifer Huckett" w:date="2017-04-28T18:59:00Z">
        <w:r w:rsidR="0059572C">
          <w:t xml:space="preserve">one or more of the production variables, data were missing for the </w:t>
        </w:r>
      </w:ins>
      <w:ins w:id="1232" w:author="Jennifer Huckett" w:date="2017-04-28T18:58:00Z">
        <w:r w:rsidR="0059572C">
          <w:t>non-routine adjustment</w:t>
        </w:r>
      </w:ins>
      <w:ins w:id="1233" w:author="Jennifer Huckett" w:date="2017-04-28T18:59:00Z">
        <w:r w:rsidR="0059572C">
          <w:t>, data were available for an extraneo</w:t>
        </w:r>
      </w:ins>
      <w:ins w:id="1234" w:author="Jennifer Huckett" w:date="2017-04-28T19:00:00Z">
        <w:r w:rsidR="0059572C">
          <w:t xml:space="preserve">us variable that </w:t>
        </w:r>
        <w:del w:id="1235" w:author="Andrew Bernath" w:date="2017-04-30T23:29:00Z">
          <w:r w:rsidR="0059572C" w:rsidDel="00AE3BAF">
            <w:delText xml:space="preserve">really </w:delText>
          </w:r>
        </w:del>
        <w:r w:rsidR="0059572C">
          <w:t xml:space="preserve">didn’t drive energy consumption, and models where the error terms accounted for or did not account for </w:t>
        </w:r>
      </w:ins>
      <w:ins w:id="1236" w:author="Jennifer Huckett" w:date="2017-04-28T19:01:00Z">
        <w:r w:rsidR="0059572C">
          <w:t>heteroscedasticity</w:t>
        </w:r>
      </w:ins>
      <w:ins w:id="1237" w:author="Jennifer Huckett" w:date="2017-04-28T19:00:00Z">
        <w:r w:rsidR="0059572C">
          <w:t xml:space="preserve"> </w:t>
        </w:r>
      </w:ins>
      <w:ins w:id="1238" w:author="Jennifer Huckett" w:date="2017-04-28T19:01:00Z">
        <w:r w:rsidR="0059572C">
          <w:t xml:space="preserve">and serial </w:t>
        </w:r>
        <w:del w:id="1239" w:author="Andrew Bernath" w:date="2017-04-30T23:30:00Z">
          <w:r w:rsidR="0059572C" w:rsidDel="00AE3BAF">
            <w:delText>auto</w:delText>
          </w:r>
        </w:del>
        <w:r w:rsidR="0059572C">
          <w:t>correlation. In summary, we tested each regression framework using regression model specifications with the following characteristics</w:t>
        </w:r>
      </w:ins>
      <w:ins w:id="1240" w:author="Jennifer Huckett" w:date="2017-04-28T19:02:00Z">
        <w:r w:rsidR="0059572C">
          <w:t>, or cases</w:t>
        </w:r>
      </w:ins>
      <w:ins w:id="1241" w:author="Jennifer Huckett" w:date="2017-04-28T19:01:00Z">
        <w:r w:rsidR="0059572C">
          <w:t>:</w:t>
        </w:r>
      </w:ins>
      <w:del w:id="1242" w:author="Jennifer Huckett" w:date="2017-04-28T19:02:00Z">
        <w:r w:rsidR="0014241F" w:rsidDel="0059572C">
          <w:delText>Cadmus tested a variety of model specifications and estimation methods.</w:delText>
        </w:r>
      </w:del>
    </w:p>
    <w:p w14:paraId="4A77D7B6" w14:textId="77777777" w:rsidR="0014241F" w:rsidRDefault="0014241F" w:rsidP="0014241F">
      <w:pPr>
        <w:pStyle w:val="ListParagraph"/>
        <w:numPr>
          <w:ilvl w:val="0"/>
          <w:numId w:val="27"/>
        </w:numPr>
      </w:pPr>
      <w:r>
        <w:t>Correctly specified</w:t>
      </w:r>
    </w:p>
    <w:p w14:paraId="729B2E24" w14:textId="7CD20A35" w:rsidR="0014241F" w:rsidRDefault="0014241F" w:rsidP="0014241F">
      <w:pPr>
        <w:pStyle w:val="ListParagraph"/>
        <w:numPr>
          <w:ilvl w:val="0"/>
          <w:numId w:val="27"/>
        </w:numPr>
      </w:pPr>
      <w:r>
        <w:t xml:space="preserve">Missing </w:t>
      </w:r>
      <w:del w:id="1243" w:author="Jennifer Huckett" w:date="2017-04-28T19:09:00Z">
        <w:r w:rsidDel="00C23393">
          <w:delText>post-</w:delText>
        </w:r>
      </w:del>
      <w:r>
        <w:t>event</w:t>
      </w:r>
      <w:ins w:id="1244" w:author="Jennifer Huckett" w:date="2017-04-28T19:09:00Z">
        <w:r w:rsidR="00C23393">
          <w:t xml:space="preserve"> data</w:t>
        </w:r>
      </w:ins>
    </w:p>
    <w:p w14:paraId="464610CA" w14:textId="77777777" w:rsidR="0014241F" w:rsidRDefault="0014241F" w:rsidP="0014241F">
      <w:pPr>
        <w:pStyle w:val="ListParagraph"/>
        <w:numPr>
          <w:ilvl w:val="0"/>
          <w:numId w:val="27"/>
        </w:numPr>
      </w:pPr>
      <w:r>
        <w:t>Omitted weather variable(s)</w:t>
      </w:r>
    </w:p>
    <w:p w14:paraId="08FEFD03" w14:textId="77CA049E" w:rsidR="0014241F" w:rsidRDefault="0014241F" w:rsidP="0014241F">
      <w:pPr>
        <w:pStyle w:val="ListParagraph"/>
        <w:numPr>
          <w:ilvl w:val="0"/>
          <w:numId w:val="27"/>
        </w:numPr>
      </w:pPr>
      <w:r>
        <w:t>Omitted production</w:t>
      </w:r>
      <w:ins w:id="1245" w:author="Andrew Bernath" w:date="2017-04-30T21:59:00Z">
        <w:r w:rsidR="00161F4F">
          <w:t>2</w:t>
        </w:r>
      </w:ins>
      <w:r>
        <w:t xml:space="preserve"> variable</w:t>
      </w:r>
      <w:ins w:id="1246" w:author="Andrew Bernath" w:date="2017-04-30T21:59:00Z">
        <w:r w:rsidR="00161F4F">
          <w:t xml:space="preserve"> (complex facility only)</w:t>
        </w:r>
      </w:ins>
    </w:p>
    <w:p w14:paraId="393D1795" w14:textId="1C201EC2" w:rsidR="0014241F" w:rsidRDefault="0014241F" w:rsidP="0014241F">
      <w:pPr>
        <w:pStyle w:val="ListParagraph"/>
        <w:numPr>
          <w:ilvl w:val="0"/>
          <w:numId w:val="27"/>
        </w:numPr>
      </w:pPr>
      <w:r>
        <w:t>Extraneous variable</w:t>
      </w:r>
      <w:ins w:id="1247" w:author="Andrew Bernath" w:date="2017-04-30T21:59:00Z">
        <w:r w:rsidR="00161F4F">
          <w:t xml:space="preserve"> (CDD)</w:t>
        </w:r>
      </w:ins>
    </w:p>
    <w:p w14:paraId="77BE9182" w14:textId="77777777" w:rsidR="0014241F" w:rsidRDefault="0014241F" w:rsidP="0014241F">
      <w:pPr>
        <w:pStyle w:val="ListParagraph"/>
        <w:numPr>
          <w:ilvl w:val="0"/>
          <w:numId w:val="27"/>
        </w:numPr>
      </w:pPr>
      <w:r>
        <w:t>Heteroscedastic error</w:t>
      </w:r>
    </w:p>
    <w:p w14:paraId="64E11505" w14:textId="77777777" w:rsidR="0014241F" w:rsidRDefault="0014241F" w:rsidP="0014241F">
      <w:pPr>
        <w:pStyle w:val="ListParagraph"/>
        <w:numPr>
          <w:ilvl w:val="0"/>
          <w:numId w:val="27"/>
        </w:numPr>
      </w:pPr>
      <w:r>
        <w:t>Serial correlation in errors</w:t>
      </w:r>
    </w:p>
    <w:p w14:paraId="29F05721" w14:textId="76FE2430" w:rsidR="0014241F" w:rsidRPr="006D2292" w:rsidRDefault="0096421E" w:rsidP="0014241F">
      <w:pPr>
        <w:pStyle w:val="ListParagraph"/>
        <w:numPr>
          <w:ilvl w:val="0"/>
          <w:numId w:val="27"/>
        </w:numPr>
      </w:pPr>
      <w:ins w:id="1248" w:author="Andrew Bernath" w:date="2017-04-30T22:12:00Z">
        <w:r>
          <w:t>Known p</w:t>
        </w:r>
      </w:ins>
      <w:del w:id="1249" w:author="Andrew Bernath" w:date="2017-04-30T22:12:00Z">
        <w:r w:rsidR="0014241F" w:rsidDel="0096421E">
          <w:delText>P</w:delText>
        </w:r>
      </w:del>
      <w:r w:rsidR="0014241F">
        <w:t>ost</w:t>
      </w:r>
      <w:ins w:id="1250" w:author="Andrew Bernath" w:date="2017-04-30T21:59:00Z">
        <w:r w:rsidR="00161F4F">
          <w:t>-program period</w:t>
        </w:r>
      </w:ins>
      <w:r w:rsidR="0014241F">
        <w:t xml:space="preserve"> event with no engineering estimate</w:t>
      </w:r>
      <w:ins w:id="1251" w:author="Andrew Bernath" w:date="2017-04-30T22:11:00Z">
        <w:r>
          <w:t xml:space="preserve"> (i.e., changes to facility consumption </w:t>
        </w:r>
      </w:ins>
      <w:ins w:id="1252" w:author="Andrew Bernath" w:date="2017-04-30T23:31:00Z">
        <w:r w:rsidR="00AE3BAF">
          <w:t>due to</w:t>
        </w:r>
      </w:ins>
      <w:ins w:id="1253" w:author="Andrew Bernath" w:date="2017-04-30T22:11:00Z">
        <w:r>
          <w:t xml:space="preserve"> the event cannot be </w:t>
        </w:r>
      </w:ins>
      <w:ins w:id="1254" w:author="Andrew Bernath" w:date="2017-04-30T23:31:00Z">
        <w:r w:rsidR="00AE3BAF">
          <w:t>separated from changes in consumption due to the program</w:t>
        </w:r>
      </w:ins>
      <w:ins w:id="1255" w:author="Andrew Bernath" w:date="2017-04-30T22:11:00Z">
        <w:r>
          <w:t xml:space="preserve"> in the forecast framework)</w:t>
        </w:r>
      </w:ins>
    </w:p>
    <w:p w14:paraId="0EFD3294" w14:textId="1B0B279A" w:rsidR="0059572C" w:rsidRDefault="00AE3BAF">
      <w:pPr>
        <w:spacing w:before="240"/>
        <w:ind w:firstLine="0"/>
        <w:jc w:val="left"/>
        <w:rPr>
          <w:ins w:id="1256" w:author="Jennifer Huckett" w:date="2017-04-28T19:03:00Z"/>
        </w:rPr>
        <w:pPrChange w:id="1257" w:author="Jennifer Huckett" w:date="2017-04-28T19:03:00Z">
          <w:pPr/>
        </w:pPrChange>
      </w:pPr>
      <w:ins w:id="1258" w:author="Andrew Bernath" w:date="2017-04-30T23:34:00Z">
        <w:r w:rsidRPr="007749B2">
          <w:rPr>
            <w:szCs w:val="22"/>
          </w:rPr>
          <w:t xml:space="preserve">In </w:t>
        </w:r>
        <w:r w:rsidRPr="007749B2">
          <w:rPr>
            <w:szCs w:val="22"/>
          </w:rPr>
          <w:fldChar w:fldCharType="begin"/>
        </w:r>
        <w:r w:rsidRPr="000E53BD">
          <w:rPr>
            <w:szCs w:val="22"/>
            <w:rPrChange w:id="1259" w:author="Andrew Bernath" w:date="2017-05-01T00:00:00Z">
              <w:rPr/>
            </w:rPrChange>
          </w:rPr>
          <w:instrText xml:space="preserve"> REF _Ref481358623 \h </w:instrText>
        </w:r>
        <w:r w:rsidRPr="000E53BD">
          <w:rPr>
            <w:szCs w:val="22"/>
            <w:rPrChange w:id="1260" w:author="Andrew Bernath" w:date="2017-05-01T00:00:00Z">
              <w:rPr/>
            </w:rPrChange>
          </w:rPr>
        </w:r>
      </w:ins>
      <w:r w:rsidR="000E53BD">
        <w:rPr>
          <w:szCs w:val="22"/>
        </w:rPr>
        <w:instrText xml:space="preserve"> \* MERGEFORMAT </w:instrText>
      </w:r>
      <w:r w:rsidRPr="000E53BD">
        <w:rPr>
          <w:szCs w:val="22"/>
          <w:rPrChange w:id="1261" w:author="Andrew Bernath" w:date="2017-05-01T00:00:00Z">
            <w:rPr/>
          </w:rPrChange>
        </w:rPr>
        <w:fldChar w:fldCharType="separate"/>
      </w:r>
      <w:ins w:id="1262" w:author="Andrew Bernath" w:date="2017-04-30T23:34:00Z">
        <w:r w:rsidRPr="007749B2">
          <w:rPr>
            <w:szCs w:val="22"/>
          </w:rPr>
          <w:t xml:space="preserve">Table </w:t>
        </w:r>
        <w:r w:rsidRPr="000E53BD">
          <w:rPr>
            <w:noProof/>
            <w:szCs w:val="22"/>
            <w:rPrChange w:id="1263" w:author="Andrew Bernath" w:date="2017-05-01T00:00:00Z">
              <w:rPr>
                <w:noProof/>
              </w:rPr>
            </w:rPrChange>
          </w:rPr>
          <w:t>1</w:t>
        </w:r>
        <w:r w:rsidRPr="007749B2">
          <w:rPr>
            <w:szCs w:val="22"/>
          </w:rPr>
          <w:fldChar w:fldCharType="end"/>
        </w:r>
      </w:ins>
      <w:ins w:id="1264" w:author="Andrew Bernath" w:date="2017-04-30T23:35:00Z">
        <w:r w:rsidRPr="007749B2">
          <w:rPr>
            <w:szCs w:val="22"/>
          </w:rPr>
          <w:t>,</w:t>
        </w:r>
        <w:r>
          <w:t xml:space="preserve"> w</w:t>
        </w:r>
      </w:ins>
      <w:ins w:id="1265" w:author="Jennifer Huckett" w:date="2017-04-28T19:03:00Z">
        <w:del w:id="1266" w:author="Andrew Bernath" w:date="2017-04-30T23:34:00Z">
          <w:r w:rsidR="0059572C" w:rsidDel="00AE3BAF">
            <w:delText>W</w:delText>
          </w:r>
        </w:del>
        <w:r w:rsidR="0059572C">
          <w:t xml:space="preserve">e summarize </w:t>
        </w:r>
      </w:ins>
      <w:ins w:id="1267" w:author="Jennifer Huckett" w:date="2017-04-28T19:06:00Z">
        <w:r w:rsidR="00D11046">
          <w:t>each</w:t>
        </w:r>
      </w:ins>
      <w:ins w:id="1268" w:author="Jennifer Huckett" w:date="2017-04-28T19:03:00Z">
        <w:r w:rsidR="0059572C">
          <w:t xml:space="preserve"> </w:t>
        </w:r>
      </w:ins>
      <w:ins w:id="1269" w:author="Jennifer Huckett" w:date="2017-04-28T19:04:00Z">
        <w:r w:rsidR="00D11046">
          <w:t>case</w:t>
        </w:r>
        <w:del w:id="1270" w:author="Andrew Bernath" w:date="2017-04-30T23:32:00Z">
          <w:r w:rsidR="00D11046" w:rsidDel="00AE3BAF">
            <w:delText>s</w:delText>
          </w:r>
        </w:del>
        <w:r w:rsidR="00D11046">
          <w:t xml:space="preserve"> by indicating which</w:t>
        </w:r>
      </w:ins>
      <w:ins w:id="1271" w:author="Jennifer Huckett" w:date="2017-04-28T19:06:00Z">
        <w:r w:rsidR="00D11046">
          <w:t xml:space="preserve"> predictor variables are included in the evaluation regression model</w:t>
        </w:r>
      </w:ins>
      <w:ins w:id="1272" w:author="Jennifer Huckett" w:date="2017-04-28T19:07:00Z">
        <w:r w:rsidR="00D11046">
          <w:t>; the black dots indicate that the variable was included in the regression model</w:t>
        </w:r>
      </w:ins>
      <w:ins w:id="1273" w:author="Jennifer Huckett" w:date="2017-04-28T19:06:00Z">
        <w:r w:rsidR="00D11046">
          <w:t xml:space="preserve">. Some variables </w:t>
        </w:r>
      </w:ins>
      <w:ins w:id="1274" w:author="Jennifer Huckett" w:date="2017-04-28T19:07:00Z">
        <w:r w:rsidR="00D11046">
          <w:t>(</w:t>
        </w:r>
      </w:ins>
      <w:ins w:id="1275" w:author="Jennifer Huckett" w:date="2017-04-28T19:06:00Z">
        <w:r w:rsidR="00D11046">
          <w:t>and case four</w:t>
        </w:r>
      </w:ins>
      <w:ins w:id="1276" w:author="Jennifer Huckett" w:date="2017-04-28T19:07:00Z">
        <w:r w:rsidR="00D11046">
          <w:t>)</w:t>
        </w:r>
      </w:ins>
      <w:ins w:id="1277" w:author="Jennifer Huckett" w:date="2017-04-28T19:06:00Z">
        <w:r w:rsidR="00D11046">
          <w:t xml:space="preserve"> do not apply in the simple facility; those cells are greyed out in the table. </w:t>
        </w:r>
      </w:ins>
      <w:ins w:id="1278" w:author="Jennifer Huckett" w:date="2017-04-28T19:04:00Z">
        <w:r w:rsidR="00D11046">
          <w:t xml:space="preserve"> </w:t>
        </w:r>
      </w:ins>
    </w:p>
    <w:p w14:paraId="28B9B5BE" w14:textId="77777777" w:rsidR="0059572C" w:rsidRDefault="0059572C">
      <w:pPr>
        <w:ind w:firstLine="0"/>
        <w:rPr>
          <w:ins w:id="1279" w:author="Jennifer Huckett" w:date="2017-04-28T19:03:00Z"/>
        </w:rPr>
        <w:pPrChange w:id="1280" w:author="Jennifer Huckett" w:date="2017-04-28T19:03:00Z">
          <w:pPr/>
        </w:pPrChange>
      </w:pPr>
    </w:p>
    <w:p w14:paraId="39895478" w14:textId="16E2A792" w:rsidR="0059572C" w:rsidRPr="00AE3BAF" w:rsidDel="00AE3BAF" w:rsidRDefault="0059572C" w:rsidP="000E53BD">
      <w:pPr>
        <w:ind w:firstLine="0"/>
        <w:rPr>
          <w:del w:id="1281" w:author="Andrew Bernath" w:date="2017-04-30T23:32:00Z"/>
          <w:sz w:val="20"/>
          <w:rPrChange w:id="1282" w:author="Andrew Bernath" w:date="2017-04-30T23:33:00Z">
            <w:rPr>
              <w:del w:id="1283" w:author="Andrew Bernath" w:date="2017-04-30T23:32:00Z"/>
            </w:rPr>
          </w:rPrChange>
        </w:rPr>
        <w:pPrChange w:id="1284" w:author="Andrew Bernath" w:date="2017-04-30T23:56:00Z">
          <w:pPr/>
        </w:pPrChange>
      </w:pPr>
      <w:ins w:id="1285" w:author="Jennifer Huckett" w:date="2017-04-28T19:03:00Z">
        <w:del w:id="1286" w:author="Andrew Bernath" w:date="2017-04-30T23:32:00Z">
          <w:r w:rsidRPr="00AE3BAF" w:rsidDel="00AE3BAF">
            <w:rPr>
              <w:sz w:val="20"/>
              <w:highlight w:val="yellow"/>
              <w:rPrChange w:id="1287" w:author="Andrew Bernath" w:date="2017-04-30T23:33:00Z">
                <w:rPr/>
              </w:rPrChange>
            </w:rPr>
            <w:delText>[insert table header]</w:delText>
          </w:r>
        </w:del>
      </w:ins>
    </w:p>
    <w:p w14:paraId="5D5BEFCC" w14:textId="5471F478" w:rsidR="00AE3BAF" w:rsidRPr="00AE3BAF" w:rsidRDefault="00AE3BAF" w:rsidP="000E53BD">
      <w:pPr>
        <w:pStyle w:val="Caption"/>
        <w:keepNext/>
        <w:spacing w:after="0"/>
        <w:ind w:firstLine="0"/>
        <w:rPr>
          <w:ins w:id="1288" w:author="Andrew Bernath" w:date="2017-04-30T23:33:00Z"/>
          <w:sz w:val="20"/>
          <w:rPrChange w:id="1289" w:author="Andrew Bernath" w:date="2017-04-30T23:33:00Z">
            <w:rPr>
              <w:ins w:id="1290" w:author="Andrew Bernath" w:date="2017-04-30T23:33:00Z"/>
            </w:rPr>
          </w:rPrChange>
        </w:rPr>
        <w:pPrChange w:id="1291" w:author="Andrew Bernath" w:date="2017-04-30T23:56:00Z">
          <w:pPr/>
        </w:pPrChange>
      </w:pPr>
      <w:bookmarkStart w:id="1292" w:name="_Ref481358623"/>
      <w:ins w:id="1293" w:author="Andrew Bernath" w:date="2017-04-30T23:33:00Z">
        <w:r w:rsidRPr="00AE3BAF">
          <w:rPr>
            <w:sz w:val="20"/>
            <w:rPrChange w:id="1294" w:author="Andrew Bernath" w:date="2017-04-30T23:33:00Z">
              <w:rPr/>
            </w:rPrChange>
          </w:rPr>
          <w:t xml:space="preserve">Table </w:t>
        </w:r>
        <w:r w:rsidRPr="00AE3BAF">
          <w:rPr>
            <w:sz w:val="20"/>
            <w:rPrChange w:id="1295" w:author="Andrew Bernath" w:date="2017-04-30T23:33:00Z">
              <w:rPr/>
            </w:rPrChange>
          </w:rPr>
          <w:fldChar w:fldCharType="begin"/>
        </w:r>
        <w:r w:rsidRPr="00AE3BAF">
          <w:rPr>
            <w:sz w:val="20"/>
            <w:rPrChange w:id="1296" w:author="Andrew Bernath" w:date="2017-04-30T23:33:00Z">
              <w:rPr/>
            </w:rPrChange>
          </w:rPr>
          <w:instrText xml:space="preserve"> SEQ Table \* ARABIC </w:instrText>
        </w:r>
      </w:ins>
      <w:r w:rsidRPr="00AE3BAF">
        <w:rPr>
          <w:sz w:val="20"/>
          <w:rPrChange w:id="1297" w:author="Andrew Bernath" w:date="2017-04-30T23:33:00Z">
            <w:rPr/>
          </w:rPrChange>
        </w:rPr>
        <w:fldChar w:fldCharType="separate"/>
      </w:r>
      <w:ins w:id="1298" w:author="Andrew Bernath" w:date="2017-05-01T11:32:00Z">
        <w:r w:rsidR="00DF5813">
          <w:rPr>
            <w:noProof/>
            <w:sz w:val="20"/>
          </w:rPr>
          <w:t>1</w:t>
        </w:r>
      </w:ins>
      <w:ins w:id="1299" w:author="Andrew Bernath" w:date="2017-04-30T23:33:00Z">
        <w:r w:rsidRPr="00AE3BAF">
          <w:rPr>
            <w:sz w:val="20"/>
            <w:rPrChange w:id="1300" w:author="Andrew Bernath" w:date="2017-04-30T23:33:00Z">
              <w:rPr/>
            </w:rPrChange>
          </w:rPr>
          <w:fldChar w:fldCharType="end"/>
        </w:r>
        <w:bookmarkEnd w:id="1292"/>
        <w:r w:rsidRPr="00AE3BAF">
          <w:rPr>
            <w:sz w:val="20"/>
            <w:rPrChange w:id="1301" w:author="Andrew Bernath" w:date="2017-04-30T23:33:00Z">
              <w:rPr/>
            </w:rPrChange>
          </w:rPr>
          <w:t xml:space="preserve">. Energy drivers used for each </w:t>
        </w:r>
        <w:r w:rsidR="000E53BD" w:rsidRPr="007749B2">
          <w:rPr>
            <w:sz w:val="20"/>
          </w:rPr>
          <w:t>test</w:t>
        </w:r>
        <w:r w:rsidRPr="00AE3BAF">
          <w:rPr>
            <w:sz w:val="20"/>
            <w:rPrChange w:id="1302" w:author="Andrew Bernath" w:date="2017-04-30T23:33:00Z">
              <w:rPr/>
            </w:rPrChange>
          </w:rPr>
          <w:t xml:space="preserve"> scenario</w:t>
        </w:r>
      </w:ins>
    </w:p>
    <w:tbl>
      <w:tblPr>
        <w:tblStyle w:val="SummerStudy"/>
        <w:tblW w:w="4136" w:type="pct"/>
        <w:jc w:val="left"/>
        <w:tblLayout w:type="fixed"/>
        <w:tblLook w:val="04A0" w:firstRow="1" w:lastRow="0" w:firstColumn="1" w:lastColumn="0" w:noHBand="0" w:noVBand="1"/>
        <w:tblPrChange w:id="1303" w:author="Andrew Bernath" w:date="2017-05-01T12:34:00Z">
          <w:tblPr>
            <w:tblStyle w:val="SummerStudy"/>
            <w:tblW w:w="4858" w:type="pct"/>
            <w:tblLayout w:type="fixed"/>
            <w:tblLook w:val="04A0" w:firstRow="1" w:lastRow="0" w:firstColumn="1" w:lastColumn="0" w:noHBand="0" w:noVBand="1"/>
          </w:tblPr>
        </w:tblPrChange>
      </w:tblPr>
      <w:tblGrid>
        <w:gridCol w:w="536"/>
        <w:gridCol w:w="719"/>
        <w:gridCol w:w="719"/>
        <w:gridCol w:w="719"/>
        <w:gridCol w:w="721"/>
        <w:gridCol w:w="719"/>
        <w:gridCol w:w="812"/>
        <w:gridCol w:w="811"/>
        <w:gridCol w:w="990"/>
        <w:gridCol w:w="988"/>
        <w:tblGridChange w:id="1304">
          <w:tblGrid>
            <w:gridCol w:w="535"/>
            <w:gridCol w:w="454"/>
            <w:gridCol w:w="266"/>
            <w:gridCol w:w="719"/>
            <w:gridCol w:w="719"/>
            <w:gridCol w:w="721"/>
            <w:gridCol w:w="719"/>
            <w:gridCol w:w="812"/>
            <w:gridCol w:w="2244"/>
            <w:gridCol w:w="899"/>
            <w:gridCol w:w="996"/>
            <w:gridCol w:w="266"/>
          </w:tblGrid>
        </w:tblGridChange>
      </w:tblGrid>
      <w:tr w:rsidR="0096421E" w:rsidRPr="006D6C3E" w14:paraId="4530FA82" w14:textId="77777777" w:rsidTr="00635ADC">
        <w:trPr>
          <w:cnfStyle w:val="100000000000" w:firstRow="1" w:lastRow="0" w:firstColumn="0" w:lastColumn="0" w:oddVBand="0" w:evenVBand="0" w:oddHBand="0" w:evenHBand="0" w:firstRowFirstColumn="0" w:firstRowLastColumn="0" w:lastRowFirstColumn="0" w:lastRowLastColumn="0"/>
          <w:trHeight w:val="70"/>
          <w:tblHeader/>
          <w:jc w:val="left"/>
          <w:ins w:id="1305" w:author="Jennifer Huckett" w:date="2017-04-28T19:05:00Z"/>
          <w:trPrChange w:id="1306" w:author="Andrew Bernath" w:date="2017-05-01T12:34:00Z">
            <w:trPr>
              <w:gridAfter w:val="0"/>
              <w:trHeight w:val="70"/>
              <w:tblHeader/>
            </w:trPr>
          </w:trPrChange>
        </w:trPr>
        <w:tc>
          <w:tcPr>
            <w:cnfStyle w:val="001000000000" w:firstRow="0" w:lastRow="0" w:firstColumn="1" w:lastColumn="0" w:oddVBand="0" w:evenVBand="0" w:oddHBand="0" w:evenHBand="0" w:firstRowFirstColumn="0" w:firstRowLastColumn="0" w:lastRowFirstColumn="0" w:lastRowLastColumn="0"/>
            <w:tcW w:w="346" w:type="pct"/>
            <w:vMerge w:val="restart"/>
            <w:textDirection w:val="btLr"/>
            <w:tcPrChange w:id="1307" w:author="Andrew Bernath" w:date="2017-05-01T12:34:00Z">
              <w:tcPr>
                <w:tcW w:w="544" w:type="pct"/>
                <w:gridSpan w:val="2"/>
                <w:vMerge w:val="restart"/>
                <w:textDirection w:val="btLr"/>
              </w:tcPr>
            </w:tcPrChange>
          </w:tcPr>
          <w:p w14:paraId="761A921F" w14:textId="6CE28CDB" w:rsidR="00D11046" w:rsidRPr="006D6C3E" w:rsidRDefault="00D11046" w:rsidP="00635ADC">
            <w:pPr>
              <w:ind w:left="113" w:right="113" w:firstLine="0"/>
              <w:jc w:val="center"/>
              <w:cnfStyle w:val="101000000000" w:firstRow="1" w:lastRow="0" w:firstColumn="1" w:lastColumn="0" w:oddVBand="0" w:evenVBand="0" w:oddHBand="0" w:evenHBand="0" w:firstRowFirstColumn="0" w:firstRowLastColumn="0" w:lastRowFirstColumn="0" w:lastRowLastColumn="0"/>
              <w:rPr>
                <w:ins w:id="1308" w:author="Jennifer Huckett" w:date="2017-04-28T19:05:00Z"/>
                <w:b/>
                <w:bCs/>
                <w:sz w:val="20"/>
                <w:szCs w:val="24"/>
              </w:rPr>
              <w:pPrChange w:id="1309" w:author="Andrew Bernath" w:date="2017-04-30T22:07:00Z">
                <w:pPr>
                  <w:jc w:val="center"/>
                  <w:cnfStyle w:val="101000000000" w:firstRow="1" w:lastRow="0" w:firstColumn="1" w:lastColumn="0" w:oddVBand="0" w:evenVBand="0" w:oddHBand="0" w:evenHBand="0" w:firstRowFirstColumn="0" w:firstRowLastColumn="0" w:lastRowFirstColumn="0" w:lastRowLastColumn="0"/>
                </w:pPr>
              </w:pPrChange>
            </w:pPr>
            <w:del w:id="1310" w:author="Andrew Bernath" w:date="2017-04-30T22:04:00Z">
              <w:r w:rsidRPr="006D6C3E" w:rsidDel="00161F4F">
                <w:rPr>
                  <w:b/>
                  <w:bCs/>
                  <w:sz w:val="20"/>
                  <w:szCs w:val="24"/>
                </w:rPr>
                <w:delText>Case</w:delText>
              </w:r>
            </w:del>
            <w:ins w:id="1311" w:author="Andrew Bernath" w:date="2017-04-30T22:12:00Z">
              <w:r w:rsidR="0096421E">
                <w:rPr>
                  <w:b/>
                  <w:bCs/>
                  <w:sz w:val="20"/>
                  <w:szCs w:val="24"/>
                </w:rPr>
                <w:t>Case Number</w:t>
              </w:r>
            </w:ins>
          </w:p>
        </w:tc>
        <w:tc>
          <w:tcPr>
            <w:tcW w:w="4654" w:type="pct"/>
            <w:gridSpan w:val="9"/>
            <w:tcPrChange w:id="1312" w:author="Andrew Bernath" w:date="2017-05-01T12:34:00Z">
              <w:tcPr>
                <w:tcW w:w="4456" w:type="pct"/>
                <w:gridSpan w:val="9"/>
              </w:tcPr>
            </w:tcPrChange>
          </w:tcPr>
          <w:p w14:paraId="50C5894C" w14:textId="45E16CB8" w:rsidR="00D11046" w:rsidRDefault="00D11046" w:rsidP="00635ADC">
            <w:pPr>
              <w:ind w:firstLine="0"/>
              <w:jc w:val="center"/>
              <w:cnfStyle w:val="100000000000" w:firstRow="1" w:lastRow="0" w:firstColumn="0" w:lastColumn="0" w:oddVBand="0" w:evenVBand="0" w:oddHBand="0" w:evenHBand="0" w:firstRowFirstColumn="0" w:firstRowLastColumn="0" w:lastRowFirstColumn="0" w:lastRowLastColumn="0"/>
              <w:rPr>
                <w:ins w:id="1313" w:author="Jennifer Huckett" w:date="2017-04-28T19:05:00Z"/>
                <w:b/>
                <w:bCs/>
                <w:sz w:val="20"/>
                <w:szCs w:val="24"/>
              </w:rPr>
            </w:pPr>
            <w:ins w:id="1314" w:author="Jennifer Huckett" w:date="2017-04-28T19:05:00Z">
              <w:del w:id="1315" w:author="Andrew Bernath" w:date="2017-04-30T22:14:00Z">
                <w:r w:rsidDel="0096421E">
                  <w:rPr>
                    <w:b/>
                    <w:bCs/>
                    <w:sz w:val="20"/>
                    <w:szCs w:val="24"/>
                  </w:rPr>
                  <w:delText>Predictor Variables</w:delText>
                </w:r>
              </w:del>
            </w:ins>
            <w:ins w:id="1316" w:author="Andrew Bernath" w:date="2017-04-30T22:14:00Z">
              <w:r w:rsidR="0096421E">
                <w:rPr>
                  <w:b/>
                  <w:bCs/>
                  <w:sz w:val="20"/>
                  <w:szCs w:val="24"/>
                </w:rPr>
                <w:t>Energy Drivers</w:t>
              </w:r>
            </w:ins>
            <w:ins w:id="1317" w:author="Jennifer Huckett" w:date="2017-04-28T19:05:00Z">
              <w:r>
                <w:rPr>
                  <w:b/>
                  <w:bCs/>
                  <w:sz w:val="20"/>
                  <w:szCs w:val="24"/>
                </w:rPr>
                <w:t xml:space="preserve"> Included in Evaluation Regression Model</w:t>
              </w:r>
            </w:ins>
          </w:p>
        </w:tc>
      </w:tr>
      <w:tr w:rsidR="00635ADC" w:rsidRPr="006D6C3E" w14:paraId="7CE23275" w14:textId="77777777" w:rsidTr="00635ADC">
        <w:tblPrEx>
          <w:tblPrExChange w:id="1318" w:author="Andrew Bernath" w:date="2017-05-01T12:34:00Z">
            <w:tblPrEx>
              <w:jc w:val="left"/>
            </w:tblPrEx>
          </w:tblPrExChange>
        </w:tblPrEx>
        <w:trPr>
          <w:cnfStyle w:val="100000000000" w:firstRow="1" w:lastRow="0" w:firstColumn="0" w:lastColumn="0" w:oddVBand="0" w:evenVBand="0" w:oddHBand="0" w:evenHBand="0" w:firstRowFirstColumn="0" w:firstRowLastColumn="0" w:lastRowFirstColumn="0" w:lastRowLastColumn="0"/>
          <w:trHeight w:val="70"/>
          <w:tblHeader/>
          <w:jc w:val="left"/>
          <w:trPrChange w:id="1319" w:author="Andrew Bernath" w:date="2017-05-01T12:34:00Z">
            <w:trPr>
              <w:gridAfter w:val="0"/>
              <w:trHeight w:val="70"/>
              <w:tblHeader/>
              <w:jc w:val="left"/>
            </w:trPr>
          </w:trPrChange>
        </w:trPr>
        <w:tc>
          <w:tcPr>
            <w:cnfStyle w:val="001000000000" w:firstRow="0" w:lastRow="0" w:firstColumn="1" w:lastColumn="0" w:oddVBand="0" w:evenVBand="0" w:oddHBand="0" w:evenHBand="0" w:firstRowFirstColumn="0" w:firstRowLastColumn="0" w:lastRowFirstColumn="0" w:lastRowLastColumn="0"/>
            <w:tcW w:w="346" w:type="pct"/>
            <w:vMerge/>
            <w:hideMark/>
            <w:tcPrChange w:id="1320" w:author="Andrew Bernath" w:date="2017-05-01T12:34:00Z">
              <w:tcPr>
                <w:tcW w:w="294" w:type="pct"/>
                <w:vMerge/>
                <w:hideMark/>
              </w:tcPr>
            </w:tcPrChange>
          </w:tcPr>
          <w:p w14:paraId="4B30F980" w14:textId="2BE80AF0" w:rsidR="00D11046" w:rsidRPr="006D6C3E" w:rsidRDefault="00D11046" w:rsidP="00635ADC">
            <w:pPr>
              <w:ind w:firstLine="0"/>
              <w:jc w:val="center"/>
              <w:cnfStyle w:val="101000000000" w:firstRow="1" w:lastRow="0" w:firstColumn="1" w:lastColumn="0" w:oddVBand="0" w:evenVBand="0" w:oddHBand="0" w:evenHBand="0" w:firstRowFirstColumn="0" w:firstRowLastColumn="0" w:lastRowFirstColumn="0" w:lastRowLastColumn="0"/>
              <w:rPr>
                <w:b/>
                <w:bCs/>
                <w:sz w:val="20"/>
                <w:szCs w:val="24"/>
              </w:rPr>
            </w:pPr>
          </w:p>
        </w:tc>
        <w:tc>
          <w:tcPr>
            <w:tcW w:w="465" w:type="pct"/>
            <w:vMerge w:val="restart"/>
            <w:textDirection w:val="btLr"/>
            <w:hideMark/>
            <w:tcPrChange w:id="1321" w:author="Andrew Bernath" w:date="2017-05-01T12:34:00Z">
              <w:tcPr>
                <w:tcW w:w="396" w:type="pct"/>
                <w:gridSpan w:val="2"/>
                <w:vMerge w:val="restart"/>
                <w:textDirection w:val="btLr"/>
                <w:hideMark/>
              </w:tcPr>
            </w:tcPrChange>
          </w:tcPr>
          <w:p w14:paraId="30BF1290" w14:textId="32ACBCEA" w:rsidR="00D11046" w:rsidRPr="006D6C3E" w:rsidRDefault="00D11046" w:rsidP="00635ADC">
            <w:pPr>
              <w:ind w:left="113" w:right="113" w:firstLine="0"/>
              <w:jc w:val="center"/>
              <w:cnfStyle w:val="100000000000" w:firstRow="1" w:lastRow="0" w:firstColumn="0" w:lastColumn="0" w:oddVBand="0" w:evenVBand="0" w:oddHBand="0" w:evenHBand="0" w:firstRowFirstColumn="0" w:firstRowLastColumn="0" w:lastRowFirstColumn="0" w:lastRowLastColumn="0"/>
              <w:rPr>
                <w:b/>
                <w:bCs/>
                <w:sz w:val="20"/>
                <w:szCs w:val="24"/>
              </w:rPr>
              <w:pPrChange w:id="1322" w:author="Andrew Bernath" w:date="2017-04-30T22:07:00Z">
                <w:pPr>
                  <w:ind w:firstLine="0"/>
                  <w:jc w:val="center"/>
                  <w:cnfStyle w:val="100000000000" w:firstRow="1" w:lastRow="0" w:firstColumn="0" w:lastColumn="0" w:oddVBand="0" w:evenVBand="0" w:oddHBand="0" w:evenHBand="0" w:firstRowFirstColumn="0" w:firstRowLastColumn="0" w:lastRowFirstColumn="0" w:lastRowLastColumn="0"/>
                </w:pPr>
              </w:pPrChange>
            </w:pPr>
            <w:r w:rsidRPr="00346B80">
              <w:rPr>
                <w:b/>
                <w:bCs/>
                <w:sz w:val="20"/>
                <w:szCs w:val="24"/>
              </w:rPr>
              <w:t>Prod</w:t>
            </w:r>
            <w:ins w:id="1323" w:author="Andrew Bernath" w:date="2017-04-30T22:07:00Z">
              <w:r w:rsidR="00161F4F">
                <w:rPr>
                  <w:b/>
                  <w:bCs/>
                  <w:sz w:val="20"/>
                  <w:szCs w:val="24"/>
                </w:rPr>
                <w:t xml:space="preserve">uction </w:t>
              </w:r>
            </w:ins>
            <w:del w:id="1324" w:author="Andrew Bernath" w:date="2017-04-30T22:07:00Z">
              <w:r w:rsidRPr="00346B80" w:rsidDel="00161F4F">
                <w:rPr>
                  <w:b/>
                  <w:bCs/>
                  <w:sz w:val="20"/>
                  <w:szCs w:val="24"/>
                </w:rPr>
                <w:delText xml:space="preserve">. </w:delText>
              </w:r>
            </w:del>
            <w:r w:rsidRPr="00346B80">
              <w:rPr>
                <w:b/>
                <w:bCs/>
                <w:sz w:val="20"/>
                <w:szCs w:val="24"/>
              </w:rPr>
              <w:t>1</w:t>
            </w:r>
          </w:p>
        </w:tc>
        <w:tc>
          <w:tcPr>
            <w:tcW w:w="465" w:type="pct"/>
            <w:vMerge w:val="restart"/>
            <w:textDirection w:val="btLr"/>
            <w:hideMark/>
            <w:tcPrChange w:id="1325" w:author="Andrew Bernath" w:date="2017-05-01T12:34:00Z">
              <w:tcPr>
                <w:tcW w:w="396" w:type="pct"/>
                <w:vMerge w:val="restart"/>
                <w:textDirection w:val="btLr"/>
                <w:hideMark/>
              </w:tcPr>
            </w:tcPrChange>
          </w:tcPr>
          <w:p w14:paraId="2D37DC34" w14:textId="2BDF9E77" w:rsidR="00D11046" w:rsidRPr="006D6C3E" w:rsidRDefault="00D11046" w:rsidP="00635ADC">
            <w:pPr>
              <w:ind w:left="113" w:right="113" w:firstLine="0"/>
              <w:jc w:val="center"/>
              <w:cnfStyle w:val="100000000000" w:firstRow="1" w:lastRow="0" w:firstColumn="0" w:lastColumn="0" w:oddVBand="0" w:evenVBand="0" w:oddHBand="0" w:evenHBand="0" w:firstRowFirstColumn="0" w:firstRowLastColumn="0" w:lastRowFirstColumn="0" w:lastRowLastColumn="0"/>
              <w:rPr>
                <w:b/>
                <w:bCs/>
                <w:sz w:val="20"/>
                <w:szCs w:val="24"/>
              </w:rPr>
              <w:pPrChange w:id="1326" w:author="Andrew Bernath" w:date="2017-04-30T22:08:00Z">
                <w:pPr>
                  <w:ind w:firstLine="0"/>
                  <w:jc w:val="center"/>
                  <w:cnfStyle w:val="100000000000" w:firstRow="1" w:lastRow="0" w:firstColumn="0" w:lastColumn="0" w:oddVBand="0" w:evenVBand="0" w:oddHBand="0" w:evenHBand="0" w:firstRowFirstColumn="0" w:firstRowLastColumn="0" w:lastRowFirstColumn="0" w:lastRowLastColumn="0"/>
                </w:pPr>
              </w:pPrChange>
            </w:pPr>
            <w:r w:rsidRPr="00346B80">
              <w:rPr>
                <w:b/>
                <w:bCs/>
                <w:sz w:val="20"/>
                <w:szCs w:val="24"/>
              </w:rPr>
              <w:t>Prod</w:t>
            </w:r>
            <w:del w:id="1327" w:author="Andrew Bernath" w:date="2017-04-30T22:08:00Z">
              <w:r w:rsidRPr="00346B80" w:rsidDel="00161F4F">
                <w:rPr>
                  <w:b/>
                  <w:bCs/>
                  <w:sz w:val="20"/>
                  <w:szCs w:val="24"/>
                </w:rPr>
                <w:delText>.</w:delText>
              </w:r>
            </w:del>
            <w:ins w:id="1328" w:author="Andrew Bernath" w:date="2017-04-30T22:08:00Z">
              <w:r w:rsidR="00161F4F">
                <w:rPr>
                  <w:b/>
                  <w:bCs/>
                  <w:sz w:val="20"/>
                  <w:szCs w:val="24"/>
                </w:rPr>
                <w:t>uction</w:t>
              </w:r>
            </w:ins>
            <w:r w:rsidRPr="006D6C3E">
              <w:rPr>
                <w:b/>
                <w:bCs/>
                <w:sz w:val="20"/>
                <w:szCs w:val="24"/>
              </w:rPr>
              <w:t xml:space="preserve"> 2</w:t>
            </w:r>
          </w:p>
        </w:tc>
        <w:tc>
          <w:tcPr>
            <w:tcW w:w="465" w:type="pct"/>
            <w:vMerge w:val="restart"/>
            <w:textDirection w:val="btLr"/>
            <w:hideMark/>
            <w:tcPrChange w:id="1329" w:author="Andrew Bernath" w:date="2017-05-01T12:34:00Z">
              <w:tcPr>
                <w:tcW w:w="396" w:type="pct"/>
                <w:vMerge w:val="restart"/>
                <w:textDirection w:val="btLr"/>
                <w:hideMark/>
              </w:tcPr>
            </w:tcPrChange>
          </w:tcPr>
          <w:p w14:paraId="53079214" w14:textId="5C6A6FA9" w:rsidR="00D11046" w:rsidRPr="006D6C3E" w:rsidRDefault="00D11046" w:rsidP="00635ADC">
            <w:pPr>
              <w:ind w:left="113" w:right="113" w:firstLine="0"/>
              <w:jc w:val="center"/>
              <w:cnfStyle w:val="100000000000" w:firstRow="1" w:lastRow="0" w:firstColumn="0" w:lastColumn="0" w:oddVBand="0" w:evenVBand="0" w:oddHBand="0" w:evenHBand="0" w:firstRowFirstColumn="0" w:firstRowLastColumn="0" w:lastRowFirstColumn="0" w:lastRowLastColumn="0"/>
              <w:rPr>
                <w:b/>
                <w:bCs/>
                <w:sz w:val="20"/>
                <w:szCs w:val="24"/>
              </w:rPr>
              <w:pPrChange w:id="1330" w:author="Andrew Bernath" w:date="2017-04-30T22:07:00Z">
                <w:pPr>
                  <w:ind w:firstLine="0"/>
                  <w:jc w:val="center"/>
                  <w:cnfStyle w:val="100000000000" w:firstRow="1" w:lastRow="0" w:firstColumn="0" w:lastColumn="0" w:oddVBand="0" w:evenVBand="0" w:oddHBand="0" w:evenHBand="0" w:firstRowFirstColumn="0" w:firstRowLastColumn="0" w:lastRowFirstColumn="0" w:lastRowLastColumn="0"/>
                </w:pPr>
              </w:pPrChange>
            </w:pPr>
            <w:del w:id="1331" w:author="Andrew Bernath" w:date="2017-04-30T22:04:00Z">
              <w:r w:rsidDel="00161F4F">
                <w:rPr>
                  <w:b/>
                  <w:bCs/>
                  <w:sz w:val="20"/>
                  <w:szCs w:val="24"/>
                </w:rPr>
                <w:delText>Site Shutdown</w:delText>
              </w:r>
            </w:del>
            <w:ins w:id="1332" w:author="Andrew Bernath" w:date="2017-04-30T22:04:00Z">
              <w:r w:rsidR="00161F4F">
                <w:rPr>
                  <w:b/>
                  <w:bCs/>
                  <w:sz w:val="20"/>
                  <w:szCs w:val="24"/>
                </w:rPr>
                <w:t>Interruptions</w:t>
              </w:r>
            </w:ins>
            <w:ins w:id="1333" w:author="Andrew Bernath" w:date="2017-04-30T22:05:00Z">
              <w:r w:rsidR="00161F4F">
                <w:rPr>
                  <w:b/>
                  <w:bCs/>
                  <w:sz w:val="20"/>
                  <w:szCs w:val="24"/>
                </w:rPr>
                <w:t xml:space="preserve"> to Production</w:t>
              </w:r>
            </w:ins>
          </w:p>
        </w:tc>
        <w:tc>
          <w:tcPr>
            <w:tcW w:w="466" w:type="pct"/>
            <w:vMerge w:val="restart"/>
            <w:textDirection w:val="btLr"/>
            <w:hideMark/>
            <w:tcPrChange w:id="1334" w:author="Andrew Bernath" w:date="2017-05-01T12:34:00Z">
              <w:tcPr>
                <w:tcW w:w="397" w:type="pct"/>
                <w:vMerge w:val="restart"/>
                <w:textDirection w:val="btLr"/>
                <w:hideMark/>
              </w:tcPr>
            </w:tcPrChange>
          </w:tcPr>
          <w:p w14:paraId="647BE547" w14:textId="77777777" w:rsidR="00D11046" w:rsidRPr="006D6C3E" w:rsidRDefault="00D11046" w:rsidP="00635ADC">
            <w:pPr>
              <w:ind w:left="113" w:right="113" w:firstLine="0"/>
              <w:jc w:val="center"/>
              <w:cnfStyle w:val="100000000000" w:firstRow="1" w:lastRow="0" w:firstColumn="0" w:lastColumn="0" w:oddVBand="0" w:evenVBand="0" w:oddHBand="0" w:evenHBand="0" w:firstRowFirstColumn="0" w:firstRowLastColumn="0" w:lastRowFirstColumn="0" w:lastRowLastColumn="0"/>
              <w:rPr>
                <w:b/>
                <w:bCs/>
                <w:sz w:val="20"/>
                <w:szCs w:val="24"/>
              </w:rPr>
              <w:pPrChange w:id="1335" w:author="Andrew Bernath" w:date="2017-04-30T22:07:00Z">
                <w:pPr>
                  <w:ind w:firstLine="0"/>
                  <w:jc w:val="center"/>
                  <w:cnfStyle w:val="100000000000" w:firstRow="1" w:lastRow="0" w:firstColumn="0" w:lastColumn="0" w:oddVBand="0" w:evenVBand="0" w:oddHBand="0" w:evenHBand="0" w:firstRowFirstColumn="0" w:firstRowLastColumn="0" w:lastRowFirstColumn="0" w:lastRowLastColumn="0"/>
                </w:pPr>
              </w:pPrChange>
            </w:pPr>
            <w:r w:rsidRPr="006D6C3E">
              <w:rPr>
                <w:b/>
                <w:bCs/>
                <w:sz w:val="20"/>
                <w:szCs w:val="24"/>
              </w:rPr>
              <w:t>HDD</w:t>
            </w:r>
          </w:p>
        </w:tc>
        <w:tc>
          <w:tcPr>
            <w:tcW w:w="465" w:type="pct"/>
            <w:vMerge w:val="restart"/>
            <w:textDirection w:val="btLr"/>
            <w:hideMark/>
            <w:tcPrChange w:id="1336" w:author="Andrew Bernath" w:date="2017-05-01T12:34:00Z">
              <w:tcPr>
                <w:tcW w:w="396" w:type="pct"/>
                <w:vMerge w:val="restart"/>
                <w:textDirection w:val="btLr"/>
                <w:hideMark/>
              </w:tcPr>
            </w:tcPrChange>
          </w:tcPr>
          <w:p w14:paraId="0017B0BC" w14:textId="36221240" w:rsidR="00D11046" w:rsidRPr="006D6C3E" w:rsidRDefault="00D11046" w:rsidP="00635ADC">
            <w:pPr>
              <w:ind w:left="113" w:right="113" w:firstLine="0"/>
              <w:jc w:val="center"/>
              <w:cnfStyle w:val="100000000000" w:firstRow="1" w:lastRow="0" w:firstColumn="0" w:lastColumn="0" w:oddVBand="0" w:evenVBand="0" w:oddHBand="0" w:evenHBand="0" w:firstRowFirstColumn="0" w:firstRowLastColumn="0" w:lastRowFirstColumn="0" w:lastRowLastColumn="0"/>
              <w:rPr>
                <w:b/>
                <w:bCs/>
                <w:sz w:val="20"/>
                <w:szCs w:val="24"/>
              </w:rPr>
              <w:pPrChange w:id="1337" w:author="Andrew Bernath" w:date="2017-04-30T22:08:00Z">
                <w:pPr>
                  <w:ind w:firstLine="0"/>
                  <w:jc w:val="center"/>
                  <w:cnfStyle w:val="100000000000" w:firstRow="1" w:lastRow="0" w:firstColumn="0" w:lastColumn="0" w:oddVBand="0" w:evenVBand="0" w:oddHBand="0" w:evenHBand="0" w:firstRowFirstColumn="0" w:firstRowLastColumn="0" w:lastRowFirstColumn="0" w:lastRowLastColumn="0"/>
                </w:pPr>
              </w:pPrChange>
            </w:pPr>
            <w:commentRangeStart w:id="1338"/>
            <w:del w:id="1339" w:author="Andrew Bernath" w:date="2017-04-30T22:08:00Z">
              <w:r w:rsidRPr="006D6C3E" w:rsidDel="00161F4F">
                <w:rPr>
                  <w:b/>
                  <w:bCs/>
                  <w:sz w:val="20"/>
                  <w:szCs w:val="24"/>
                </w:rPr>
                <w:delText>CDD</w:delText>
              </w:r>
              <w:commentRangeEnd w:id="1338"/>
              <w:r w:rsidDel="00161F4F">
                <w:rPr>
                  <w:rStyle w:val="CommentReference"/>
                  <w:rFonts w:asciiTheme="minorHAnsi" w:eastAsiaTheme="minorHAnsi" w:hAnsiTheme="minorHAnsi" w:cstheme="minorBidi"/>
                </w:rPr>
                <w:commentReference w:id="1338"/>
              </w:r>
            </w:del>
            <w:ins w:id="1340" w:author="Andrew Bernath" w:date="2017-04-30T22:05:00Z">
              <w:r w:rsidR="00161F4F">
                <w:rPr>
                  <w:b/>
                  <w:bCs/>
                  <w:sz w:val="20"/>
                  <w:szCs w:val="24"/>
                </w:rPr>
                <w:t>Extraneous Variable (CDD)</w:t>
              </w:r>
            </w:ins>
          </w:p>
        </w:tc>
        <w:tc>
          <w:tcPr>
            <w:tcW w:w="525" w:type="pct"/>
            <w:vMerge w:val="restart"/>
            <w:textDirection w:val="btLr"/>
            <w:hideMark/>
            <w:tcPrChange w:id="1341" w:author="Andrew Bernath" w:date="2017-05-01T12:34:00Z">
              <w:tcPr>
                <w:tcW w:w="447" w:type="pct"/>
                <w:vMerge w:val="restart"/>
                <w:textDirection w:val="btLr"/>
                <w:hideMark/>
              </w:tcPr>
            </w:tcPrChange>
          </w:tcPr>
          <w:p w14:paraId="27E3CAE7" w14:textId="699B8AAC" w:rsidR="00D11046" w:rsidRPr="006D6C3E" w:rsidRDefault="00D11046" w:rsidP="00635ADC">
            <w:pPr>
              <w:ind w:left="113" w:right="113" w:firstLine="0"/>
              <w:jc w:val="center"/>
              <w:cnfStyle w:val="100000000000" w:firstRow="1" w:lastRow="0" w:firstColumn="0" w:lastColumn="0" w:oddVBand="0" w:evenVBand="0" w:oddHBand="0" w:evenHBand="0" w:firstRowFirstColumn="0" w:firstRowLastColumn="0" w:lastRowFirstColumn="0" w:lastRowLastColumn="0"/>
              <w:rPr>
                <w:b/>
                <w:bCs/>
                <w:sz w:val="20"/>
                <w:szCs w:val="24"/>
              </w:rPr>
              <w:pPrChange w:id="1342" w:author="Andrew Bernath" w:date="2017-04-30T22:09:00Z">
                <w:pPr>
                  <w:ind w:firstLine="0"/>
                  <w:jc w:val="center"/>
                  <w:cnfStyle w:val="100000000000" w:firstRow="1" w:lastRow="0" w:firstColumn="0" w:lastColumn="0" w:oddVBand="0" w:evenVBand="0" w:oddHBand="0" w:evenHBand="0" w:firstRowFirstColumn="0" w:firstRowLastColumn="0" w:lastRowFirstColumn="0" w:lastRowLastColumn="0"/>
                </w:pPr>
              </w:pPrChange>
            </w:pPr>
            <w:r w:rsidRPr="006D6C3E">
              <w:rPr>
                <w:b/>
                <w:bCs/>
                <w:sz w:val="20"/>
                <w:szCs w:val="24"/>
              </w:rPr>
              <w:t xml:space="preserve">HDD x </w:t>
            </w:r>
            <w:r w:rsidRPr="00346B80">
              <w:rPr>
                <w:b/>
                <w:bCs/>
                <w:sz w:val="20"/>
                <w:szCs w:val="24"/>
              </w:rPr>
              <w:t>Prod</w:t>
            </w:r>
            <w:del w:id="1343" w:author="Andrew Bernath" w:date="2017-04-30T22:09:00Z">
              <w:r w:rsidRPr="00346B80" w:rsidDel="00161F4F">
                <w:rPr>
                  <w:b/>
                  <w:bCs/>
                  <w:sz w:val="20"/>
                  <w:szCs w:val="24"/>
                </w:rPr>
                <w:delText>.</w:delText>
              </w:r>
            </w:del>
            <w:ins w:id="1344" w:author="Andrew Bernath" w:date="2017-04-30T22:09:00Z">
              <w:r w:rsidR="00161F4F">
                <w:rPr>
                  <w:b/>
                  <w:bCs/>
                  <w:sz w:val="20"/>
                  <w:szCs w:val="24"/>
                </w:rPr>
                <w:t>uction</w:t>
              </w:r>
            </w:ins>
            <w:r w:rsidRPr="006D6C3E">
              <w:rPr>
                <w:b/>
                <w:bCs/>
                <w:sz w:val="20"/>
                <w:szCs w:val="24"/>
              </w:rPr>
              <w:t xml:space="preserve"> 1</w:t>
            </w:r>
          </w:p>
        </w:tc>
        <w:tc>
          <w:tcPr>
            <w:tcW w:w="524" w:type="pct"/>
            <w:vMerge w:val="restart"/>
            <w:textDirection w:val="btLr"/>
            <w:hideMark/>
            <w:tcPrChange w:id="1345" w:author="Andrew Bernath" w:date="2017-05-01T12:34:00Z">
              <w:tcPr>
                <w:tcW w:w="1235" w:type="pct"/>
                <w:vMerge w:val="restart"/>
                <w:textDirection w:val="btLr"/>
                <w:hideMark/>
              </w:tcPr>
            </w:tcPrChange>
          </w:tcPr>
          <w:p w14:paraId="68EBD902" w14:textId="4A42B0C2" w:rsidR="00D11046" w:rsidRPr="006D6C3E" w:rsidRDefault="00D11046" w:rsidP="00635ADC">
            <w:pPr>
              <w:ind w:left="113" w:right="113" w:firstLine="0"/>
              <w:jc w:val="center"/>
              <w:cnfStyle w:val="100000000000" w:firstRow="1" w:lastRow="0" w:firstColumn="0" w:lastColumn="0" w:oddVBand="0" w:evenVBand="0" w:oddHBand="0" w:evenHBand="0" w:firstRowFirstColumn="0" w:firstRowLastColumn="0" w:lastRowFirstColumn="0" w:lastRowLastColumn="0"/>
              <w:rPr>
                <w:b/>
                <w:bCs/>
                <w:sz w:val="20"/>
                <w:szCs w:val="24"/>
              </w:rPr>
              <w:pPrChange w:id="1346" w:author="Andrew Bernath" w:date="2017-04-30T22:07:00Z">
                <w:pPr>
                  <w:ind w:firstLine="0"/>
                  <w:jc w:val="center"/>
                  <w:cnfStyle w:val="100000000000" w:firstRow="1" w:lastRow="0" w:firstColumn="0" w:lastColumn="0" w:oddVBand="0" w:evenVBand="0" w:oddHBand="0" w:evenHBand="0" w:firstRowFirstColumn="0" w:firstRowLastColumn="0" w:lastRowFirstColumn="0" w:lastRowLastColumn="0"/>
                </w:pPr>
              </w:pPrChange>
            </w:pPr>
            <w:r w:rsidRPr="00346B80">
              <w:rPr>
                <w:b/>
                <w:bCs/>
                <w:sz w:val="20"/>
                <w:szCs w:val="24"/>
              </w:rPr>
              <w:t>E</w:t>
            </w:r>
            <w:r w:rsidRPr="006D6C3E">
              <w:rPr>
                <w:b/>
                <w:bCs/>
                <w:sz w:val="20"/>
                <w:szCs w:val="24"/>
              </w:rPr>
              <w:t>vent</w:t>
            </w:r>
            <w:ins w:id="1347" w:author="Jennifer Huckett" w:date="2017-04-28T19:09:00Z">
              <w:r w:rsidR="00C23393">
                <w:rPr>
                  <w:b/>
                  <w:bCs/>
                  <w:sz w:val="20"/>
                  <w:szCs w:val="24"/>
                </w:rPr>
                <w:t xml:space="preserve"> in </w:t>
              </w:r>
            </w:ins>
            <w:ins w:id="1348" w:author="Andrew Bernath" w:date="2017-04-30T22:13:00Z">
              <w:r w:rsidR="0096421E">
                <w:rPr>
                  <w:b/>
                  <w:bCs/>
                  <w:sz w:val="20"/>
                  <w:szCs w:val="24"/>
                </w:rPr>
                <w:t>B</w:t>
              </w:r>
            </w:ins>
            <w:ins w:id="1349" w:author="Jennifer Huckett" w:date="2017-04-28T19:09:00Z">
              <w:del w:id="1350" w:author="Andrew Bernath" w:date="2017-04-30T22:13:00Z">
                <w:r w:rsidR="00C23393" w:rsidDel="0096421E">
                  <w:rPr>
                    <w:b/>
                    <w:bCs/>
                    <w:sz w:val="20"/>
                    <w:szCs w:val="24"/>
                  </w:rPr>
                  <w:delText>b</w:delText>
                </w:r>
              </w:del>
              <w:r w:rsidR="00C23393">
                <w:rPr>
                  <w:b/>
                  <w:bCs/>
                  <w:sz w:val="20"/>
                  <w:szCs w:val="24"/>
                </w:rPr>
                <w:t>aseline</w:t>
              </w:r>
            </w:ins>
            <w:r w:rsidRPr="006D6C3E">
              <w:rPr>
                <w:b/>
                <w:bCs/>
                <w:sz w:val="20"/>
                <w:szCs w:val="24"/>
              </w:rPr>
              <w:t xml:space="preserve"> </w:t>
            </w:r>
            <w:del w:id="1351" w:author="Jennifer Huckett" w:date="2017-04-28T19:09:00Z">
              <w:r w:rsidRPr="006D6C3E" w:rsidDel="00C23393">
                <w:rPr>
                  <w:b/>
                  <w:bCs/>
                  <w:sz w:val="20"/>
                  <w:szCs w:val="24"/>
                </w:rPr>
                <w:delText>pre</w:delText>
              </w:r>
              <w:r w:rsidRPr="00346B80" w:rsidDel="00C23393">
                <w:rPr>
                  <w:b/>
                  <w:bCs/>
                  <w:sz w:val="20"/>
                  <w:szCs w:val="24"/>
                </w:rPr>
                <w:delText>-Period</w:delText>
              </w:r>
            </w:del>
          </w:p>
        </w:tc>
        <w:tc>
          <w:tcPr>
            <w:tcW w:w="1279" w:type="pct"/>
            <w:gridSpan w:val="2"/>
            <w:hideMark/>
            <w:tcPrChange w:id="1352" w:author="Andrew Bernath" w:date="2017-05-01T12:34:00Z">
              <w:tcPr>
                <w:tcW w:w="1043" w:type="pct"/>
                <w:gridSpan w:val="2"/>
                <w:hideMark/>
              </w:tcPr>
            </w:tcPrChange>
          </w:tcPr>
          <w:p w14:paraId="4BCFC5C0" w14:textId="1F7CF89D" w:rsidR="00D11046" w:rsidRPr="006D6C3E" w:rsidRDefault="00D11046" w:rsidP="00635ADC">
            <w:pPr>
              <w:ind w:firstLine="0"/>
              <w:jc w:val="center"/>
              <w:cnfStyle w:val="100000000000" w:firstRow="1" w:lastRow="0" w:firstColumn="0" w:lastColumn="0" w:oddVBand="0" w:evenVBand="0" w:oddHBand="0" w:evenHBand="0" w:firstRowFirstColumn="0" w:firstRowLastColumn="0" w:lastRowFirstColumn="0" w:lastRowLastColumn="0"/>
              <w:rPr>
                <w:b/>
                <w:bCs/>
                <w:sz w:val="20"/>
                <w:szCs w:val="24"/>
              </w:rPr>
            </w:pPr>
            <w:r>
              <w:rPr>
                <w:b/>
                <w:bCs/>
                <w:sz w:val="20"/>
                <w:szCs w:val="24"/>
              </w:rPr>
              <w:t>E</w:t>
            </w:r>
            <w:r w:rsidRPr="006D6C3E">
              <w:rPr>
                <w:b/>
                <w:bCs/>
                <w:sz w:val="20"/>
                <w:szCs w:val="24"/>
              </w:rPr>
              <w:t xml:space="preserve">vent </w:t>
            </w:r>
            <w:del w:id="1353" w:author="Jennifer Huckett" w:date="2017-04-28T19:09:00Z">
              <w:r w:rsidDel="00C23393">
                <w:rPr>
                  <w:b/>
                  <w:bCs/>
                  <w:sz w:val="20"/>
                  <w:szCs w:val="24"/>
                </w:rPr>
                <w:delText>P</w:delText>
              </w:r>
              <w:r w:rsidRPr="006D6C3E" w:rsidDel="00C23393">
                <w:rPr>
                  <w:b/>
                  <w:bCs/>
                  <w:sz w:val="20"/>
                  <w:szCs w:val="24"/>
                </w:rPr>
                <w:delText>ost</w:delText>
              </w:r>
            </w:del>
            <w:ins w:id="1354" w:author="Jennifer Huckett" w:date="2017-04-28T19:09:00Z">
              <w:r w:rsidR="00C23393">
                <w:rPr>
                  <w:b/>
                  <w:bCs/>
                  <w:sz w:val="20"/>
                  <w:szCs w:val="24"/>
                </w:rPr>
                <w:t>in p</w:t>
              </w:r>
              <w:r w:rsidR="00C23393" w:rsidRPr="006D6C3E">
                <w:rPr>
                  <w:b/>
                  <w:bCs/>
                  <w:sz w:val="20"/>
                  <w:szCs w:val="24"/>
                </w:rPr>
                <w:t>ost</w:t>
              </w:r>
            </w:ins>
            <w:r>
              <w:rPr>
                <w:b/>
                <w:bCs/>
                <w:sz w:val="20"/>
                <w:szCs w:val="24"/>
              </w:rPr>
              <w:t>-period</w:t>
            </w:r>
          </w:p>
        </w:tc>
      </w:tr>
      <w:tr w:rsidR="00635ADC" w:rsidRPr="006D6C3E" w14:paraId="7E7E2613" w14:textId="77777777" w:rsidTr="00635ADC">
        <w:tblPrEx>
          <w:tblPrExChange w:id="1355" w:author="Andrew Bernath" w:date="2017-05-01T12:34:00Z">
            <w:tblPrEx>
              <w:jc w:val="left"/>
            </w:tblPrEx>
          </w:tblPrExChange>
        </w:tblPrEx>
        <w:trPr>
          <w:cnfStyle w:val="100000000000" w:firstRow="1" w:lastRow="0" w:firstColumn="0" w:lastColumn="0" w:oddVBand="0" w:evenVBand="0" w:oddHBand="0" w:evenHBand="0" w:firstRowFirstColumn="0" w:firstRowLastColumn="0" w:lastRowFirstColumn="0" w:lastRowLastColumn="0"/>
          <w:cantSplit/>
          <w:trHeight w:val="1367"/>
          <w:tblHeader/>
          <w:jc w:val="left"/>
          <w:trPrChange w:id="1356" w:author="Andrew Bernath" w:date="2017-05-01T12:34:00Z">
            <w:trPr>
              <w:gridAfter w:val="0"/>
              <w:cantSplit/>
              <w:trHeight w:val="1367"/>
              <w:tblHeader/>
              <w:jc w:val="left"/>
            </w:trPr>
          </w:trPrChange>
        </w:trPr>
        <w:tc>
          <w:tcPr>
            <w:cnfStyle w:val="001000000000" w:firstRow="0" w:lastRow="0" w:firstColumn="1" w:lastColumn="0" w:oddVBand="0" w:evenVBand="0" w:oddHBand="0" w:evenHBand="0" w:firstRowFirstColumn="0" w:firstRowLastColumn="0" w:lastRowFirstColumn="0" w:lastRowLastColumn="0"/>
            <w:tcW w:w="346" w:type="pct"/>
            <w:vMerge/>
            <w:tcPrChange w:id="1357" w:author="Andrew Bernath" w:date="2017-05-01T12:34:00Z">
              <w:tcPr>
                <w:tcW w:w="294" w:type="pct"/>
                <w:vMerge/>
              </w:tcPr>
            </w:tcPrChange>
          </w:tcPr>
          <w:p w14:paraId="51CF10AD" w14:textId="77777777" w:rsidR="00D11046" w:rsidRPr="006D6C3E" w:rsidRDefault="00D11046" w:rsidP="00635ADC">
            <w:pPr>
              <w:ind w:firstLine="0"/>
              <w:jc w:val="center"/>
              <w:cnfStyle w:val="101000000000" w:firstRow="1" w:lastRow="0" w:firstColumn="1" w:lastColumn="0" w:oddVBand="0" w:evenVBand="0" w:oddHBand="0" w:evenHBand="0" w:firstRowFirstColumn="0" w:firstRowLastColumn="0" w:lastRowFirstColumn="0" w:lastRowLastColumn="0"/>
              <w:rPr>
                <w:b/>
                <w:bCs/>
                <w:sz w:val="20"/>
                <w:szCs w:val="24"/>
              </w:rPr>
            </w:pPr>
          </w:p>
        </w:tc>
        <w:tc>
          <w:tcPr>
            <w:tcW w:w="465" w:type="pct"/>
            <w:vMerge/>
            <w:tcPrChange w:id="1358" w:author="Andrew Bernath" w:date="2017-05-01T12:34:00Z">
              <w:tcPr>
                <w:tcW w:w="396" w:type="pct"/>
                <w:gridSpan w:val="2"/>
                <w:vMerge/>
              </w:tcPr>
            </w:tcPrChange>
          </w:tcPr>
          <w:p w14:paraId="438BF50B" w14:textId="77777777" w:rsidR="00D11046" w:rsidRPr="00346B80" w:rsidRDefault="00D11046" w:rsidP="00635ADC">
            <w:pPr>
              <w:ind w:firstLine="0"/>
              <w:jc w:val="center"/>
              <w:cnfStyle w:val="100000000000" w:firstRow="1" w:lastRow="0" w:firstColumn="0" w:lastColumn="0" w:oddVBand="0" w:evenVBand="0" w:oddHBand="0" w:evenHBand="0" w:firstRowFirstColumn="0" w:firstRowLastColumn="0" w:lastRowFirstColumn="0" w:lastRowLastColumn="0"/>
              <w:rPr>
                <w:b/>
                <w:bCs/>
                <w:sz w:val="20"/>
                <w:szCs w:val="24"/>
              </w:rPr>
            </w:pPr>
          </w:p>
        </w:tc>
        <w:tc>
          <w:tcPr>
            <w:tcW w:w="465" w:type="pct"/>
            <w:vMerge/>
            <w:tcPrChange w:id="1359" w:author="Andrew Bernath" w:date="2017-05-01T12:34:00Z">
              <w:tcPr>
                <w:tcW w:w="396" w:type="pct"/>
                <w:vMerge/>
              </w:tcPr>
            </w:tcPrChange>
          </w:tcPr>
          <w:p w14:paraId="6B446DA7" w14:textId="77777777" w:rsidR="00D11046" w:rsidRPr="00346B80" w:rsidRDefault="00D11046" w:rsidP="00635ADC">
            <w:pPr>
              <w:ind w:firstLine="0"/>
              <w:jc w:val="center"/>
              <w:cnfStyle w:val="100000000000" w:firstRow="1" w:lastRow="0" w:firstColumn="0" w:lastColumn="0" w:oddVBand="0" w:evenVBand="0" w:oddHBand="0" w:evenHBand="0" w:firstRowFirstColumn="0" w:firstRowLastColumn="0" w:lastRowFirstColumn="0" w:lastRowLastColumn="0"/>
              <w:rPr>
                <w:b/>
                <w:bCs/>
                <w:sz w:val="20"/>
                <w:szCs w:val="24"/>
              </w:rPr>
            </w:pPr>
          </w:p>
        </w:tc>
        <w:tc>
          <w:tcPr>
            <w:tcW w:w="465" w:type="pct"/>
            <w:vMerge/>
            <w:tcPrChange w:id="1360" w:author="Andrew Bernath" w:date="2017-05-01T12:34:00Z">
              <w:tcPr>
                <w:tcW w:w="396" w:type="pct"/>
                <w:vMerge/>
              </w:tcPr>
            </w:tcPrChange>
          </w:tcPr>
          <w:p w14:paraId="3B2F8486" w14:textId="77777777" w:rsidR="00D11046" w:rsidRDefault="00D11046" w:rsidP="00635ADC">
            <w:pPr>
              <w:ind w:firstLine="0"/>
              <w:jc w:val="center"/>
              <w:cnfStyle w:val="100000000000" w:firstRow="1" w:lastRow="0" w:firstColumn="0" w:lastColumn="0" w:oddVBand="0" w:evenVBand="0" w:oddHBand="0" w:evenHBand="0" w:firstRowFirstColumn="0" w:firstRowLastColumn="0" w:lastRowFirstColumn="0" w:lastRowLastColumn="0"/>
              <w:rPr>
                <w:b/>
                <w:bCs/>
                <w:sz w:val="20"/>
                <w:szCs w:val="24"/>
              </w:rPr>
            </w:pPr>
          </w:p>
        </w:tc>
        <w:tc>
          <w:tcPr>
            <w:tcW w:w="466" w:type="pct"/>
            <w:vMerge/>
            <w:tcPrChange w:id="1361" w:author="Andrew Bernath" w:date="2017-05-01T12:34:00Z">
              <w:tcPr>
                <w:tcW w:w="397" w:type="pct"/>
                <w:vMerge/>
              </w:tcPr>
            </w:tcPrChange>
          </w:tcPr>
          <w:p w14:paraId="28FBCF0A" w14:textId="77777777" w:rsidR="00D11046" w:rsidRPr="006D6C3E" w:rsidRDefault="00D11046" w:rsidP="00635ADC">
            <w:pPr>
              <w:ind w:firstLine="0"/>
              <w:jc w:val="center"/>
              <w:cnfStyle w:val="100000000000" w:firstRow="1" w:lastRow="0" w:firstColumn="0" w:lastColumn="0" w:oddVBand="0" w:evenVBand="0" w:oddHBand="0" w:evenHBand="0" w:firstRowFirstColumn="0" w:firstRowLastColumn="0" w:lastRowFirstColumn="0" w:lastRowLastColumn="0"/>
              <w:rPr>
                <w:b/>
                <w:bCs/>
                <w:sz w:val="20"/>
                <w:szCs w:val="24"/>
              </w:rPr>
            </w:pPr>
          </w:p>
        </w:tc>
        <w:tc>
          <w:tcPr>
            <w:tcW w:w="465" w:type="pct"/>
            <w:vMerge/>
            <w:tcPrChange w:id="1362" w:author="Andrew Bernath" w:date="2017-05-01T12:34:00Z">
              <w:tcPr>
                <w:tcW w:w="396" w:type="pct"/>
                <w:vMerge/>
              </w:tcPr>
            </w:tcPrChange>
          </w:tcPr>
          <w:p w14:paraId="5F427B9D" w14:textId="77777777" w:rsidR="00D11046" w:rsidRPr="006D6C3E" w:rsidRDefault="00D11046" w:rsidP="00635ADC">
            <w:pPr>
              <w:ind w:firstLine="0"/>
              <w:jc w:val="center"/>
              <w:cnfStyle w:val="100000000000" w:firstRow="1" w:lastRow="0" w:firstColumn="0" w:lastColumn="0" w:oddVBand="0" w:evenVBand="0" w:oddHBand="0" w:evenHBand="0" w:firstRowFirstColumn="0" w:firstRowLastColumn="0" w:lastRowFirstColumn="0" w:lastRowLastColumn="0"/>
              <w:rPr>
                <w:b/>
                <w:bCs/>
                <w:sz w:val="20"/>
                <w:szCs w:val="24"/>
              </w:rPr>
            </w:pPr>
          </w:p>
        </w:tc>
        <w:tc>
          <w:tcPr>
            <w:tcW w:w="525" w:type="pct"/>
            <w:vMerge/>
            <w:tcPrChange w:id="1363" w:author="Andrew Bernath" w:date="2017-05-01T12:34:00Z">
              <w:tcPr>
                <w:tcW w:w="447" w:type="pct"/>
                <w:vMerge/>
              </w:tcPr>
            </w:tcPrChange>
          </w:tcPr>
          <w:p w14:paraId="148D0CBB" w14:textId="77777777" w:rsidR="00D11046" w:rsidRPr="006D6C3E" w:rsidRDefault="00D11046" w:rsidP="00635ADC">
            <w:pPr>
              <w:ind w:firstLine="0"/>
              <w:jc w:val="center"/>
              <w:cnfStyle w:val="100000000000" w:firstRow="1" w:lastRow="0" w:firstColumn="0" w:lastColumn="0" w:oddVBand="0" w:evenVBand="0" w:oddHBand="0" w:evenHBand="0" w:firstRowFirstColumn="0" w:firstRowLastColumn="0" w:lastRowFirstColumn="0" w:lastRowLastColumn="0"/>
              <w:rPr>
                <w:b/>
                <w:bCs/>
                <w:sz w:val="20"/>
                <w:szCs w:val="24"/>
              </w:rPr>
            </w:pPr>
          </w:p>
        </w:tc>
        <w:tc>
          <w:tcPr>
            <w:tcW w:w="524" w:type="pct"/>
            <w:vMerge/>
            <w:tcPrChange w:id="1364" w:author="Andrew Bernath" w:date="2017-05-01T12:34:00Z">
              <w:tcPr>
                <w:tcW w:w="1235" w:type="pct"/>
                <w:vMerge/>
              </w:tcPr>
            </w:tcPrChange>
          </w:tcPr>
          <w:p w14:paraId="022E1B7C" w14:textId="77777777" w:rsidR="00D11046" w:rsidRPr="00346B80" w:rsidRDefault="00D11046" w:rsidP="00635ADC">
            <w:pPr>
              <w:ind w:firstLine="0"/>
              <w:jc w:val="center"/>
              <w:cnfStyle w:val="100000000000" w:firstRow="1" w:lastRow="0" w:firstColumn="0" w:lastColumn="0" w:oddVBand="0" w:evenVBand="0" w:oddHBand="0" w:evenHBand="0" w:firstRowFirstColumn="0" w:firstRowLastColumn="0" w:lastRowFirstColumn="0" w:lastRowLastColumn="0"/>
              <w:rPr>
                <w:b/>
                <w:bCs/>
                <w:sz w:val="20"/>
                <w:szCs w:val="24"/>
              </w:rPr>
            </w:pPr>
          </w:p>
        </w:tc>
        <w:tc>
          <w:tcPr>
            <w:tcW w:w="640" w:type="pct"/>
            <w:textDirection w:val="btLr"/>
            <w:tcPrChange w:id="1365" w:author="Andrew Bernath" w:date="2017-05-01T12:34:00Z">
              <w:tcPr>
                <w:tcW w:w="495" w:type="pct"/>
                <w:textDirection w:val="btLr"/>
              </w:tcPr>
            </w:tcPrChange>
          </w:tcPr>
          <w:p w14:paraId="3DE10457" w14:textId="67E4F23B" w:rsidR="00D11046" w:rsidRDefault="0096421E" w:rsidP="00635ADC">
            <w:pPr>
              <w:ind w:left="113" w:right="113" w:firstLine="0"/>
              <w:jc w:val="center"/>
              <w:cnfStyle w:val="100000000000" w:firstRow="1" w:lastRow="0" w:firstColumn="0" w:lastColumn="0" w:oddVBand="0" w:evenVBand="0" w:oddHBand="0" w:evenHBand="0" w:firstRowFirstColumn="0" w:firstRowLastColumn="0" w:lastRowFirstColumn="0" w:lastRowLastColumn="0"/>
              <w:rPr>
                <w:b/>
                <w:bCs/>
                <w:sz w:val="20"/>
                <w:szCs w:val="24"/>
              </w:rPr>
              <w:pPrChange w:id="1366" w:author="Andrew Bernath" w:date="2017-04-30T22:14:00Z">
                <w:pPr>
                  <w:ind w:firstLine="0"/>
                  <w:jc w:val="center"/>
                  <w:cnfStyle w:val="100000000000" w:firstRow="1" w:lastRow="0" w:firstColumn="0" w:lastColumn="0" w:oddVBand="0" w:evenVBand="0" w:oddHBand="0" w:evenHBand="0" w:firstRowFirstColumn="0" w:firstRowLastColumn="0" w:lastRowFirstColumn="0" w:lastRowLastColumn="0"/>
                </w:pPr>
              </w:pPrChange>
            </w:pPr>
            <w:ins w:id="1367" w:author="Andrew Bernath" w:date="2017-04-30T22:14:00Z">
              <w:r>
                <w:rPr>
                  <w:b/>
                  <w:bCs/>
                  <w:sz w:val="20"/>
                  <w:szCs w:val="24"/>
                </w:rPr>
                <w:t>Event Savings Indicated</w:t>
              </w:r>
            </w:ins>
            <w:del w:id="1368" w:author="Andrew Bernath" w:date="2017-04-30T22:14:00Z">
              <w:r w:rsidR="00D11046" w:rsidDel="0096421E">
                <w:rPr>
                  <w:b/>
                  <w:bCs/>
                  <w:sz w:val="20"/>
                  <w:szCs w:val="24"/>
                </w:rPr>
                <w:delText>Model Indicator</w:delText>
              </w:r>
            </w:del>
            <w:r w:rsidR="00D11046" w:rsidRPr="006D6C3E">
              <w:rPr>
                <w:b/>
                <w:bCs/>
                <w:sz w:val="20"/>
                <w:szCs w:val="24"/>
              </w:rPr>
              <w:t xml:space="preserve"> (</w:t>
            </w:r>
            <w:del w:id="1369" w:author="Andrew Bernath" w:date="2017-05-01T10:23:00Z">
              <w:r w:rsidR="00D11046" w:rsidRPr="006D6C3E" w:rsidDel="00421C49">
                <w:rPr>
                  <w:b/>
                  <w:bCs/>
                  <w:sz w:val="20"/>
                  <w:szCs w:val="24"/>
                </w:rPr>
                <w:delText>pre-post</w:delText>
              </w:r>
            </w:del>
            <w:ins w:id="1370" w:author="Andrew Bernath" w:date="2017-05-01T10:23:00Z">
              <w:r w:rsidR="00421C49">
                <w:rPr>
                  <w:b/>
                  <w:bCs/>
                  <w:sz w:val="20"/>
                  <w:szCs w:val="24"/>
                </w:rPr>
                <w:t>pre/post</w:t>
              </w:r>
            </w:ins>
            <w:del w:id="1371" w:author="Jennifer Huckett" w:date="2017-04-28T19:11:00Z">
              <w:r w:rsidR="00D11046" w:rsidRPr="006D6C3E" w:rsidDel="00D01638">
                <w:rPr>
                  <w:b/>
                  <w:bCs/>
                  <w:sz w:val="20"/>
                  <w:szCs w:val="24"/>
                </w:rPr>
                <w:delText xml:space="preserve"> only</w:delText>
              </w:r>
            </w:del>
            <w:r w:rsidR="00D11046" w:rsidRPr="006D6C3E">
              <w:rPr>
                <w:b/>
                <w:bCs/>
                <w:sz w:val="20"/>
                <w:szCs w:val="24"/>
              </w:rPr>
              <w:t>)</w:t>
            </w:r>
          </w:p>
        </w:tc>
        <w:tc>
          <w:tcPr>
            <w:tcW w:w="639" w:type="pct"/>
            <w:textDirection w:val="btLr"/>
            <w:tcPrChange w:id="1372" w:author="Andrew Bernath" w:date="2017-05-01T12:34:00Z">
              <w:tcPr>
                <w:tcW w:w="548" w:type="pct"/>
                <w:textDirection w:val="btLr"/>
              </w:tcPr>
            </w:tcPrChange>
          </w:tcPr>
          <w:p w14:paraId="7C706275" w14:textId="16CAF3EA" w:rsidR="00D11046" w:rsidRDefault="0096421E" w:rsidP="00635ADC">
            <w:pPr>
              <w:ind w:left="113" w:right="113" w:firstLine="0"/>
              <w:jc w:val="center"/>
              <w:cnfStyle w:val="100000000000" w:firstRow="1" w:lastRow="0" w:firstColumn="0" w:lastColumn="0" w:oddVBand="0" w:evenVBand="0" w:oddHBand="0" w:evenHBand="0" w:firstRowFirstColumn="0" w:firstRowLastColumn="0" w:lastRowFirstColumn="0" w:lastRowLastColumn="0"/>
              <w:rPr>
                <w:b/>
                <w:bCs/>
                <w:sz w:val="20"/>
                <w:szCs w:val="24"/>
              </w:rPr>
              <w:pPrChange w:id="1373" w:author="Andrew Bernath" w:date="2017-04-30T22:13:00Z">
                <w:pPr>
                  <w:ind w:firstLine="0"/>
                  <w:jc w:val="center"/>
                  <w:cnfStyle w:val="100000000000" w:firstRow="1" w:lastRow="0" w:firstColumn="0" w:lastColumn="0" w:oddVBand="0" w:evenVBand="0" w:oddHBand="0" w:evenHBand="0" w:firstRowFirstColumn="0" w:firstRowLastColumn="0" w:lastRowFirstColumn="0" w:lastRowLastColumn="0"/>
                </w:pPr>
              </w:pPrChange>
            </w:pPr>
            <w:ins w:id="1374" w:author="Andrew Bernath" w:date="2017-04-30T22:14:00Z">
              <w:r>
                <w:rPr>
                  <w:b/>
                  <w:bCs/>
                  <w:sz w:val="20"/>
                  <w:szCs w:val="24"/>
                </w:rPr>
                <w:t xml:space="preserve">Event </w:t>
              </w:r>
            </w:ins>
            <w:ins w:id="1375" w:author="Andrew Bernath" w:date="2017-04-30T22:13:00Z">
              <w:r>
                <w:rPr>
                  <w:b/>
                  <w:bCs/>
                  <w:sz w:val="20"/>
                  <w:szCs w:val="24"/>
                </w:rPr>
                <w:t>Savings</w:t>
              </w:r>
            </w:ins>
            <w:ins w:id="1376" w:author="Andrew Bernath" w:date="2017-04-30T22:10:00Z">
              <w:r>
                <w:rPr>
                  <w:b/>
                  <w:bCs/>
                  <w:sz w:val="20"/>
                  <w:szCs w:val="24"/>
                </w:rPr>
                <w:t xml:space="preserve"> </w:t>
              </w:r>
            </w:ins>
            <w:del w:id="1377" w:author="Andrew Bernath" w:date="2017-04-30T22:09:00Z">
              <w:r w:rsidR="00D11046" w:rsidDel="0096421E">
                <w:rPr>
                  <w:b/>
                  <w:bCs/>
                  <w:sz w:val="20"/>
                  <w:szCs w:val="24"/>
                </w:rPr>
                <w:delText>E</w:delText>
              </w:r>
              <w:r w:rsidR="00D11046" w:rsidRPr="006D6C3E" w:rsidDel="0096421E">
                <w:rPr>
                  <w:b/>
                  <w:bCs/>
                  <w:sz w:val="20"/>
                  <w:szCs w:val="24"/>
                </w:rPr>
                <w:delText xml:space="preserve">vent </w:delText>
              </w:r>
            </w:del>
            <w:del w:id="1378" w:author="Andrew Bernath" w:date="2017-04-30T22:10:00Z">
              <w:r w:rsidR="00D11046" w:rsidDel="0096421E">
                <w:rPr>
                  <w:b/>
                  <w:bCs/>
                  <w:sz w:val="20"/>
                  <w:szCs w:val="24"/>
                </w:rPr>
                <w:delText>consumption</w:delText>
              </w:r>
              <w:r w:rsidR="00D11046" w:rsidRPr="006D6C3E" w:rsidDel="0096421E">
                <w:rPr>
                  <w:b/>
                  <w:bCs/>
                  <w:sz w:val="20"/>
                  <w:szCs w:val="24"/>
                </w:rPr>
                <w:delText xml:space="preserve"> s</w:delText>
              </w:r>
            </w:del>
            <w:ins w:id="1379" w:author="Andrew Bernath" w:date="2017-04-30T22:10:00Z">
              <w:r>
                <w:rPr>
                  <w:b/>
                  <w:bCs/>
                  <w:sz w:val="20"/>
                  <w:szCs w:val="24"/>
                </w:rPr>
                <w:t>S</w:t>
              </w:r>
            </w:ins>
            <w:r w:rsidR="00D11046" w:rsidRPr="006D6C3E">
              <w:rPr>
                <w:b/>
                <w:bCs/>
                <w:sz w:val="20"/>
                <w:szCs w:val="24"/>
              </w:rPr>
              <w:t xml:space="preserve">ubtracted (forecast </w:t>
            </w:r>
            <w:del w:id="1380" w:author="Jennifer Huckett" w:date="2017-04-28T19:11:00Z">
              <w:r w:rsidR="00D11046" w:rsidRPr="006D6C3E" w:rsidDel="00D01638">
                <w:rPr>
                  <w:b/>
                  <w:bCs/>
                  <w:sz w:val="20"/>
                  <w:szCs w:val="24"/>
                </w:rPr>
                <w:delText>only</w:delText>
              </w:r>
            </w:del>
            <w:r w:rsidR="00D11046" w:rsidRPr="006D6C3E">
              <w:rPr>
                <w:b/>
                <w:bCs/>
                <w:sz w:val="20"/>
                <w:szCs w:val="24"/>
              </w:rPr>
              <w:t>)</w:t>
            </w:r>
          </w:p>
        </w:tc>
      </w:tr>
      <w:tr w:rsidR="00B35B62" w:rsidRPr="006D6C3E" w14:paraId="441D89E3" w14:textId="77777777" w:rsidTr="00635ADC">
        <w:tblPrEx>
          <w:tblPrExChange w:id="1381" w:author="Andrew Bernath" w:date="2017-05-01T12:34:00Z">
            <w:tblPrEx>
              <w:tblW w:w="5000" w:type="pct"/>
              <w:tblLayout w:type="fixed"/>
            </w:tblPrEx>
          </w:tblPrExChange>
        </w:tblPrEx>
        <w:trPr>
          <w:trHeight w:val="300"/>
          <w:jc w:val="left"/>
          <w:trPrChange w:id="1382" w:author="Andrew Bernath" w:date="2017-05-01T12:34:00Z">
            <w:trPr>
              <w:trHeight w:val="300"/>
            </w:trPr>
          </w:trPrChange>
        </w:trPr>
        <w:tc>
          <w:tcPr>
            <w:cnfStyle w:val="001000000000" w:firstRow="0" w:lastRow="0" w:firstColumn="1" w:lastColumn="0" w:oddVBand="0" w:evenVBand="0" w:oddHBand="0" w:evenHBand="0" w:firstRowFirstColumn="0" w:firstRowLastColumn="0" w:lastRowFirstColumn="0" w:lastRowLastColumn="0"/>
            <w:tcW w:w="5000" w:type="pct"/>
            <w:gridSpan w:val="10"/>
            <w:noWrap/>
            <w:tcPrChange w:id="1383" w:author="Andrew Bernath" w:date="2017-05-01T12:34:00Z">
              <w:tcPr>
                <w:tcW w:w="5000" w:type="pct"/>
                <w:gridSpan w:val="12"/>
                <w:noWrap/>
              </w:tcPr>
            </w:tcPrChange>
          </w:tcPr>
          <w:p w14:paraId="32DC2FAB" w14:textId="6EEEF1FE" w:rsidR="00B35B62" w:rsidRPr="006D6C3E" w:rsidRDefault="00B35B62" w:rsidP="00635ADC">
            <w:pPr>
              <w:ind w:firstLine="0"/>
              <w:jc w:val="center"/>
              <w:rPr>
                <w:b/>
                <w:bCs/>
                <w:color w:val="000000"/>
                <w:sz w:val="20"/>
                <w:szCs w:val="22"/>
              </w:rPr>
            </w:pPr>
            <w:r>
              <w:rPr>
                <w:b/>
                <w:bCs/>
                <w:color w:val="000000"/>
                <w:sz w:val="20"/>
                <w:szCs w:val="22"/>
              </w:rPr>
              <w:t xml:space="preserve">Simple </w:t>
            </w:r>
            <w:del w:id="1384" w:author="Andrew Bernath" w:date="2017-05-01T10:26:00Z">
              <w:r w:rsidDel="00421C49">
                <w:rPr>
                  <w:b/>
                  <w:bCs/>
                  <w:color w:val="000000"/>
                  <w:sz w:val="20"/>
                  <w:szCs w:val="22"/>
                </w:rPr>
                <w:delText>Site</w:delText>
              </w:r>
            </w:del>
            <w:ins w:id="1385" w:author="Andrew Bernath" w:date="2017-05-01T10:26:00Z">
              <w:r w:rsidR="00421C49">
                <w:rPr>
                  <w:b/>
                  <w:bCs/>
                  <w:color w:val="000000"/>
                  <w:sz w:val="20"/>
                  <w:szCs w:val="22"/>
                </w:rPr>
                <w:t>Facility</w:t>
              </w:r>
            </w:ins>
          </w:p>
        </w:tc>
      </w:tr>
      <w:tr w:rsidR="00635ADC" w:rsidRPr="006D6C3E" w14:paraId="74B97406" w14:textId="77777777" w:rsidTr="00635ADC">
        <w:tblPrEx>
          <w:tblPrExChange w:id="1386" w:author="Andrew Bernath" w:date="2017-05-01T12:34:00Z">
            <w:tblPrEx>
              <w:jc w:val="left"/>
            </w:tblPrEx>
          </w:tblPrExChange>
        </w:tblPrEx>
        <w:trPr>
          <w:trHeight w:val="300"/>
          <w:jc w:val="left"/>
          <w:trPrChange w:id="1387" w:author="Andrew Bernath" w:date="2017-05-01T12:34:00Z">
            <w:trPr>
              <w:gridAfter w:val="0"/>
              <w:trHeight w:val="300"/>
              <w:jc w:val="left"/>
            </w:trPr>
          </w:trPrChange>
        </w:trPr>
        <w:tc>
          <w:tcPr>
            <w:cnfStyle w:val="001000000000" w:firstRow="0" w:lastRow="0" w:firstColumn="1" w:lastColumn="0" w:oddVBand="0" w:evenVBand="0" w:oddHBand="0" w:evenHBand="0" w:firstRowFirstColumn="0" w:firstRowLastColumn="0" w:lastRowFirstColumn="0" w:lastRowLastColumn="0"/>
            <w:tcW w:w="346" w:type="pct"/>
            <w:noWrap/>
            <w:tcPrChange w:id="1388" w:author="Andrew Bernath" w:date="2017-05-01T12:34:00Z">
              <w:tcPr>
                <w:tcW w:w="294" w:type="pct"/>
                <w:noWrap/>
              </w:tcPr>
            </w:tcPrChange>
          </w:tcPr>
          <w:p w14:paraId="30BC8C73" w14:textId="0A25983F" w:rsidR="00B35B62" w:rsidRPr="003F0ABA" w:rsidRDefault="00B35B62" w:rsidP="00635ADC">
            <w:pPr>
              <w:ind w:firstLine="0"/>
              <w:jc w:val="center"/>
              <w:rPr>
                <w:b/>
                <w:color w:val="000000"/>
                <w:sz w:val="20"/>
                <w:szCs w:val="22"/>
              </w:rPr>
            </w:pPr>
            <w:r w:rsidRPr="006D6C3E">
              <w:rPr>
                <w:b/>
                <w:color w:val="000000"/>
                <w:sz w:val="20"/>
                <w:szCs w:val="22"/>
              </w:rPr>
              <w:t>1</w:t>
            </w:r>
          </w:p>
        </w:tc>
        <w:tc>
          <w:tcPr>
            <w:tcW w:w="465" w:type="pct"/>
            <w:noWrap/>
            <w:tcPrChange w:id="1389" w:author="Andrew Bernath" w:date="2017-05-01T12:34:00Z">
              <w:tcPr>
                <w:tcW w:w="396" w:type="pct"/>
                <w:gridSpan w:val="2"/>
                <w:noWrap/>
              </w:tcPr>
            </w:tcPrChange>
          </w:tcPr>
          <w:p w14:paraId="4C64EA93" w14:textId="0E66C07D" w:rsidR="00B35B6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Pr>
                <w:bCs/>
                <w:color w:val="000000"/>
                <w:sz w:val="20"/>
                <w:szCs w:val="22"/>
              </w:rPr>
              <w:t>●</w:t>
            </w:r>
          </w:p>
        </w:tc>
        <w:tc>
          <w:tcPr>
            <w:tcW w:w="465" w:type="pct"/>
            <w:shd w:val="clear" w:color="auto" w:fill="D9D9D9" w:themeFill="background1" w:themeFillShade="D9"/>
            <w:noWrap/>
            <w:tcPrChange w:id="1390" w:author="Andrew Bernath" w:date="2017-05-01T12:34:00Z">
              <w:tcPr>
                <w:tcW w:w="396" w:type="pct"/>
                <w:shd w:val="clear" w:color="auto" w:fill="D9D9D9" w:themeFill="background1" w:themeFillShade="D9"/>
                <w:noWrap/>
              </w:tcPr>
            </w:tcPrChange>
          </w:tcPr>
          <w:p w14:paraId="5687D83A" w14:textId="13CD1808" w:rsidR="00B35B62" w:rsidRPr="003F0ABA" w:rsidRDefault="00B35B6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p>
        </w:tc>
        <w:tc>
          <w:tcPr>
            <w:tcW w:w="465" w:type="pct"/>
            <w:noWrap/>
            <w:tcPrChange w:id="1391" w:author="Andrew Bernath" w:date="2017-05-01T12:34:00Z">
              <w:tcPr>
                <w:tcW w:w="396" w:type="pct"/>
                <w:noWrap/>
              </w:tcPr>
            </w:tcPrChange>
          </w:tcPr>
          <w:p w14:paraId="347F0635" w14:textId="50A73218" w:rsidR="00B35B6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Pr>
                <w:bCs/>
                <w:color w:val="000000"/>
                <w:sz w:val="20"/>
                <w:szCs w:val="22"/>
              </w:rPr>
              <w:t>●</w:t>
            </w:r>
          </w:p>
        </w:tc>
        <w:tc>
          <w:tcPr>
            <w:tcW w:w="466" w:type="pct"/>
            <w:noWrap/>
            <w:tcPrChange w:id="1392" w:author="Andrew Bernath" w:date="2017-05-01T12:34:00Z">
              <w:tcPr>
                <w:tcW w:w="397" w:type="pct"/>
                <w:noWrap/>
              </w:tcPr>
            </w:tcPrChange>
          </w:tcPr>
          <w:p w14:paraId="081DF0A1" w14:textId="462E0DFB" w:rsidR="00B35B6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Pr>
                <w:bCs/>
                <w:color w:val="000000"/>
                <w:sz w:val="20"/>
                <w:szCs w:val="22"/>
              </w:rPr>
              <w:t>●</w:t>
            </w:r>
          </w:p>
        </w:tc>
        <w:tc>
          <w:tcPr>
            <w:tcW w:w="465" w:type="pct"/>
            <w:noWrap/>
            <w:tcPrChange w:id="1393" w:author="Andrew Bernath" w:date="2017-05-01T12:34:00Z">
              <w:tcPr>
                <w:tcW w:w="396" w:type="pct"/>
                <w:noWrap/>
              </w:tcPr>
            </w:tcPrChange>
          </w:tcPr>
          <w:p w14:paraId="7FA50E00" w14:textId="08FDB4B0" w:rsidR="00B35B62" w:rsidRPr="003F0ABA" w:rsidRDefault="00B35B6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6D6C3E">
              <w:rPr>
                <w:bCs/>
                <w:color w:val="000000"/>
                <w:sz w:val="20"/>
                <w:szCs w:val="22"/>
              </w:rPr>
              <w:t> </w:t>
            </w:r>
          </w:p>
        </w:tc>
        <w:tc>
          <w:tcPr>
            <w:tcW w:w="525" w:type="pct"/>
            <w:shd w:val="clear" w:color="auto" w:fill="D9D9D9" w:themeFill="background1" w:themeFillShade="D9"/>
            <w:noWrap/>
            <w:tcPrChange w:id="1394" w:author="Andrew Bernath" w:date="2017-05-01T12:34:00Z">
              <w:tcPr>
                <w:tcW w:w="447" w:type="pct"/>
                <w:shd w:val="clear" w:color="auto" w:fill="D9D9D9" w:themeFill="background1" w:themeFillShade="D9"/>
                <w:noWrap/>
              </w:tcPr>
            </w:tcPrChange>
          </w:tcPr>
          <w:p w14:paraId="7A171B12" w14:textId="544A7FCA" w:rsidR="00B35B62" w:rsidRPr="003F0ABA" w:rsidRDefault="00B35B6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p>
        </w:tc>
        <w:tc>
          <w:tcPr>
            <w:tcW w:w="524" w:type="pct"/>
            <w:noWrap/>
            <w:tcPrChange w:id="1395" w:author="Andrew Bernath" w:date="2017-05-01T12:34:00Z">
              <w:tcPr>
                <w:tcW w:w="1235" w:type="pct"/>
                <w:noWrap/>
              </w:tcPr>
            </w:tcPrChange>
          </w:tcPr>
          <w:p w14:paraId="63767228" w14:textId="0E058219" w:rsidR="00B35B6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Pr>
                <w:bCs/>
                <w:color w:val="000000"/>
                <w:sz w:val="20"/>
                <w:szCs w:val="22"/>
              </w:rPr>
              <w:t>●</w:t>
            </w:r>
          </w:p>
        </w:tc>
        <w:tc>
          <w:tcPr>
            <w:tcW w:w="640" w:type="pct"/>
            <w:noWrap/>
            <w:tcPrChange w:id="1396" w:author="Andrew Bernath" w:date="2017-05-01T12:34:00Z">
              <w:tcPr>
                <w:tcW w:w="495" w:type="pct"/>
                <w:noWrap/>
              </w:tcPr>
            </w:tcPrChange>
          </w:tcPr>
          <w:p w14:paraId="520642AB" w14:textId="486505CD" w:rsidR="00B35B6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Pr>
                <w:bCs/>
                <w:color w:val="000000"/>
                <w:sz w:val="20"/>
                <w:szCs w:val="22"/>
              </w:rPr>
              <w:t>●</w:t>
            </w:r>
          </w:p>
        </w:tc>
        <w:tc>
          <w:tcPr>
            <w:tcW w:w="639" w:type="pct"/>
            <w:noWrap/>
            <w:tcPrChange w:id="1397" w:author="Andrew Bernath" w:date="2017-05-01T12:34:00Z">
              <w:tcPr>
                <w:tcW w:w="548" w:type="pct"/>
                <w:noWrap/>
              </w:tcPr>
            </w:tcPrChange>
          </w:tcPr>
          <w:p w14:paraId="553887AA" w14:textId="32914811" w:rsidR="00B35B6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Pr>
                <w:bCs/>
                <w:color w:val="000000"/>
                <w:sz w:val="20"/>
                <w:szCs w:val="22"/>
              </w:rPr>
              <w:t>●</w:t>
            </w:r>
          </w:p>
        </w:tc>
      </w:tr>
      <w:tr w:rsidR="00635ADC" w:rsidRPr="006D6C3E" w14:paraId="15D8AF8D" w14:textId="77777777" w:rsidTr="00635ADC">
        <w:tblPrEx>
          <w:tblPrExChange w:id="1398" w:author="Andrew Bernath" w:date="2017-05-01T12:34:00Z">
            <w:tblPrEx>
              <w:jc w:val="left"/>
            </w:tblPrEx>
          </w:tblPrExChange>
        </w:tblPrEx>
        <w:trPr>
          <w:trHeight w:val="300"/>
          <w:jc w:val="left"/>
          <w:trPrChange w:id="1399" w:author="Andrew Bernath" w:date="2017-05-01T12:34:00Z">
            <w:trPr>
              <w:gridAfter w:val="0"/>
              <w:trHeight w:val="300"/>
              <w:jc w:val="left"/>
            </w:trPr>
          </w:trPrChange>
        </w:trPr>
        <w:tc>
          <w:tcPr>
            <w:cnfStyle w:val="001000000000" w:firstRow="0" w:lastRow="0" w:firstColumn="1" w:lastColumn="0" w:oddVBand="0" w:evenVBand="0" w:oddHBand="0" w:evenHBand="0" w:firstRowFirstColumn="0" w:firstRowLastColumn="0" w:lastRowFirstColumn="0" w:lastRowLastColumn="0"/>
            <w:tcW w:w="346" w:type="pct"/>
            <w:noWrap/>
            <w:hideMark/>
            <w:tcPrChange w:id="1400" w:author="Andrew Bernath" w:date="2017-05-01T12:34:00Z">
              <w:tcPr>
                <w:tcW w:w="294" w:type="pct"/>
                <w:noWrap/>
                <w:hideMark/>
              </w:tcPr>
            </w:tcPrChange>
          </w:tcPr>
          <w:p w14:paraId="3C3FB058" w14:textId="77777777" w:rsidR="00B35B62" w:rsidRPr="006D6C3E" w:rsidRDefault="00B35B62" w:rsidP="00635ADC">
            <w:pPr>
              <w:ind w:firstLine="0"/>
              <w:jc w:val="center"/>
              <w:rPr>
                <w:b/>
                <w:color w:val="000000"/>
                <w:sz w:val="20"/>
                <w:szCs w:val="22"/>
              </w:rPr>
            </w:pPr>
            <w:r w:rsidRPr="006D6C3E">
              <w:rPr>
                <w:b/>
                <w:color w:val="000000"/>
                <w:sz w:val="20"/>
                <w:szCs w:val="22"/>
              </w:rPr>
              <w:t>2</w:t>
            </w:r>
          </w:p>
        </w:tc>
        <w:tc>
          <w:tcPr>
            <w:tcW w:w="465" w:type="pct"/>
            <w:noWrap/>
            <w:hideMark/>
            <w:tcPrChange w:id="1401" w:author="Andrew Bernath" w:date="2017-05-01T12:34:00Z">
              <w:tcPr>
                <w:tcW w:w="396" w:type="pct"/>
                <w:gridSpan w:val="2"/>
                <w:noWrap/>
                <w:hideMark/>
              </w:tcPr>
            </w:tcPrChange>
          </w:tcPr>
          <w:p w14:paraId="706A5417" w14:textId="7B529C0F"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Pr>
                <w:bCs/>
                <w:color w:val="000000"/>
                <w:sz w:val="20"/>
                <w:szCs w:val="22"/>
              </w:rPr>
              <w:t>●</w:t>
            </w:r>
          </w:p>
        </w:tc>
        <w:tc>
          <w:tcPr>
            <w:tcW w:w="465" w:type="pct"/>
            <w:shd w:val="clear" w:color="auto" w:fill="D9D9D9" w:themeFill="background1" w:themeFillShade="D9"/>
            <w:noWrap/>
            <w:tcPrChange w:id="1402" w:author="Andrew Bernath" w:date="2017-05-01T12:34:00Z">
              <w:tcPr>
                <w:tcW w:w="396" w:type="pct"/>
                <w:shd w:val="clear" w:color="auto" w:fill="D9D9D9" w:themeFill="background1" w:themeFillShade="D9"/>
                <w:noWrap/>
              </w:tcPr>
            </w:tcPrChange>
          </w:tcPr>
          <w:p w14:paraId="3A28DF7B" w14:textId="3E1FADE5" w:rsidR="00B35B62" w:rsidRPr="006D6C3E" w:rsidRDefault="00B35B6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p>
        </w:tc>
        <w:tc>
          <w:tcPr>
            <w:tcW w:w="465" w:type="pct"/>
            <w:noWrap/>
            <w:hideMark/>
            <w:tcPrChange w:id="1403" w:author="Andrew Bernath" w:date="2017-05-01T12:34:00Z">
              <w:tcPr>
                <w:tcW w:w="396" w:type="pct"/>
                <w:noWrap/>
                <w:hideMark/>
              </w:tcPr>
            </w:tcPrChange>
          </w:tcPr>
          <w:p w14:paraId="4D124587" w14:textId="71073954"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Pr>
                <w:bCs/>
                <w:color w:val="000000"/>
                <w:sz w:val="20"/>
                <w:szCs w:val="22"/>
              </w:rPr>
              <w:t>●</w:t>
            </w:r>
          </w:p>
        </w:tc>
        <w:tc>
          <w:tcPr>
            <w:tcW w:w="466" w:type="pct"/>
            <w:noWrap/>
            <w:hideMark/>
            <w:tcPrChange w:id="1404" w:author="Andrew Bernath" w:date="2017-05-01T12:34:00Z">
              <w:tcPr>
                <w:tcW w:w="397" w:type="pct"/>
                <w:noWrap/>
                <w:hideMark/>
              </w:tcPr>
            </w:tcPrChange>
          </w:tcPr>
          <w:p w14:paraId="51022FB2" w14:textId="6B57F5AE"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Pr>
                <w:bCs/>
                <w:color w:val="000000"/>
                <w:sz w:val="20"/>
                <w:szCs w:val="22"/>
              </w:rPr>
              <w:t>●</w:t>
            </w:r>
          </w:p>
        </w:tc>
        <w:tc>
          <w:tcPr>
            <w:tcW w:w="465" w:type="pct"/>
            <w:noWrap/>
            <w:hideMark/>
            <w:tcPrChange w:id="1405" w:author="Andrew Bernath" w:date="2017-05-01T12:34:00Z">
              <w:tcPr>
                <w:tcW w:w="396" w:type="pct"/>
                <w:noWrap/>
                <w:hideMark/>
              </w:tcPr>
            </w:tcPrChange>
          </w:tcPr>
          <w:p w14:paraId="5BECAFD5" w14:textId="77777777" w:rsidR="00B35B62" w:rsidRPr="006D6C3E" w:rsidRDefault="00B35B6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6D6C3E">
              <w:rPr>
                <w:bCs/>
                <w:color w:val="000000"/>
                <w:sz w:val="20"/>
                <w:szCs w:val="22"/>
              </w:rPr>
              <w:t> </w:t>
            </w:r>
          </w:p>
        </w:tc>
        <w:tc>
          <w:tcPr>
            <w:tcW w:w="525" w:type="pct"/>
            <w:shd w:val="clear" w:color="auto" w:fill="D9D9D9" w:themeFill="background1" w:themeFillShade="D9"/>
            <w:noWrap/>
            <w:tcPrChange w:id="1406" w:author="Andrew Bernath" w:date="2017-05-01T12:34:00Z">
              <w:tcPr>
                <w:tcW w:w="447" w:type="pct"/>
                <w:shd w:val="clear" w:color="auto" w:fill="D9D9D9" w:themeFill="background1" w:themeFillShade="D9"/>
                <w:noWrap/>
              </w:tcPr>
            </w:tcPrChange>
          </w:tcPr>
          <w:p w14:paraId="22225500" w14:textId="49153C87" w:rsidR="00B35B62" w:rsidRPr="006D6C3E" w:rsidRDefault="00B35B6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p>
        </w:tc>
        <w:tc>
          <w:tcPr>
            <w:tcW w:w="524" w:type="pct"/>
            <w:noWrap/>
            <w:hideMark/>
            <w:tcPrChange w:id="1407" w:author="Andrew Bernath" w:date="2017-05-01T12:34:00Z">
              <w:tcPr>
                <w:tcW w:w="1235" w:type="pct"/>
                <w:noWrap/>
                <w:hideMark/>
              </w:tcPr>
            </w:tcPrChange>
          </w:tcPr>
          <w:p w14:paraId="1A239394" w14:textId="74432560"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Pr>
                <w:bCs/>
                <w:color w:val="000000"/>
                <w:sz w:val="20"/>
                <w:szCs w:val="22"/>
              </w:rPr>
              <w:t>●</w:t>
            </w:r>
          </w:p>
        </w:tc>
        <w:tc>
          <w:tcPr>
            <w:tcW w:w="640" w:type="pct"/>
            <w:noWrap/>
            <w:hideMark/>
            <w:tcPrChange w:id="1408" w:author="Andrew Bernath" w:date="2017-05-01T12:34:00Z">
              <w:tcPr>
                <w:tcW w:w="495" w:type="pct"/>
                <w:noWrap/>
                <w:hideMark/>
              </w:tcPr>
            </w:tcPrChange>
          </w:tcPr>
          <w:p w14:paraId="61E15F8B" w14:textId="77777777" w:rsidR="00B35B62" w:rsidRPr="006D6C3E" w:rsidRDefault="00B35B6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6D6C3E">
              <w:rPr>
                <w:bCs/>
                <w:color w:val="000000"/>
                <w:sz w:val="20"/>
                <w:szCs w:val="22"/>
              </w:rPr>
              <w:t> </w:t>
            </w:r>
          </w:p>
        </w:tc>
        <w:tc>
          <w:tcPr>
            <w:tcW w:w="639" w:type="pct"/>
            <w:noWrap/>
            <w:hideMark/>
            <w:tcPrChange w:id="1409" w:author="Andrew Bernath" w:date="2017-05-01T12:34:00Z">
              <w:tcPr>
                <w:tcW w:w="548" w:type="pct"/>
                <w:noWrap/>
                <w:hideMark/>
              </w:tcPr>
            </w:tcPrChange>
          </w:tcPr>
          <w:p w14:paraId="1E1B3BFA" w14:textId="77777777" w:rsidR="00B35B62" w:rsidRPr="006D6C3E" w:rsidRDefault="00B35B6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6D6C3E">
              <w:rPr>
                <w:bCs/>
                <w:color w:val="000000"/>
                <w:sz w:val="20"/>
                <w:szCs w:val="22"/>
              </w:rPr>
              <w:t> </w:t>
            </w:r>
          </w:p>
        </w:tc>
      </w:tr>
      <w:tr w:rsidR="00635ADC" w:rsidRPr="006D6C3E" w14:paraId="6E235883" w14:textId="77777777" w:rsidTr="00635ADC">
        <w:tblPrEx>
          <w:tblPrExChange w:id="1410" w:author="Andrew Bernath" w:date="2017-05-01T12:34:00Z">
            <w:tblPrEx>
              <w:jc w:val="left"/>
            </w:tblPrEx>
          </w:tblPrExChange>
        </w:tblPrEx>
        <w:trPr>
          <w:trHeight w:val="300"/>
          <w:jc w:val="left"/>
          <w:trPrChange w:id="1411" w:author="Andrew Bernath" w:date="2017-05-01T12:34:00Z">
            <w:trPr>
              <w:gridAfter w:val="0"/>
              <w:trHeight w:val="300"/>
              <w:jc w:val="left"/>
            </w:trPr>
          </w:trPrChange>
        </w:trPr>
        <w:tc>
          <w:tcPr>
            <w:cnfStyle w:val="001000000000" w:firstRow="0" w:lastRow="0" w:firstColumn="1" w:lastColumn="0" w:oddVBand="0" w:evenVBand="0" w:oddHBand="0" w:evenHBand="0" w:firstRowFirstColumn="0" w:firstRowLastColumn="0" w:lastRowFirstColumn="0" w:lastRowLastColumn="0"/>
            <w:tcW w:w="346" w:type="pct"/>
            <w:noWrap/>
            <w:hideMark/>
            <w:tcPrChange w:id="1412" w:author="Andrew Bernath" w:date="2017-05-01T12:34:00Z">
              <w:tcPr>
                <w:tcW w:w="294" w:type="pct"/>
                <w:noWrap/>
                <w:hideMark/>
              </w:tcPr>
            </w:tcPrChange>
          </w:tcPr>
          <w:p w14:paraId="34D383DF" w14:textId="77777777" w:rsidR="00B35B62" w:rsidRPr="006D6C3E" w:rsidRDefault="00B35B62" w:rsidP="00635ADC">
            <w:pPr>
              <w:ind w:firstLine="0"/>
              <w:jc w:val="center"/>
              <w:rPr>
                <w:b/>
                <w:color w:val="000000"/>
                <w:sz w:val="20"/>
                <w:szCs w:val="22"/>
              </w:rPr>
            </w:pPr>
            <w:r w:rsidRPr="006D6C3E">
              <w:rPr>
                <w:b/>
                <w:color w:val="000000"/>
                <w:sz w:val="20"/>
                <w:szCs w:val="22"/>
              </w:rPr>
              <w:t>3</w:t>
            </w:r>
          </w:p>
        </w:tc>
        <w:tc>
          <w:tcPr>
            <w:tcW w:w="465" w:type="pct"/>
            <w:noWrap/>
            <w:hideMark/>
            <w:tcPrChange w:id="1413" w:author="Andrew Bernath" w:date="2017-05-01T12:34:00Z">
              <w:tcPr>
                <w:tcW w:w="396" w:type="pct"/>
                <w:gridSpan w:val="2"/>
                <w:noWrap/>
                <w:hideMark/>
              </w:tcPr>
            </w:tcPrChange>
          </w:tcPr>
          <w:p w14:paraId="3858A64F" w14:textId="66E46511"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Pr>
                <w:bCs/>
                <w:color w:val="000000"/>
                <w:sz w:val="20"/>
                <w:szCs w:val="22"/>
              </w:rPr>
              <w:t>●</w:t>
            </w:r>
          </w:p>
        </w:tc>
        <w:tc>
          <w:tcPr>
            <w:tcW w:w="465" w:type="pct"/>
            <w:shd w:val="clear" w:color="auto" w:fill="D9D9D9" w:themeFill="background1" w:themeFillShade="D9"/>
            <w:noWrap/>
            <w:tcPrChange w:id="1414" w:author="Andrew Bernath" w:date="2017-05-01T12:34:00Z">
              <w:tcPr>
                <w:tcW w:w="396" w:type="pct"/>
                <w:shd w:val="clear" w:color="auto" w:fill="D9D9D9" w:themeFill="background1" w:themeFillShade="D9"/>
                <w:noWrap/>
              </w:tcPr>
            </w:tcPrChange>
          </w:tcPr>
          <w:p w14:paraId="3BF0E656" w14:textId="605EEC80" w:rsidR="00B35B62" w:rsidRPr="006D6C3E" w:rsidRDefault="00B35B6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p>
        </w:tc>
        <w:tc>
          <w:tcPr>
            <w:tcW w:w="465" w:type="pct"/>
            <w:noWrap/>
            <w:hideMark/>
            <w:tcPrChange w:id="1415" w:author="Andrew Bernath" w:date="2017-05-01T12:34:00Z">
              <w:tcPr>
                <w:tcW w:w="396" w:type="pct"/>
                <w:noWrap/>
                <w:hideMark/>
              </w:tcPr>
            </w:tcPrChange>
          </w:tcPr>
          <w:p w14:paraId="23C14F94" w14:textId="56E0CCF9"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Pr>
                <w:bCs/>
                <w:color w:val="000000"/>
                <w:sz w:val="20"/>
                <w:szCs w:val="22"/>
              </w:rPr>
              <w:t>●</w:t>
            </w:r>
          </w:p>
        </w:tc>
        <w:tc>
          <w:tcPr>
            <w:tcW w:w="466" w:type="pct"/>
            <w:noWrap/>
            <w:hideMark/>
            <w:tcPrChange w:id="1416" w:author="Andrew Bernath" w:date="2017-05-01T12:34:00Z">
              <w:tcPr>
                <w:tcW w:w="397" w:type="pct"/>
                <w:noWrap/>
                <w:hideMark/>
              </w:tcPr>
            </w:tcPrChange>
          </w:tcPr>
          <w:p w14:paraId="4A16AE8A" w14:textId="77777777" w:rsidR="00B35B62" w:rsidRPr="006D6C3E" w:rsidRDefault="00B35B6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6D6C3E">
              <w:rPr>
                <w:bCs/>
                <w:color w:val="000000"/>
                <w:sz w:val="20"/>
                <w:szCs w:val="22"/>
              </w:rPr>
              <w:t> </w:t>
            </w:r>
          </w:p>
        </w:tc>
        <w:tc>
          <w:tcPr>
            <w:tcW w:w="465" w:type="pct"/>
            <w:noWrap/>
            <w:hideMark/>
            <w:tcPrChange w:id="1417" w:author="Andrew Bernath" w:date="2017-05-01T12:34:00Z">
              <w:tcPr>
                <w:tcW w:w="396" w:type="pct"/>
                <w:noWrap/>
                <w:hideMark/>
              </w:tcPr>
            </w:tcPrChange>
          </w:tcPr>
          <w:p w14:paraId="6332D2CD" w14:textId="77777777" w:rsidR="00B35B62" w:rsidRPr="006D6C3E" w:rsidRDefault="00B35B6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6D6C3E">
              <w:rPr>
                <w:bCs/>
                <w:color w:val="000000"/>
                <w:sz w:val="20"/>
                <w:szCs w:val="22"/>
              </w:rPr>
              <w:t> </w:t>
            </w:r>
          </w:p>
        </w:tc>
        <w:tc>
          <w:tcPr>
            <w:tcW w:w="525" w:type="pct"/>
            <w:shd w:val="clear" w:color="auto" w:fill="D9D9D9" w:themeFill="background1" w:themeFillShade="D9"/>
            <w:noWrap/>
            <w:tcPrChange w:id="1418" w:author="Andrew Bernath" w:date="2017-05-01T12:34:00Z">
              <w:tcPr>
                <w:tcW w:w="447" w:type="pct"/>
                <w:shd w:val="clear" w:color="auto" w:fill="D9D9D9" w:themeFill="background1" w:themeFillShade="D9"/>
                <w:noWrap/>
              </w:tcPr>
            </w:tcPrChange>
          </w:tcPr>
          <w:p w14:paraId="2FCDE72D" w14:textId="4EBFE035" w:rsidR="00B35B62" w:rsidRPr="006D6C3E" w:rsidRDefault="00B35B6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p>
        </w:tc>
        <w:tc>
          <w:tcPr>
            <w:tcW w:w="524" w:type="pct"/>
            <w:noWrap/>
            <w:hideMark/>
            <w:tcPrChange w:id="1419" w:author="Andrew Bernath" w:date="2017-05-01T12:34:00Z">
              <w:tcPr>
                <w:tcW w:w="1235" w:type="pct"/>
                <w:noWrap/>
                <w:hideMark/>
              </w:tcPr>
            </w:tcPrChange>
          </w:tcPr>
          <w:p w14:paraId="092A87FC" w14:textId="77EF3557"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Pr>
                <w:bCs/>
                <w:color w:val="000000"/>
                <w:sz w:val="20"/>
                <w:szCs w:val="22"/>
              </w:rPr>
              <w:t>●</w:t>
            </w:r>
          </w:p>
        </w:tc>
        <w:tc>
          <w:tcPr>
            <w:tcW w:w="640" w:type="pct"/>
            <w:noWrap/>
            <w:hideMark/>
            <w:tcPrChange w:id="1420" w:author="Andrew Bernath" w:date="2017-05-01T12:34:00Z">
              <w:tcPr>
                <w:tcW w:w="495" w:type="pct"/>
                <w:noWrap/>
                <w:hideMark/>
              </w:tcPr>
            </w:tcPrChange>
          </w:tcPr>
          <w:p w14:paraId="3FAF91D5" w14:textId="18F6C199"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Pr>
                <w:bCs/>
                <w:color w:val="000000"/>
                <w:sz w:val="20"/>
                <w:szCs w:val="22"/>
              </w:rPr>
              <w:t>●</w:t>
            </w:r>
          </w:p>
        </w:tc>
        <w:tc>
          <w:tcPr>
            <w:tcW w:w="639" w:type="pct"/>
            <w:noWrap/>
            <w:hideMark/>
            <w:tcPrChange w:id="1421" w:author="Andrew Bernath" w:date="2017-05-01T12:34:00Z">
              <w:tcPr>
                <w:tcW w:w="548" w:type="pct"/>
                <w:noWrap/>
                <w:hideMark/>
              </w:tcPr>
            </w:tcPrChange>
          </w:tcPr>
          <w:p w14:paraId="4D7A7690" w14:textId="66118BFD"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Pr>
                <w:bCs/>
                <w:color w:val="000000"/>
                <w:sz w:val="20"/>
                <w:szCs w:val="22"/>
              </w:rPr>
              <w:t>●</w:t>
            </w:r>
          </w:p>
        </w:tc>
      </w:tr>
      <w:tr w:rsidR="00635ADC" w:rsidRPr="006D6C3E" w14:paraId="3EADB0B8" w14:textId="77777777" w:rsidTr="00635ADC">
        <w:tblPrEx>
          <w:tblPrExChange w:id="1422" w:author="Andrew Bernath" w:date="2017-05-01T12:34:00Z">
            <w:tblPrEx>
              <w:jc w:val="left"/>
            </w:tblPrEx>
          </w:tblPrExChange>
        </w:tblPrEx>
        <w:trPr>
          <w:trHeight w:val="300"/>
          <w:jc w:val="left"/>
          <w:trPrChange w:id="1423" w:author="Andrew Bernath" w:date="2017-05-01T12:34:00Z">
            <w:trPr>
              <w:gridAfter w:val="0"/>
              <w:trHeight w:val="300"/>
              <w:jc w:val="left"/>
            </w:trPr>
          </w:trPrChange>
        </w:trPr>
        <w:tc>
          <w:tcPr>
            <w:cnfStyle w:val="001000000000" w:firstRow="0" w:lastRow="0" w:firstColumn="1" w:lastColumn="0" w:oddVBand="0" w:evenVBand="0" w:oddHBand="0" w:evenHBand="0" w:firstRowFirstColumn="0" w:firstRowLastColumn="0" w:lastRowFirstColumn="0" w:lastRowLastColumn="0"/>
            <w:tcW w:w="346" w:type="pct"/>
            <w:noWrap/>
            <w:tcPrChange w:id="1424" w:author="Andrew Bernath" w:date="2017-05-01T12:34:00Z">
              <w:tcPr>
                <w:tcW w:w="294" w:type="pct"/>
                <w:noWrap/>
              </w:tcPr>
            </w:tcPrChange>
          </w:tcPr>
          <w:p w14:paraId="1C6DC72A" w14:textId="2861484E" w:rsidR="008C4424" w:rsidRPr="003F0ABA" w:rsidRDefault="008C4424" w:rsidP="00635ADC">
            <w:pPr>
              <w:ind w:firstLine="0"/>
              <w:jc w:val="center"/>
              <w:rPr>
                <w:b/>
                <w:color w:val="000000"/>
                <w:sz w:val="20"/>
                <w:szCs w:val="22"/>
              </w:rPr>
            </w:pPr>
            <w:r w:rsidRPr="003F0ABA">
              <w:rPr>
                <w:b/>
                <w:color w:val="000000"/>
                <w:sz w:val="20"/>
                <w:szCs w:val="22"/>
              </w:rPr>
              <w:t>4</w:t>
            </w:r>
          </w:p>
        </w:tc>
        <w:tc>
          <w:tcPr>
            <w:tcW w:w="465" w:type="pct"/>
            <w:shd w:val="clear" w:color="auto" w:fill="D9D9D9" w:themeFill="background1" w:themeFillShade="D9"/>
            <w:noWrap/>
            <w:tcPrChange w:id="1425" w:author="Andrew Bernath" w:date="2017-05-01T12:34:00Z">
              <w:tcPr>
                <w:tcW w:w="396" w:type="pct"/>
                <w:gridSpan w:val="2"/>
                <w:shd w:val="clear" w:color="auto" w:fill="D9D9D9" w:themeFill="background1" w:themeFillShade="D9"/>
                <w:noWrap/>
              </w:tcPr>
            </w:tcPrChange>
          </w:tcPr>
          <w:p w14:paraId="3A7E56EC" w14:textId="77777777" w:rsidR="008C4424" w:rsidRPr="003F0ABA" w:rsidRDefault="008C4424"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p>
        </w:tc>
        <w:tc>
          <w:tcPr>
            <w:tcW w:w="465" w:type="pct"/>
            <w:shd w:val="clear" w:color="auto" w:fill="D9D9D9" w:themeFill="background1" w:themeFillShade="D9"/>
            <w:noWrap/>
            <w:tcPrChange w:id="1426" w:author="Andrew Bernath" w:date="2017-05-01T12:34:00Z">
              <w:tcPr>
                <w:tcW w:w="396" w:type="pct"/>
                <w:shd w:val="clear" w:color="auto" w:fill="D9D9D9" w:themeFill="background1" w:themeFillShade="D9"/>
                <w:noWrap/>
              </w:tcPr>
            </w:tcPrChange>
          </w:tcPr>
          <w:p w14:paraId="1BD96C36" w14:textId="77777777" w:rsidR="008C4424" w:rsidRPr="003F0ABA" w:rsidRDefault="008C4424"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p>
        </w:tc>
        <w:tc>
          <w:tcPr>
            <w:tcW w:w="465" w:type="pct"/>
            <w:shd w:val="clear" w:color="auto" w:fill="D9D9D9" w:themeFill="background1" w:themeFillShade="D9"/>
            <w:noWrap/>
            <w:tcPrChange w:id="1427" w:author="Andrew Bernath" w:date="2017-05-01T12:34:00Z">
              <w:tcPr>
                <w:tcW w:w="396" w:type="pct"/>
                <w:shd w:val="clear" w:color="auto" w:fill="D9D9D9" w:themeFill="background1" w:themeFillShade="D9"/>
                <w:noWrap/>
              </w:tcPr>
            </w:tcPrChange>
          </w:tcPr>
          <w:p w14:paraId="7F190A3D" w14:textId="77777777" w:rsidR="008C4424" w:rsidRPr="003F0ABA" w:rsidRDefault="008C4424"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p>
        </w:tc>
        <w:tc>
          <w:tcPr>
            <w:tcW w:w="466" w:type="pct"/>
            <w:shd w:val="clear" w:color="auto" w:fill="D9D9D9" w:themeFill="background1" w:themeFillShade="D9"/>
            <w:noWrap/>
            <w:tcPrChange w:id="1428" w:author="Andrew Bernath" w:date="2017-05-01T12:34:00Z">
              <w:tcPr>
                <w:tcW w:w="397" w:type="pct"/>
                <w:shd w:val="clear" w:color="auto" w:fill="D9D9D9" w:themeFill="background1" w:themeFillShade="D9"/>
                <w:noWrap/>
              </w:tcPr>
            </w:tcPrChange>
          </w:tcPr>
          <w:p w14:paraId="7EAAAFF5" w14:textId="77777777" w:rsidR="008C4424" w:rsidRPr="003F0ABA" w:rsidRDefault="008C4424"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p>
        </w:tc>
        <w:tc>
          <w:tcPr>
            <w:tcW w:w="465" w:type="pct"/>
            <w:shd w:val="clear" w:color="auto" w:fill="D9D9D9" w:themeFill="background1" w:themeFillShade="D9"/>
            <w:noWrap/>
            <w:tcPrChange w:id="1429" w:author="Andrew Bernath" w:date="2017-05-01T12:34:00Z">
              <w:tcPr>
                <w:tcW w:w="396" w:type="pct"/>
                <w:shd w:val="clear" w:color="auto" w:fill="D9D9D9" w:themeFill="background1" w:themeFillShade="D9"/>
                <w:noWrap/>
              </w:tcPr>
            </w:tcPrChange>
          </w:tcPr>
          <w:p w14:paraId="752D361F" w14:textId="77777777" w:rsidR="008C4424" w:rsidRPr="003F0ABA" w:rsidRDefault="008C4424"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p>
        </w:tc>
        <w:tc>
          <w:tcPr>
            <w:tcW w:w="525" w:type="pct"/>
            <w:shd w:val="clear" w:color="auto" w:fill="D9D9D9" w:themeFill="background1" w:themeFillShade="D9"/>
            <w:noWrap/>
            <w:tcPrChange w:id="1430" w:author="Andrew Bernath" w:date="2017-05-01T12:34:00Z">
              <w:tcPr>
                <w:tcW w:w="447" w:type="pct"/>
                <w:shd w:val="clear" w:color="auto" w:fill="D9D9D9" w:themeFill="background1" w:themeFillShade="D9"/>
                <w:noWrap/>
              </w:tcPr>
            </w:tcPrChange>
          </w:tcPr>
          <w:p w14:paraId="628247A9" w14:textId="77777777" w:rsidR="008C4424" w:rsidRPr="003F0ABA" w:rsidRDefault="008C4424"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p>
        </w:tc>
        <w:tc>
          <w:tcPr>
            <w:tcW w:w="524" w:type="pct"/>
            <w:shd w:val="clear" w:color="auto" w:fill="D9D9D9" w:themeFill="background1" w:themeFillShade="D9"/>
            <w:noWrap/>
            <w:tcPrChange w:id="1431" w:author="Andrew Bernath" w:date="2017-05-01T12:34:00Z">
              <w:tcPr>
                <w:tcW w:w="1235" w:type="pct"/>
                <w:shd w:val="clear" w:color="auto" w:fill="D9D9D9" w:themeFill="background1" w:themeFillShade="D9"/>
                <w:noWrap/>
              </w:tcPr>
            </w:tcPrChange>
          </w:tcPr>
          <w:p w14:paraId="3B03F6BC" w14:textId="77777777" w:rsidR="008C4424" w:rsidRPr="003F0ABA" w:rsidRDefault="008C4424"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p>
        </w:tc>
        <w:tc>
          <w:tcPr>
            <w:tcW w:w="640" w:type="pct"/>
            <w:shd w:val="clear" w:color="auto" w:fill="D9D9D9" w:themeFill="background1" w:themeFillShade="D9"/>
            <w:noWrap/>
            <w:tcPrChange w:id="1432" w:author="Andrew Bernath" w:date="2017-05-01T12:34:00Z">
              <w:tcPr>
                <w:tcW w:w="495" w:type="pct"/>
                <w:shd w:val="clear" w:color="auto" w:fill="D9D9D9" w:themeFill="background1" w:themeFillShade="D9"/>
                <w:noWrap/>
              </w:tcPr>
            </w:tcPrChange>
          </w:tcPr>
          <w:p w14:paraId="221D6A0F" w14:textId="77777777" w:rsidR="008C4424" w:rsidRPr="003F0ABA" w:rsidRDefault="008C4424"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p>
        </w:tc>
        <w:tc>
          <w:tcPr>
            <w:tcW w:w="639" w:type="pct"/>
            <w:shd w:val="clear" w:color="auto" w:fill="D9D9D9" w:themeFill="background1" w:themeFillShade="D9"/>
            <w:noWrap/>
            <w:tcPrChange w:id="1433" w:author="Andrew Bernath" w:date="2017-05-01T12:34:00Z">
              <w:tcPr>
                <w:tcW w:w="548" w:type="pct"/>
                <w:shd w:val="clear" w:color="auto" w:fill="D9D9D9" w:themeFill="background1" w:themeFillShade="D9"/>
                <w:noWrap/>
              </w:tcPr>
            </w:tcPrChange>
          </w:tcPr>
          <w:p w14:paraId="5D7A7A2B" w14:textId="77777777" w:rsidR="008C4424" w:rsidRPr="003F0ABA" w:rsidRDefault="008C4424"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p>
        </w:tc>
      </w:tr>
      <w:tr w:rsidR="00635ADC" w:rsidRPr="006D6C3E" w14:paraId="05686482" w14:textId="77777777" w:rsidTr="00635ADC">
        <w:tblPrEx>
          <w:tblPrExChange w:id="1434" w:author="Andrew Bernath" w:date="2017-05-01T12:34:00Z">
            <w:tblPrEx>
              <w:jc w:val="left"/>
            </w:tblPrEx>
          </w:tblPrExChange>
        </w:tblPrEx>
        <w:trPr>
          <w:trHeight w:val="300"/>
          <w:jc w:val="left"/>
          <w:trPrChange w:id="1435" w:author="Andrew Bernath" w:date="2017-05-01T12:34:00Z">
            <w:trPr>
              <w:gridAfter w:val="0"/>
              <w:trHeight w:val="300"/>
              <w:jc w:val="left"/>
            </w:trPr>
          </w:trPrChange>
        </w:trPr>
        <w:tc>
          <w:tcPr>
            <w:cnfStyle w:val="001000000000" w:firstRow="0" w:lastRow="0" w:firstColumn="1" w:lastColumn="0" w:oddVBand="0" w:evenVBand="0" w:oddHBand="0" w:evenHBand="0" w:firstRowFirstColumn="0" w:firstRowLastColumn="0" w:lastRowFirstColumn="0" w:lastRowLastColumn="0"/>
            <w:tcW w:w="346" w:type="pct"/>
            <w:noWrap/>
            <w:hideMark/>
            <w:tcPrChange w:id="1436" w:author="Andrew Bernath" w:date="2017-05-01T12:34:00Z">
              <w:tcPr>
                <w:tcW w:w="294" w:type="pct"/>
                <w:noWrap/>
                <w:hideMark/>
              </w:tcPr>
            </w:tcPrChange>
          </w:tcPr>
          <w:p w14:paraId="5D079080" w14:textId="7804CC10" w:rsidR="00B35B62" w:rsidRPr="006D6C3E" w:rsidRDefault="008C4424" w:rsidP="00635ADC">
            <w:pPr>
              <w:ind w:firstLine="0"/>
              <w:jc w:val="center"/>
              <w:rPr>
                <w:b/>
                <w:sz w:val="20"/>
                <w:szCs w:val="22"/>
              </w:rPr>
            </w:pPr>
            <w:r w:rsidRPr="003F0ABA">
              <w:rPr>
                <w:b/>
                <w:sz w:val="20"/>
                <w:szCs w:val="22"/>
              </w:rPr>
              <w:t>5</w:t>
            </w:r>
          </w:p>
        </w:tc>
        <w:tc>
          <w:tcPr>
            <w:tcW w:w="465" w:type="pct"/>
            <w:noWrap/>
            <w:hideMark/>
            <w:tcPrChange w:id="1437" w:author="Andrew Bernath" w:date="2017-05-01T12:34:00Z">
              <w:tcPr>
                <w:tcW w:w="396" w:type="pct"/>
                <w:gridSpan w:val="2"/>
                <w:noWrap/>
                <w:hideMark/>
              </w:tcPr>
            </w:tcPrChange>
          </w:tcPr>
          <w:p w14:paraId="48B3C1B0" w14:textId="7F4E3C59"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sz w:val="20"/>
                <w:szCs w:val="22"/>
              </w:rPr>
            </w:pPr>
            <w:r>
              <w:rPr>
                <w:bCs/>
                <w:color w:val="000000"/>
                <w:sz w:val="20"/>
                <w:szCs w:val="22"/>
              </w:rPr>
              <w:t>●</w:t>
            </w:r>
          </w:p>
        </w:tc>
        <w:tc>
          <w:tcPr>
            <w:tcW w:w="465" w:type="pct"/>
            <w:shd w:val="clear" w:color="auto" w:fill="D9D9D9" w:themeFill="background1" w:themeFillShade="D9"/>
            <w:noWrap/>
            <w:tcPrChange w:id="1438" w:author="Andrew Bernath" w:date="2017-05-01T12:34:00Z">
              <w:tcPr>
                <w:tcW w:w="396" w:type="pct"/>
                <w:shd w:val="clear" w:color="auto" w:fill="D9D9D9" w:themeFill="background1" w:themeFillShade="D9"/>
                <w:noWrap/>
              </w:tcPr>
            </w:tcPrChange>
          </w:tcPr>
          <w:p w14:paraId="331A6550" w14:textId="34A3E130" w:rsidR="00B35B62" w:rsidRPr="006D6C3E" w:rsidRDefault="00B35B62" w:rsidP="00635ADC">
            <w:pPr>
              <w:ind w:firstLine="0"/>
              <w:jc w:val="center"/>
              <w:cnfStyle w:val="000000000000" w:firstRow="0" w:lastRow="0" w:firstColumn="0" w:lastColumn="0" w:oddVBand="0" w:evenVBand="0" w:oddHBand="0" w:evenHBand="0" w:firstRowFirstColumn="0" w:firstRowLastColumn="0" w:lastRowFirstColumn="0" w:lastRowLastColumn="0"/>
              <w:rPr>
                <w:bCs/>
                <w:sz w:val="20"/>
                <w:szCs w:val="22"/>
              </w:rPr>
            </w:pPr>
          </w:p>
        </w:tc>
        <w:tc>
          <w:tcPr>
            <w:tcW w:w="465" w:type="pct"/>
            <w:noWrap/>
            <w:hideMark/>
            <w:tcPrChange w:id="1439" w:author="Andrew Bernath" w:date="2017-05-01T12:34:00Z">
              <w:tcPr>
                <w:tcW w:w="396" w:type="pct"/>
                <w:noWrap/>
                <w:hideMark/>
              </w:tcPr>
            </w:tcPrChange>
          </w:tcPr>
          <w:p w14:paraId="16AD88E1" w14:textId="52CB9F33"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sz w:val="20"/>
                <w:szCs w:val="22"/>
              </w:rPr>
            </w:pPr>
            <w:r>
              <w:rPr>
                <w:bCs/>
                <w:color w:val="000000"/>
                <w:sz w:val="20"/>
                <w:szCs w:val="22"/>
              </w:rPr>
              <w:t>●</w:t>
            </w:r>
          </w:p>
        </w:tc>
        <w:tc>
          <w:tcPr>
            <w:tcW w:w="466" w:type="pct"/>
            <w:noWrap/>
            <w:hideMark/>
            <w:tcPrChange w:id="1440" w:author="Andrew Bernath" w:date="2017-05-01T12:34:00Z">
              <w:tcPr>
                <w:tcW w:w="397" w:type="pct"/>
                <w:noWrap/>
                <w:hideMark/>
              </w:tcPr>
            </w:tcPrChange>
          </w:tcPr>
          <w:p w14:paraId="1A68D8E9" w14:textId="20B32ED6"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sz w:val="20"/>
                <w:szCs w:val="22"/>
              </w:rPr>
            </w:pPr>
            <w:r>
              <w:rPr>
                <w:bCs/>
                <w:color w:val="000000"/>
                <w:sz w:val="20"/>
                <w:szCs w:val="22"/>
              </w:rPr>
              <w:t>●</w:t>
            </w:r>
          </w:p>
        </w:tc>
        <w:tc>
          <w:tcPr>
            <w:tcW w:w="465" w:type="pct"/>
            <w:noWrap/>
            <w:hideMark/>
            <w:tcPrChange w:id="1441" w:author="Andrew Bernath" w:date="2017-05-01T12:34:00Z">
              <w:tcPr>
                <w:tcW w:w="396" w:type="pct"/>
                <w:noWrap/>
                <w:hideMark/>
              </w:tcPr>
            </w:tcPrChange>
          </w:tcPr>
          <w:p w14:paraId="43562CD3" w14:textId="77777777" w:rsidR="00B35B62" w:rsidRPr="006D6C3E" w:rsidRDefault="00B35B62" w:rsidP="00635ADC">
            <w:pPr>
              <w:ind w:firstLine="0"/>
              <w:jc w:val="center"/>
              <w:cnfStyle w:val="000000000000" w:firstRow="0" w:lastRow="0" w:firstColumn="0" w:lastColumn="0" w:oddVBand="0" w:evenVBand="0" w:oddHBand="0" w:evenHBand="0" w:firstRowFirstColumn="0" w:firstRowLastColumn="0" w:lastRowFirstColumn="0" w:lastRowLastColumn="0"/>
              <w:rPr>
                <w:bCs/>
                <w:sz w:val="20"/>
                <w:szCs w:val="22"/>
              </w:rPr>
            </w:pPr>
            <w:r w:rsidRPr="006D6C3E">
              <w:rPr>
                <w:bCs/>
                <w:sz w:val="20"/>
                <w:szCs w:val="22"/>
              </w:rPr>
              <w:t> </w:t>
            </w:r>
          </w:p>
        </w:tc>
        <w:tc>
          <w:tcPr>
            <w:tcW w:w="525" w:type="pct"/>
            <w:shd w:val="clear" w:color="auto" w:fill="D9D9D9" w:themeFill="background1" w:themeFillShade="D9"/>
            <w:noWrap/>
            <w:tcPrChange w:id="1442" w:author="Andrew Bernath" w:date="2017-05-01T12:34:00Z">
              <w:tcPr>
                <w:tcW w:w="447" w:type="pct"/>
                <w:shd w:val="clear" w:color="auto" w:fill="D9D9D9" w:themeFill="background1" w:themeFillShade="D9"/>
                <w:noWrap/>
              </w:tcPr>
            </w:tcPrChange>
          </w:tcPr>
          <w:p w14:paraId="5C026DBF" w14:textId="320930F0" w:rsidR="00B35B62" w:rsidRPr="006D6C3E" w:rsidRDefault="00B35B62" w:rsidP="00635ADC">
            <w:pPr>
              <w:ind w:firstLine="0"/>
              <w:jc w:val="center"/>
              <w:cnfStyle w:val="000000000000" w:firstRow="0" w:lastRow="0" w:firstColumn="0" w:lastColumn="0" w:oddVBand="0" w:evenVBand="0" w:oddHBand="0" w:evenHBand="0" w:firstRowFirstColumn="0" w:firstRowLastColumn="0" w:lastRowFirstColumn="0" w:lastRowLastColumn="0"/>
              <w:rPr>
                <w:bCs/>
                <w:sz w:val="20"/>
                <w:szCs w:val="22"/>
              </w:rPr>
            </w:pPr>
          </w:p>
        </w:tc>
        <w:tc>
          <w:tcPr>
            <w:tcW w:w="524" w:type="pct"/>
            <w:noWrap/>
            <w:hideMark/>
            <w:tcPrChange w:id="1443" w:author="Andrew Bernath" w:date="2017-05-01T12:34:00Z">
              <w:tcPr>
                <w:tcW w:w="1235" w:type="pct"/>
                <w:noWrap/>
                <w:hideMark/>
              </w:tcPr>
            </w:tcPrChange>
          </w:tcPr>
          <w:p w14:paraId="64392315" w14:textId="210E1731"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sz w:val="20"/>
                <w:szCs w:val="22"/>
              </w:rPr>
            </w:pPr>
            <w:r>
              <w:rPr>
                <w:bCs/>
                <w:color w:val="000000"/>
                <w:sz w:val="20"/>
                <w:szCs w:val="22"/>
              </w:rPr>
              <w:t>●</w:t>
            </w:r>
          </w:p>
        </w:tc>
        <w:tc>
          <w:tcPr>
            <w:tcW w:w="640" w:type="pct"/>
            <w:noWrap/>
            <w:hideMark/>
            <w:tcPrChange w:id="1444" w:author="Andrew Bernath" w:date="2017-05-01T12:34:00Z">
              <w:tcPr>
                <w:tcW w:w="495" w:type="pct"/>
                <w:noWrap/>
                <w:hideMark/>
              </w:tcPr>
            </w:tcPrChange>
          </w:tcPr>
          <w:p w14:paraId="7F03CFA4" w14:textId="094BB2A8"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sz w:val="20"/>
                <w:szCs w:val="22"/>
              </w:rPr>
            </w:pPr>
            <w:r>
              <w:rPr>
                <w:bCs/>
                <w:color w:val="000000"/>
                <w:sz w:val="20"/>
                <w:szCs w:val="22"/>
              </w:rPr>
              <w:t>●</w:t>
            </w:r>
          </w:p>
        </w:tc>
        <w:tc>
          <w:tcPr>
            <w:tcW w:w="639" w:type="pct"/>
            <w:noWrap/>
            <w:hideMark/>
            <w:tcPrChange w:id="1445" w:author="Andrew Bernath" w:date="2017-05-01T12:34:00Z">
              <w:tcPr>
                <w:tcW w:w="548" w:type="pct"/>
                <w:noWrap/>
                <w:hideMark/>
              </w:tcPr>
            </w:tcPrChange>
          </w:tcPr>
          <w:p w14:paraId="5041BFD0" w14:textId="5202D0A5"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sz w:val="20"/>
                <w:szCs w:val="22"/>
              </w:rPr>
            </w:pPr>
            <w:r>
              <w:rPr>
                <w:bCs/>
                <w:color w:val="000000"/>
                <w:sz w:val="20"/>
                <w:szCs w:val="22"/>
              </w:rPr>
              <w:t>●</w:t>
            </w:r>
          </w:p>
        </w:tc>
      </w:tr>
      <w:tr w:rsidR="00635ADC" w:rsidRPr="006D6C3E" w14:paraId="7B0E6CCB" w14:textId="77777777" w:rsidTr="00635ADC">
        <w:tblPrEx>
          <w:tblPrExChange w:id="1446" w:author="Andrew Bernath" w:date="2017-05-01T12:34:00Z">
            <w:tblPrEx>
              <w:jc w:val="left"/>
            </w:tblPrEx>
          </w:tblPrExChange>
        </w:tblPrEx>
        <w:trPr>
          <w:trHeight w:val="300"/>
          <w:jc w:val="left"/>
          <w:trPrChange w:id="1447" w:author="Andrew Bernath" w:date="2017-05-01T12:34:00Z">
            <w:trPr>
              <w:gridAfter w:val="0"/>
              <w:trHeight w:val="300"/>
              <w:jc w:val="left"/>
            </w:trPr>
          </w:trPrChange>
        </w:trPr>
        <w:tc>
          <w:tcPr>
            <w:cnfStyle w:val="001000000000" w:firstRow="0" w:lastRow="0" w:firstColumn="1" w:lastColumn="0" w:oddVBand="0" w:evenVBand="0" w:oddHBand="0" w:evenHBand="0" w:firstRowFirstColumn="0" w:firstRowLastColumn="0" w:lastRowFirstColumn="0" w:lastRowLastColumn="0"/>
            <w:tcW w:w="346" w:type="pct"/>
            <w:noWrap/>
            <w:hideMark/>
            <w:tcPrChange w:id="1448" w:author="Andrew Bernath" w:date="2017-05-01T12:34:00Z">
              <w:tcPr>
                <w:tcW w:w="294" w:type="pct"/>
                <w:noWrap/>
                <w:hideMark/>
              </w:tcPr>
            </w:tcPrChange>
          </w:tcPr>
          <w:p w14:paraId="10E48FD1" w14:textId="32520ED3" w:rsidR="00B35B62" w:rsidRPr="006D6C3E" w:rsidRDefault="008C4424" w:rsidP="00635ADC">
            <w:pPr>
              <w:ind w:firstLine="0"/>
              <w:jc w:val="center"/>
              <w:rPr>
                <w:b/>
                <w:sz w:val="20"/>
                <w:szCs w:val="22"/>
              </w:rPr>
            </w:pPr>
            <w:r w:rsidRPr="003F0ABA">
              <w:rPr>
                <w:b/>
                <w:sz w:val="20"/>
                <w:szCs w:val="22"/>
              </w:rPr>
              <w:t>6</w:t>
            </w:r>
          </w:p>
        </w:tc>
        <w:tc>
          <w:tcPr>
            <w:tcW w:w="465" w:type="pct"/>
            <w:noWrap/>
            <w:hideMark/>
            <w:tcPrChange w:id="1449" w:author="Andrew Bernath" w:date="2017-05-01T12:34:00Z">
              <w:tcPr>
                <w:tcW w:w="396" w:type="pct"/>
                <w:gridSpan w:val="2"/>
                <w:noWrap/>
                <w:hideMark/>
              </w:tcPr>
            </w:tcPrChange>
          </w:tcPr>
          <w:p w14:paraId="382C7312" w14:textId="58DC002C"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sz w:val="20"/>
                <w:szCs w:val="22"/>
              </w:rPr>
            </w:pPr>
            <w:r>
              <w:rPr>
                <w:bCs/>
                <w:color w:val="000000"/>
                <w:sz w:val="20"/>
                <w:szCs w:val="22"/>
              </w:rPr>
              <w:t>●</w:t>
            </w:r>
          </w:p>
        </w:tc>
        <w:tc>
          <w:tcPr>
            <w:tcW w:w="465" w:type="pct"/>
            <w:shd w:val="clear" w:color="auto" w:fill="D9D9D9" w:themeFill="background1" w:themeFillShade="D9"/>
            <w:noWrap/>
            <w:tcPrChange w:id="1450" w:author="Andrew Bernath" w:date="2017-05-01T12:34:00Z">
              <w:tcPr>
                <w:tcW w:w="396" w:type="pct"/>
                <w:shd w:val="clear" w:color="auto" w:fill="D9D9D9" w:themeFill="background1" w:themeFillShade="D9"/>
                <w:noWrap/>
              </w:tcPr>
            </w:tcPrChange>
          </w:tcPr>
          <w:p w14:paraId="1C473C9A" w14:textId="0E02BD7D" w:rsidR="00B35B62" w:rsidRPr="006D6C3E" w:rsidRDefault="00B35B62" w:rsidP="00635ADC">
            <w:pPr>
              <w:ind w:firstLine="0"/>
              <w:jc w:val="center"/>
              <w:cnfStyle w:val="000000000000" w:firstRow="0" w:lastRow="0" w:firstColumn="0" w:lastColumn="0" w:oddVBand="0" w:evenVBand="0" w:oddHBand="0" w:evenHBand="0" w:firstRowFirstColumn="0" w:firstRowLastColumn="0" w:lastRowFirstColumn="0" w:lastRowLastColumn="0"/>
              <w:rPr>
                <w:bCs/>
                <w:sz w:val="20"/>
                <w:szCs w:val="22"/>
              </w:rPr>
            </w:pPr>
          </w:p>
        </w:tc>
        <w:tc>
          <w:tcPr>
            <w:tcW w:w="465" w:type="pct"/>
            <w:noWrap/>
            <w:hideMark/>
            <w:tcPrChange w:id="1451" w:author="Andrew Bernath" w:date="2017-05-01T12:34:00Z">
              <w:tcPr>
                <w:tcW w:w="396" w:type="pct"/>
                <w:noWrap/>
                <w:hideMark/>
              </w:tcPr>
            </w:tcPrChange>
          </w:tcPr>
          <w:p w14:paraId="73ECA939" w14:textId="739D63A7"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sz w:val="20"/>
                <w:szCs w:val="22"/>
              </w:rPr>
            </w:pPr>
            <w:r>
              <w:rPr>
                <w:bCs/>
                <w:color w:val="000000"/>
                <w:sz w:val="20"/>
                <w:szCs w:val="22"/>
              </w:rPr>
              <w:t>●</w:t>
            </w:r>
          </w:p>
        </w:tc>
        <w:tc>
          <w:tcPr>
            <w:tcW w:w="466" w:type="pct"/>
            <w:noWrap/>
            <w:hideMark/>
            <w:tcPrChange w:id="1452" w:author="Andrew Bernath" w:date="2017-05-01T12:34:00Z">
              <w:tcPr>
                <w:tcW w:w="397" w:type="pct"/>
                <w:noWrap/>
                <w:hideMark/>
              </w:tcPr>
            </w:tcPrChange>
          </w:tcPr>
          <w:p w14:paraId="5924E245" w14:textId="29054E6E"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sz w:val="20"/>
                <w:szCs w:val="22"/>
              </w:rPr>
            </w:pPr>
            <w:r>
              <w:rPr>
                <w:bCs/>
                <w:color w:val="000000"/>
                <w:sz w:val="20"/>
                <w:szCs w:val="22"/>
              </w:rPr>
              <w:t>●</w:t>
            </w:r>
          </w:p>
        </w:tc>
        <w:tc>
          <w:tcPr>
            <w:tcW w:w="465" w:type="pct"/>
            <w:noWrap/>
            <w:hideMark/>
            <w:tcPrChange w:id="1453" w:author="Andrew Bernath" w:date="2017-05-01T12:34:00Z">
              <w:tcPr>
                <w:tcW w:w="396" w:type="pct"/>
                <w:noWrap/>
                <w:hideMark/>
              </w:tcPr>
            </w:tcPrChange>
          </w:tcPr>
          <w:p w14:paraId="770966ED" w14:textId="480D397F"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sz w:val="20"/>
                <w:szCs w:val="22"/>
              </w:rPr>
            </w:pPr>
            <w:r>
              <w:rPr>
                <w:bCs/>
                <w:color w:val="000000"/>
                <w:sz w:val="20"/>
                <w:szCs w:val="22"/>
              </w:rPr>
              <w:t>●</w:t>
            </w:r>
          </w:p>
        </w:tc>
        <w:tc>
          <w:tcPr>
            <w:tcW w:w="525" w:type="pct"/>
            <w:shd w:val="clear" w:color="auto" w:fill="D9D9D9" w:themeFill="background1" w:themeFillShade="D9"/>
            <w:noWrap/>
            <w:tcPrChange w:id="1454" w:author="Andrew Bernath" w:date="2017-05-01T12:34:00Z">
              <w:tcPr>
                <w:tcW w:w="447" w:type="pct"/>
                <w:shd w:val="clear" w:color="auto" w:fill="D9D9D9" w:themeFill="background1" w:themeFillShade="D9"/>
                <w:noWrap/>
              </w:tcPr>
            </w:tcPrChange>
          </w:tcPr>
          <w:p w14:paraId="3EBE8796" w14:textId="25A73F4E" w:rsidR="00B35B62" w:rsidRPr="006D6C3E" w:rsidRDefault="00B35B62" w:rsidP="00635ADC">
            <w:pPr>
              <w:ind w:firstLine="0"/>
              <w:jc w:val="center"/>
              <w:cnfStyle w:val="000000000000" w:firstRow="0" w:lastRow="0" w:firstColumn="0" w:lastColumn="0" w:oddVBand="0" w:evenVBand="0" w:oddHBand="0" w:evenHBand="0" w:firstRowFirstColumn="0" w:firstRowLastColumn="0" w:lastRowFirstColumn="0" w:lastRowLastColumn="0"/>
              <w:rPr>
                <w:bCs/>
                <w:sz w:val="20"/>
                <w:szCs w:val="22"/>
              </w:rPr>
            </w:pPr>
          </w:p>
        </w:tc>
        <w:tc>
          <w:tcPr>
            <w:tcW w:w="524" w:type="pct"/>
            <w:noWrap/>
            <w:hideMark/>
            <w:tcPrChange w:id="1455" w:author="Andrew Bernath" w:date="2017-05-01T12:34:00Z">
              <w:tcPr>
                <w:tcW w:w="1235" w:type="pct"/>
                <w:noWrap/>
                <w:hideMark/>
              </w:tcPr>
            </w:tcPrChange>
          </w:tcPr>
          <w:p w14:paraId="2E645824" w14:textId="72737C47"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sz w:val="20"/>
                <w:szCs w:val="22"/>
              </w:rPr>
            </w:pPr>
            <w:r>
              <w:rPr>
                <w:bCs/>
                <w:color w:val="000000"/>
                <w:sz w:val="20"/>
                <w:szCs w:val="22"/>
              </w:rPr>
              <w:t>●</w:t>
            </w:r>
          </w:p>
        </w:tc>
        <w:tc>
          <w:tcPr>
            <w:tcW w:w="640" w:type="pct"/>
            <w:noWrap/>
            <w:hideMark/>
            <w:tcPrChange w:id="1456" w:author="Andrew Bernath" w:date="2017-05-01T12:34:00Z">
              <w:tcPr>
                <w:tcW w:w="495" w:type="pct"/>
                <w:noWrap/>
                <w:hideMark/>
              </w:tcPr>
            </w:tcPrChange>
          </w:tcPr>
          <w:p w14:paraId="5A961DF7" w14:textId="123B0314"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sz w:val="20"/>
                <w:szCs w:val="22"/>
              </w:rPr>
            </w:pPr>
            <w:r>
              <w:rPr>
                <w:bCs/>
                <w:color w:val="000000"/>
                <w:sz w:val="20"/>
                <w:szCs w:val="22"/>
              </w:rPr>
              <w:t>●</w:t>
            </w:r>
          </w:p>
        </w:tc>
        <w:tc>
          <w:tcPr>
            <w:tcW w:w="639" w:type="pct"/>
            <w:noWrap/>
            <w:hideMark/>
            <w:tcPrChange w:id="1457" w:author="Andrew Bernath" w:date="2017-05-01T12:34:00Z">
              <w:tcPr>
                <w:tcW w:w="548" w:type="pct"/>
                <w:noWrap/>
                <w:hideMark/>
              </w:tcPr>
            </w:tcPrChange>
          </w:tcPr>
          <w:p w14:paraId="4C08721C" w14:textId="35626A91"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sz w:val="20"/>
                <w:szCs w:val="22"/>
              </w:rPr>
            </w:pPr>
            <w:r>
              <w:rPr>
                <w:bCs/>
                <w:color w:val="000000"/>
                <w:sz w:val="20"/>
                <w:szCs w:val="22"/>
              </w:rPr>
              <w:t>●</w:t>
            </w:r>
          </w:p>
        </w:tc>
      </w:tr>
      <w:tr w:rsidR="00635ADC" w:rsidRPr="006D6C3E" w14:paraId="4D394BBD" w14:textId="77777777" w:rsidTr="00635ADC">
        <w:tblPrEx>
          <w:tblPrExChange w:id="1458" w:author="Andrew Bernath" w:date="2017-05-01T12:34:00Z">
            <w:tblPrEx>
              <w:jc w:val="left"/>
            </w:tblPrEx>
          </w:tblPrExChange>
        </w:tblPrEx>
        <w:trPr>
          <w:trHeight w:val="300"/>
          <w:jc w:val="left"/>
          <w:trPrChange w:id="1459" w:author="Andrew Bernath" w:date="2017-05-01T12:34:00Z">
            <w:trPr>
              <w:gridAfter w:val="0"/>
              <w:trHeight w:val="300"/>
              <w:jc w:val="left"/>
            </w:trPr>
          </w:trPrChange>
        </w:trPr>
        <w:tc>
          <w:tcPr>
            <w:cnfStyle w:val="001000000000" w:firstRow="0" w:lastRow="0" w:firstColumn="1" w:lastColumn="0" w:oddVBand="0" w:evenVBand="0" w:oddHBand="0" w:evenHBand="0" w:firstRowFirstColumn="0" w:firstRowLastColumn="0" w:lastRowFirstColumn="0" w:lastRowLastColumn="0"/>
            <w:tcW w:w="346" w:type="pct"/>
            <w:noWrap/>
            <w:hideMark/>
            <w:tcPrChange w:id="1460" w:author="Andrew Bernath" w:date="2017-05-01T12:34:00Z">
              <w:tcPr>
                <w:tcW w:w="294" w:type="pct"/>
                <w:noWrap/>
                <w:hideMark/>
              </w:tcPr>
            </w:tcPrChange>
          </w:tcPr>
          <w:p w14:paraId="737092AA" w14:textId="1D1F4658" w:rsidR="00B35B62" w:rsidRPr="006D6C3E" w:rsidRDefault="008C4424" w:rsidP="00635ADC">
            <w:pPr>
              <w:ind w:firstLine="0"/>
              <w:jc w:val="center"/>
              <w:rPr>
                <w:b/>
                <w:color w:val="000000"/>
                <w:sz w:val="20"/>
                <w:szCs w:val="22"/>
              </w:rPr>
            </w:pPr>
            <w:r w:rsidRPr="003F0ABA">
              <w:rPr>
                <w:b/>
                <w:color w:val="000000"/>
                <w:sz w:val="20"/>
                <w:szCs w:val="22"/>
              </w:rPr>
              <w:t>7</w:t>
            </w:r>
          </w:p>
        </w:tc>
        <w:tc>
          <w:tcPr>
            <w:tcW w:w="465" w:type="pct"/>
            <w:noWrap/>
            <w:hideMark/>
            <w:tcPrChange w:id="1461" w:author="Andrew Bernath" w:date="2017-05-01T12:34:00Z">
              <w:tcPr>
                <w:tcW w:w="396" w:type="pct"/>
                <w:gridSpan w:val="2"/>
                <w:noWrap/>
                <w:hideMark/>
              </w:tcPr>
            </w:tcPrChange>
          </w:tcPr>
          <w:p w14:paraId="5C7938AA" w14:textId="04A77E5D"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Pr>
                <w:bCs/>
                <w:color w:val="000000"/>
                <w:sz w:val="20"/>
                <w:szCs w:val="22"/>
              </w:rPr>
              <w:t>●</w:t>
            </w:r>
          </w:p>
        </w:tc>
        <w:tc>
          <w:tcPr>
            <w:tcW w:w="465" w:type="pct"/>
            <w:shd w:val="clear" w:color="auto" w:fill="D9D9D9" w:themeFill="background1" w:themeFillShade="D9"/>
            <w:noWrap/>
            <w:tcPrChange w:id="1462" w:author="Andrew Bernath" w:date="2017-05-01T12:34:00Z">
              <w:tcPr>
                <w:tcW w:w="396" w:type="pct"/>
                <w:shd w:val="clear" w:color="auto" w:fill="D9D9D9" w:themeFill="background1" w:themeFillShade="D9"/>
                <w:noWrap/>
              </w:tcPr>
            </w:tcPrChange>
          </w:tcPr>
          <w:p w14:paraId="317FAB86" w14:textId="1A2C3017" w:rsidR="00B35B62" w:rsidRPr="006D6C3E" w:rsidRDefault="00B35B6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p>
        </w:tc>
        <w:tc>
          <w:tcPr>
            <w:tcW w:w="465" w:type="pct"/>
            <w:noWrap/>
            <w:hideMark/>
            <w:tcPrChange w:id="1463" w:author="Andrew Bernath" w:date="2017-05-01T12:34:00Z">
              <w:tcPr>
                <w:tcW w:w="396" w:type="pct"/>
                <w:noWrap/>
                <w:hideMark/>
              </w:tcPr>
            </w:tcPrChange>
          </w:tcPr>
          <w:p w14:paraId="09E3FE63" w14:textId="48408EEA"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Pr>
                <w:bCs/>
                <w:color w:val="000000"/>
                <w:sz w:val="20"/>
                <w:szCs w:val="22"/>
              </w:rPr>
              <w:t>●</w:t>
            </w:r>
          </w:p>
        </w:tc>
        <w:tc>
          <w:tcPr>
            <w:tcW w:w="466" w:type="pct"/>
            <w:noWrap/>
            <w:hideMark/>
            <w:tcPrChange w:id="1464" w:author="Andrew Bernath" w:date="2017-05-01T12:34:00Z">
              <w:tcPr>
                <w:tcW w:w="397" w:type="pct"/>
                <w:noWrap/>
                <w:hideMark/>
              </w:tcPr>
            </w:tcPrChange>
          </w:tcPr>
          <w:p w14:paraId="0AA2D31E" w14:textId="6210BA62"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Pr>
                <w:bCs/>
                <w:color w:val="000000"/>
                <w:sz w:val="20"/>
                <w:szCs w:val="22"/>
              </w:rPr>
              <w:t>●</w:t>
            </w:r>
          </w:p>
        </w:tc>
        <w:tc>
          <w:tcPr>
            <w:tcW w:w="465" w:type="pct"/>
            <w:noWrap/>
            <w:hideMark/>
            <w:tcPrChange w:id="1465" w:author="Andrew Bernath" w:date="2017-05-01T12:34:00Z">
              <w:tcPr>
                <w:tcW w:w="396" w:type="pct"/>
                <w:noWrap/>
                <w:hideMark/>
              </w:tcPr>
            </w:tcPrChange>
          </w:tcPr>
          <w:p w14:paraId="2389CD63" w14:textId="77777777" w:rsidR="00B35B62" w:rsidRPr="006D6C3E" w:rsidRDefault="00B35B6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6D6C3E">
              <w:rPr>
                <w:bCs/>
                <w:color w:val="000000"/>
                <w:sz w:val="20"/>
                <w:szCs w:val="22"/>
              </w:rPr>
              <w:t> </w:t>
            </w:r>
          </w:p>
        </w:tc>
        <w:tc>
          <w:tcPr>
            <w:tcW w:w="525" w:type="pct"/>
            <w:shd w:val="clear" w:color="auto" w:fill="D9D9D9" w:themeFill="background1" w:themeFillShade="D9"/>
            <w:noWrap/>
            <w:tcPrChange w:id="1466" w:author="Andrew Bernath" w:date="2017-05-01T12:34:00Z">
              <w:tcPr>
                <w:tcW w:w="447" w:type="pct"/>
                <w:shd w:val="clear" w:color="auto" w:fill="D9D9D9" w:themeFill="background1" w:themeFillShade="D9"/>
                <w:noWrap/>
              </w:tcPr>
            </w:tcPrChange>
          </w:tcPr>
          <w:p w14:paraId="78991E3C" w14:textId="1C345E31" w:rsidR="00B35B62" w:rsidRPr="006D6C3E" w:rsidRDefault="00B35B6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p>
        </w:tc>
        <w:tc>
          <w:tcPr>
            <w:tcW w:w="524" w:type="pct"/>
            <w:noWrap/>
            <w:hideMark/>
            <w:tcPrChange w:id="1467" w:author="Andrew Bernath" w:date="2017-05-01T12:34:00Z">
              <w:tcPr>
                <w:tcW w:w="1235" w:type="pct"/>
                <w:noWrap/>
                <w:hideMark/>
              </w:tcPr>
            </w:tcPrChange>
          </w:tcPr>
          <w:p w14:paraId="2529EABF" w14:textId="14FAA06E"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Pr>
                <w:bCs/>
                <w:color w:val="000000"/>
                <w:sz w:val="20"/>
                <w:szCs w:val="22"/>
              </w:rPr>
              <w:t>●</w:t>
            </w:r>
          </w:p>
        </w:tc>
        <w:tc>
          <w:tcPr>
            <w:tcW w:w="640" w:type="pct"/>
            <w:noWrap/>
            <w:hideMark/>
            <w:tcPrChange w:id="1468" w:author="Andrew Bernath" w:date="2017-05-01T12:34:00Z">
              <w:tcPr>
                <w:tcW w:w="495" w:type="pct"/>
                <w:noWrap/>
                <w:hideMark/>
              </w:tcPr>
            </w:tcPrChange>
          </w:tcPr>
          <w:p w14:paraId="541F5A1B" w14:textId="615FA082"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Pr>
                <w:bCs/>
                <w:color w:val="000000"/>
                <w:sz w:val="20"/>
                <w:szCs w:val="22"/>
              </w:rPr>
              <w:t>●</w:t>
            </w:r>
          </w:p>
        </w:tc>
        <w:tc>
          <w:tcPr>
            <w:tcW w:w="639" w:type="pct"/>
            <w:noWrap/>
            <w:hideMark/>
            <w:tcPrChange w:id="1469" w:author="Andrew Bernath" w:date="2017-05-01T12:34:00Z">
              <w:tcPr>
                <w:tcW w:w="548" w:type="pct"/>
                <w:noWrap/>
                <w:hideMark/>
              </w:tcPr>
            </w:tcPrChange>
          </w:tcPr>
          <w:p w14:paraId="51D0AAE7" w14:textId="41A85232"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Pr>
                <w:bCs/>
                <w:color w:val="000000"/>
                <w:sz w:val="20"/>
                <w:szCs w:val="22"/>
              </w:rPr>
              <w:t>●</w:t>
            </w:r>
          </w:p>
        </w:tc>
      </w:tr>
      <w:tr w:rsidR="00635ADC" w:rsidRPr="006D6C3E" w14:paraId="637C6D96" w14:textId="77777777" w:rsidTr="00635ADC">
        <w:tblPrEx>
          <w:tblPrExChange w:id="1470" w:author="Andrew Bernath" w:date="2017-05-01T12:34:00Z">
            <w:tblPrEx>
              <w:jc w:val="left"/>
            </w:tblPrEx>
          </w:tblPrExChange>
        </w:tblPrEx>
        <w:trPr>
          <w:trHeight w:val="300"/>
          <w:jc w:val="left"/>
          <w:trPrChange w:id="1471" w:author="Andrew Bernath" w:date="2017-05-01T12:34:00Z">
            <w:trPr>
              <w:gridAfter w:val="0"/>
              <w:trHeight w:val="300"/>
              <w:jc w:val="left"/>
            </w:trPr>
          </w:trPrChange>
        </w:trPr>
        <w:tc>
          <w:tcPr>
            <w:cnfStyle w:val="001000000000" w:firstRow="0" w:lastRow="0" w:firstColumn="1" w:lastColumn="0" w:oddVBand="0" w:evenVBand="0" w:oddHBand="0" w:evenHBand="0" w:firstRowFirstColumn="0" w:firstRowLastColumn="0" w:lastRowFirstColumn="0" w:lastRowLastColumn="0"/>
            <w:tcW w:w="346" w:type="pct"/>
            <w:noWrap/>
            <w:hideMark/>
            <w:tcPrChange w:id="1472" w:author="Andrew Bernath" w:date="2017-05-01T12:34:00Z">
              <w:tcPr>
                <w:tcW w:w="294" w:type="pct"/>
                <w:noWrap/>
                <w:hideMark/>
              </w:tcPr>
            </w:tcPrChange>
          </w:tcPr>
          <w:p w14:paraId="2A1B7A1D" w14:textId="7BCEF8ED" w:rsidR="00B35B62" w:rsidRPr="006D6C3E" w:rsidRDefault="008C4424" w:rsidP="00635ADC">
            <w:pPr>
              <w:ind w:firstLine="0"/>
              <w:jc w:val="center"/>
              <w:rPr>
                <w:b/>
                <w:color w:val="000000"/>
                <w:sz w:val="20"/>
                <w:szCs w:val="22"/>
              </w:rPr>
            </w:pPr>
            <w:r w:rsidRPr="003F0ABA">
              <w:rPr>
                <w:b/>
                <w:color w:val="000000"/>
                <w:sz w:val="20"/>
                <w:szCs w:val="22"/>
              </w:rPr>
              <w:t>8</w:t>
            </w:r>
          </w:p>
        </w:tc>
        <w:tc>
          <w:tcPr>
            <w:tcW w:w="465" w:type="pct"/>
            <w:noWrap/>
            <w:hideMark/>
            <w:tcPrChange w:id="1473" w:author="Andrew Bernath" w:date="2017-05-01T12:34:00Z">
              <w:tcPr>
                <w:tcW w:w="396" w:type="pct"/>
                <w:gridSpan w:val="2"/>
                <w:noWrap/>
                <w:hideMark/>
              </w:tcPr>
            </w:tcPrChange>
          </w:tcPr>
          <w:p w14:paraId="57DC1D0D" w14:textId="389DCB1A"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Pr>
                <w:bCs/>
                <w:color w:val="000000"/>
                <w:sz w:val="20"/>
                <w:szCs w:val="22"/>
              </w:rPr>
              <w:t>●</w:t>
            </w:r>
          </w:p>
        </w:tc>
        <w:tc>
          <w:tcPr>
            <w:tcW w:w="465" w:type="pct"/>
            <w:shd w:val="clear" w:color="auto" w:fill="D9D9D9" w:themeFill="background1" w:themeFillShade="D9"/>
            <w:noWrap/>
            <w:tcPrChange w:id="1474" w:author="Andrew Bernath" w:date="2017-05-01T12:34:00Z">
              <w:tcPr>
                <w:tcW w:w="396" w:type="pct"/>
                <w:shd w:val="clear" w:color="auto" w:fill="D9D9D9" w:themeFill="background1" w:themeFillShade="D9"/>
                <w:noWrap/>
              </w:tcPr>
            </w:tcPrChange>
          </w:tcPr>
          <w:p w14:paraId="32536CA4" w14:textId="2C3DA75E" w:rsidR="00B35B62" w:rsidRPr="006D6C3E" w:rsidRDefault="00B35B6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p>
        </w:tc>
        <w:tc>
          <w:tcPr>
            <w:tcW w:w="465" w:type="pct"/>
            <w:noWrap/>
            <w:hideMark/>
            <w:tcPrChange w:id="1475" w:author="Andrew Bernath" w:date="2017-05-01T12:34:00Z">
              <w:tcPr>
                <w:tcW w:w="396" w:type="pct"/>
                <w:noWrap/>
                <w:hideMark/>
              </w:tcPr>
            </w:tcPrChange>
          </w:tcPr>
          <w:p w14:paraId="457B9F27" w14:textId="72ABC468"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Pr>
                <w:bCs/>
                <w:color w:val="000000"/>
                <w:sz w:val="20"/>
                <w:szCs w:val="22"/>
              </w:rPr>
              <w:t>●</w:t>
            </w:r>
          </w:p>
        </w:tc>
        <w:tc>
          <w:tcPr>
            <w:tcW w:w="466" w:type="pct"/>
            <w:noWrap/>
            <w:hideMark/>
            <w:tcPrChange w:id="1476" w:author="Andrew Bernath" w:date="2017-05-01T12:34:00Z">
              <w:tcPr>
                <w:tcW w:w="397" w:type="pct"/>
                <w:noWrap/>
                <w:hideMark/>
              </w:tcPr>
            </w:tcPrChange>
          </w:tcPr>
          <w:p w14:paraId="32957143" w14:textId="6C360941"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Pr>
                <w:bCs/>
                <w:color w:val="000000"/>
                <w:sz w:val="20"/>
                <w:szCs w:val="22"/>
              </w:rPr>
              <w:t>●</w:t>
            </w:r>
          </w:p>
        </w:tc>
        <w:tc>
          <w:tcPr>
            <w:tcW w:w="465" w:type="pct"/>
            <w:noWrap/>
            <w:hideMark/>
            <w:tcPrChange w:id="1477" w:author="Andrew Bernath" w:date="2017-05-01T12:34:00Z">
              <w:tcPr>
                <w:tcW w:w="396" w:type="pct"/>
                <w:noWrap/>
                <w:hideMark/>
              </w:tcPr>
            </w:tcPrChange>
          </w:tcPr>
          <w:p w14:paraId="2A26E5DE" w14:textId="77777777" w:rsidR="00B35B62" w:rsidRPr="006D6C3E" w:rsidRDefault="00B35B6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6D6C3E">
              <w:rPr>
                <w:bCs/>
                <w:color w:val="000000"/>
                <w:sz w:val="20"/>
                <w:szCs w:val="22"/>
              </w:rPr>
              <w:t> </w:t>
            </w:r>
          </w:p>
        </w:tc>
        <w:tc>
          <w:tcPr>
            <w:tcW w:w="525" w:type="pct"/>
            <w:shd w:val="clear" w:color="auto" w:fill="D9D9D9" w:themeFill="background1" w:themeFillShade="D9"/>
            <w:noWrap/>
            <w:tcPrChange w:id="1478" w:author="Andrew Bernath" w:date="2017-05-01T12:34:00Z">
              <w:tcPr>
                <w:tcW w:w="447" w:type="pct"/>
                <w:shd w:val="clear" w:color="auto" w:fill="D9D9D9" w:themeFill="background1" w:themeFillShade="D9"/>
                <w:noWrap/>
              </w:tcPr>
            </w:tcPrChange>
          </w:tcPr>
          <w:p w14:paraId="314D36EA" w14:textId="200E42E3" w:rsidR="00B35B62" w:rsidRPr="006D6C3E" w:rsidRDefault="00B35B6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p>
        </w:tc>
        <w:tc>
          <w:tcPr>
            <w:tcW w:w="524" w:type="pct"/>
            <w:noWrap/>
            <w:hideMark/>
            <w:tcPrChange w:id="1479" w:author="Andrew Bernath" w:date="2017-05-01T12:34:00Z">
              <w:tcPr>
                <w:tcW w:w="1235" w:type="pct"/>
                <w:noWrap/>
                <w:hideMark/>
              </w:tcPr>
            </w:tcPrChange>
          </w:tcPr>
          <w:p w14:paraId="7A406A7F" w14:textId="298DF963"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Pr>
                <w:bCs/>
                <w:color w:val="000000"/>
                <w:sz w:val="20"/>
                <w:szCs w:val="22"/>
              </w:rPr>
              <w:t>●</w:t>
            </w:r>
          </w:p>
        </w:tc>
        <w:tc>
          <w:tcPr>
            <w:tcW w:w="640" w:type="pct"/>
            <w:noWrap/>
            <w:hideMark/>
            <w:tcPrChange w:id="1480" w:author="Andrew Bernath" w:date="2017-05-01T12:34:00Z">
              <w:tcPr>
                <w:tcW w:w="495" w:type="pct"/>
                <w:noWrap/>
                <w:hideMark/>
              </w:tcPr>
            </w:tcPrChange>
          </w:tcPr>
          <w:p w14:paraId="144292E2" w14:textId="2F5BE1F4"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Pr>
                <w:bCs/>
                <w:color w:val="000000"/>
                <w:sz w:val="20"/>
                <w:szCs w:val="22"/>
              </w:rPr>
              <w:t>●</w:t>
            </w:r>
          </w:p>
        </w:tc>
        <w:tc>
          <w:tcPr>
            <w:tcW w:w="639" w:type="pct"/>
            <w:noWrap/>
            <w:hideMark/>
            <w:tcPrChange w:id="1481" w:author="Andrew Bernath" w:date="2017-05-01T12:34:00Z">
              <w:tcPr>
                <w:tcW w:w="548" w:type="pct"/>
                <w:noWrap/>
                <w:hideMark/>
              </w:tcPr>
            </w:tcPrChange>
          </w:tcPr>
          <w:p w14:paraId="5909AE9C" w14:textId="7330F4B1" w:rsidR="00B35B62" w:rsidRPr="006D6C3E"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del w:id="1482" w:author="Andrew Bernath" w:date="2017-04-30T22:06:00Z">
              <w:r w:rsidDel="00161F4F">
                <w:rPr>
                  <w:bCs/>
                  <w:color w:val="000000"/>
                  <w:sz w:val="20"/>
                  <w:szCs w:val="22"/>
                </w:rPr>
                <w:delText>●</w:delText>
              </w:r>
            </w:del>
          </w:p>
        </w:tc>
      </w:tr>
      <w:tr w:rsidR="00B35B62" w:rsidRPr="006D6C3E" w14:paraId="36D2700A" w14:textId="77777777" w:rsidTr="00635ADC">
        <w:tblPrEx>
          <w:tblPrExChange w:id="1483" w:author="Andrew Bernath" w:date="2017-05-01T12:34:00Z">
            <w:tblPrEx>
              <w:tblW w:w="5000" w:type="pct"/>
              <w:tblLayout w:type="fixed"/>
            </w:tblPrEx>
          </w:tblPrExChange>
        </w:tblPrEx>
        <w:trPr>
          <w:trHeight w:val="300"/>
          <w:jc w:val="left"/>
          <w:trPrChange w:id="1484" w:author="Andrew Bernath" w:date="2017-05-01T12:34:00Z">
            <w:trPr>
              <w:trHeight w:val="300"/>
            </w:trPr>
          </w:trPrChange>
        </w:trPr>
        <w:tc>
          <w:tcPr>
            <w:cnfStyle w:val="001000000000" w:firstRow="0" w:lastRow="0" w:firstColumn="1" w:lastColumn="0" w:oddVBand="0" w:evenVBand="0" w:oddHBand="0" w:evenHBand="0" w:firstRowFirstColumn="0" w:firstRowLastColumn="0" w:lastRowFirstColumn="0" w:lastRowLastColumn="0"/>
            <w:tcW w:w="5000" w:type="pct"/>
            <w:gridSpan w:val="10"/>
            <w:noWrap/>
            <w:tcPrChange w:id="1485" w:author="Andrew Bernath" w:date="2017-05-01T12:34:00Z">
              <w:tcPr>
                <w:tcW w:w="5000" w:type="pct"/>
                <w:gridSpan w:val="12"/>
                <w:noWrap/>
              </w:tcPr>
            </w:tcPrChange>
          </w:tcPr>
          <w:p w14:paraId="5F6B6A1B" w14:textId="616EC4D2" w:rsidR="00B35B62" w:rsidRPr="006D6C3E" w:rsidRDefault="00B35B62" w:rsidP="00635ADC">
            <w:pPr>
              <w:ind w:firstLine="0"/>
              <w:jc w:val="center"/>
              <w:rPr>
                <w:b/>
                <w:color w:val="000000"/>
                <w:sz w:val="20"/>
                <w:szCs w:val="22"/>
              </w:rPr>
            </w:pPr>
            <w:r w:rsidRPr="00B35B62">
              <w:rPr>
                <w:b/>
                <w:color w:val="000000"/>
                <w:sz w:val="20"/>
                <w:szCs w:val="22"/>
              </w:rPr>
              <w:t xml:space="preserve">Complex </w:t>
            </w:r>
            <w:del w:id="1486" w:author="Andrew Bernath" w:date="2017-05-01T10:26:00Z">
              <w:r w:rsidRPr="00B35B62" w:rsidDel="00421C49">
                <w:rPr>
                  <w:b/>
                  <w:color w:val="000000"/>
                  <w:sz w:val="20"/>
                  <w:szCs w:val="22"/>
                </w:rPr>
                <w:delText>Site</w:delText>
              </w:r>
            </w:del>
            <w:ins w:id="1487" w:author="Andrew Bernath" w:date="2017-05-01T10:26:00Z">
              <w:r w:rsidR="00421C49">
                <w:rPr>
                  <w:b/>
                  <w:color w:val="000000"/>
                  <w:sz w:val="20"/>
                  <w:szCs w:val="22"/>
                </w:rPr>
                <w:t>Facility</w:t>
              </w:r>
            </w:ins>
          </w:p>
        </w:tc>
      </w:tr>
      <w:tr w:rsidR="00635ADC" w:rsidRPr="006D6C3E" w14:paraId="215633A4" w14:textId="77777777" w:rsidTr="00635ADC">
        <w:tblPrEx>
          <w:tblPrExChange w:id="1488" w:author="Andrew Bernath" w:date="2017-05-01T12:34:00Z">
            <w:tblPrEx>
              <w:jc w:val="left"/>
            </w:tblPrEx>
          </w:tblPrExChange>
        </w:tblPrEx>
        <w:trPr>
          <w:trHeight w:val="300"/>
          <w:jc w:val="left"/>
          <w:trPrChange w:id="1489" w:author="Andrew Bernath" w:date="2017-05-01T12:34:00Z">
            <w:trPr>
              <w:gridAfter w:val="0"/>
              <w:trHeight w:val="300"/>
              <w:jc w:val="left"/>
            </w:trPr>
          </w:trPrChange>
        </w:trPr>
        <w:tc>
          <w:tcPr>
            <w:cnfStyle w:val="001000000000" w:firstRow="0" w:lastRow="0" w:firstColumn="1" w:lastColumn="0" w:oddVBand="0" w:evenVBand="0" w:oddHBand="0" w:evenHBand="0" w:firstRowFirstColumn="0" w:firstRowLastColumn="0" w:lastRowFirstColumn="0" w:lastRowLastColumn="0"/>
            <w:tcW w:w="346" w:type="pct"/>
            <w:noWrap/>
            <w:tcPrChange w:id="1490" w:author="Andrew Bernath" w:date="2017-05-01T12:34:00Z">
              <w:tcPr>
                <w:tcW w:w="294" w:type="pct"/>
                <w:noWrap/>
              </w:tcPr>
            </w:tcPrChange>
          </w:tcPr>
          <w:p w14:paraId="0CBEE6FF" w14:textId="1B4B34A8" w:rsidR="00356B12" w:rsidRPr="003F0ABA" w:rsidRDefault="00356B12" w:rsidP="00635ADC">
            <w:pPr>
              <w:ind w:firstLine="0"/>
              <w:jc w:val="center"/>
              <w:rPr>
                <w:b/>
                <w:color w:val="000000"/>
                <w:sz w:val="20"/>
                <w:szCs w:val="22"/>
              </w:rPr>
            </w:pPr>
            <w:r w:rsidRPr="006D6C3E">
              <w:rPr>
                <w:b/>
                <w:color w:val="000000"/>
                <w:sz w:val="20"/>
                <w:szCs w:val="22"/>
              </w:rPr>
              <w:t>1</w:t>
            </w:r>
          </w:p>
        </w:tc>
        <w:tc>
          <w:tcPr>
            <w:tcW w:w="465" w:type="pct"/>
            <w:noWrap/>
            <w:vAlign w:val="top"/>
            <w:tcPrChange w:id="1491" w:author="Andrew Bernath" w:date="2017-05-01T12:34:00Z">
              <w:tcPr>
                <w:tcW w:w="396" w:type="pct"/>
                <w:gridSpan w:val="2"/>
                <w:noWrap/>
                <w:vAlign w:val="top"/>
              </w:tcPr>
            </w:tcPrChange>
          </w:tcPr>
          <w:p w14:paraId="12B08F91" w14:textId="6DAEC9A5"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CB34E0">
              <w:rPr>
                <w:bCs/>
                <w:color w:val="000000"/>
                <w:sz w:val="20"/>
                <w:szCs w:val="22"/>
              </w:rPr>
              <w:t>●</w:t>
            </w:r>
          </w:p>
        </w:tc>
        <w:tc>
          <w:tcPr>
            <w:tcW w:w="465" w:type="pct"/>
            <w:noWrap/>
            <w:vAlign w:val="top"/>
            <w:tcPrChange w:id="1492" w:author="Andrew Bernath" w:date="2017-05-01T12:34:00Z">
              <w:tcPr>
                <w:tcW w:w="396" w:type="pct"/>
                <w:noWrap/>
                <w:vAlign w:val="top"/>
              </w:tcPr>
            </w:tcPrChange>
          </w:tcPr>
          <w:p w14:paraId="1A8079BB" w14:textId="199EC305"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D14A53">
              <w:rPr>
                <w:bCs/>
                <w:color w:val="000000"/>
                <w:sz w:val="20"/>
                <w:szCs w:val="22"/>
              </w:rPr>
              <w:t>●</w:t>
            </w:r>
          </w:p>
        </w:tc>
        <w:tc>
          <w:tcPr>
            <w:tcW w:w="465" w:type="pct"/>
            <w:noWrap/>
            <w:vAlign w:val="top"/>
            <w:tcPrChange w:id="1493" w:author="Andrew Bernath" w:date="2017-05-01T12:34:00Z">
              <w:tcPr>
                <w:tcW w:w="396" w:type="pct"/>
                <w:noWrap/>
                <w:vAlign w:val="top"/>
              </w:tcPr>
            </w:tcPrChange>
          </w:tcPr>
          <w:p w14:paraId="4DCABC6C" w14:textId="7D29D26C"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0D6D08">
              <w:rPr>
                <w:bCs/>
                <w:color w:val="000000"/>
                <w:sz w:val="20"/>
                <w:szCs w:val="22"/>
              </w:rPr>
              <w:t>●</w:t>
            </w:r>
          </w:p>
        </w:tc>
        <w:tc>
          <w:tcPr>
            <w:tcW w:w="466" w:type="pct"/>
            <w:noWrap/>
            <w:vAlign w:val="top"/>
            <w:tcPrChange w:id="1494" w:author="Andrew Bernath" w:date="2017-05-01T12:34:00Z">
              <w:tcPr>
                <w:tcW w:w="397" w:type="pct"/>
                <w:noWrap/>
                <w:vAlign w:val="top"/>
              </w:tcPr>
            </w:tcPrChange>
          </w:tcPr>
          <w:p w14:paraId="75AB4BA1" w14:textId="4DC126ED"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2C09EE">
              <w:rPr>
                <w:bCs/>
                <w:color w:val="000000"/>
                <w:sz w:val="20"/>
                <w:szCs w:val="22"/>
              </w:rPr>
              <w:t>●</w:t>
            </w:r>
          </w:p>
        </w:tc>
        <w:tc>
          <w:tcPr>
            <w:tcW w:w="465" w:type="pct"/>
            <w:noWrap/>
            <w:tcPrChange w:id="1495" w:author="Andrew Bernath" w:date="2017-05-01T12:34:00Z">
              <w:tcPr>
                <w:tcW w:w="396" w:type="pct"/>
                <w:noWrap/>
              </w:tcPr>
            </w:tcPrChange>
          </w:tcPr>
          <w:p w14:paraId="47815BDE" w14:textId="4B50B952"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6D6C3E">
              <w:rPr>
                <w:bCs/>
                <w:color w:val="000000"/>
                <w:sz w:val="20"/>
                <w:szCs w:val="22"/>
              </w:rPr>
              <w:t> </w:t>
            </w:r>
          </w:p>
        </w:tc>
        <w:tc>
          <w:tcPr>
            <w:tcW w:w="525" w:type="pct"/>
            <w:noWrap/>
            <w:vAlign w:val="top"/>
            <w:tcPrChange w:id="1496" w:author="Andrew Bernath" w:date="2017-05-01T12:34:00Z">
              <w:tcPr>
                <w:tcW w:w="447" w:type="pct"/>
                <w:noWrap/>
                <w:vAlign w:val="top"/>
              </w:tcPr>
            </w:tcPrChange>
          </w:tcPr>
          <w:p w14:paraId="48AE4191" w14:textId="73117DCB"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527C76">
              <w:rPr>
                <w:bCs/>
                <w:color w:val="000000"/>
                <w:sz w:val="20"/>
                <w:szCs w:val="22"/>
              </w:rPr>
              <w:t>●</w:t>
            </w:r>
          </w:p>
        </w:tc>
        <w:tc>
          <w:tcPr>
            <w:tcW w:w="524" w:type="pct"/>
            <w:noWrap/>
            <w:vAlign w:val="top"/>
            <w:tcPrChange w:id="1497" w:author="Andrew Bernath" w:date="2017-05-01T12:34:00Z">
              <w:tcPr>
                <w:tcW w:w="1235" w:type="pct"/>
                <w:noWrap/>
                <w:vAlign w:val="top"/>
              </w:tcPr>
            </w:tcPrChange>
          </w:tcPr>
          <w:p w14:paraId="6016436C" w14:textId="671C83DF"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5E59FB">
              <w:rPr>
                <w:bCs/>
                <w:color w:val="000000"/>
                <w:sz w:val="20"/>
                <w:szCs w:val="22"/>
              </w:rPr>
              <w:t>●</w:t>
            </w:r>
          </w:p>
        </w:tc>
        <w:tc>
          <w:tcPr>
            <w:tcW w:w="640" w:type="pct"/>
            <w:noWrap/>
            <w:tcPrChange w:id="1498" w:author="Andrew Bernath" w:date="2017-05-01T12:34:00Z">
              <w:tcPr>
                <w:tcW w:w="495" w:type="pct"/>
                <w:noWrap/>
              </w:tcPr>
            </w:tcPrChange>
          </w:tcPr>
          <w:p w14:paraId="512567B7" w14:textId="14BE9623"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Pr>
                <w:bCs/>
                <w:color w:val="000000"/>
                <w:sz w:val="20"/>
                <w:szCs w:val="22"/>
              </w:rPr>
              <w:t>●</w:t>
            </w:r>
          </w:p>
        </w:tc>
        <w:tc>
          <w:tcPr>
            <w:tcW w:w="639" w:type="pct"/>
            <w:noWrap/>
            <w:tcPrChange w:id="1499" w:author="Andrew Bernath" w:date="2017-05-01T12:34:00Z">
              <w:tcPr>
                <w:tcW w:w="548" w:type="pct"/>
                <w:noWrap/>
              </w:tcPr>
            </w:tcPrChange>
          </w:tcPr>
          <w:p w14:paraId="2308BD63" w14:textId="2325EB63"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color w:val="000000"/>
                <w:sz w:val="20"/>
                <w:szCs w:val="22"/>
              </w:rPr>
            </w:pPr>
            <w:r>
              <w:rPr>
                <w:bCs/>
                <w:color w:val="000000"/>
                <w:sz w:val="20"/>
                <w:szCs w:val="22"/>
              </w:rPr>
              <w:t>●</w:t>
            </w:r>
          </w:p>
        </w:tc>
      </w:tr>
      <w:tr w:rsidR="00635ADC" w:rsidRPr="006D6C3E" w14:paraId="69BF07DE" w14:textId="77777777" w:rsidTr="00635ADC">
        <w:tblPrEx>
          <w:tblPrExChange w:id="1500" w:author="Andrew Bernath" w:date="2017-05-01T12:34:00Z">
            <w:tblPrEx>
              <w:jc w:val="left"/>
            </w:tblPrEx>
          </w:tblPrExChange>
        </w:tblPrEx>
        <w:trPr>
          <w:trHeight w:val="300"/>
          <w:jc w:val="left"/>
          <w:trPrChange w:id="1501" w:author="Andrew Bernath" w:date="2017-05-01T12:34:00Z">
            <w:trPr>
              <w:gridAfter w:val="0"/>
              <w:trHeight w:val="300"/>
              <w:jc w:val="left"/>
            </w:trPr>
          </w:trPrChange>
        </w:trPr>
        <w:tc>
          <w:tcPr>
            <w:cnfStyle w:val="001000000000" w:firstRow="0" w:lastRow="0" w:firstColumn="1" w:lastColumn="0" w:oddVBand="0" w:evenVBand="0" w:oddHBand="0" w:evenHBand="0" w:firstRowFirstColumn="0" w:firstRowLastColumn="0" w:lastRowFirstColumn="0" w:lastRowLastColumn="0"/>
            <w:tcW w:w="346" w:type="pct"/>
            <w:noWrap/>
            <w:tcPrChange w:id="1502" w:author="Andrew Bernath" w:date="2017-05-01T12:34:00Z">
              <w:tcPr>
                <w:tcW w:w="294" w:type="pct"/>
                <w:noWrap/>
              </w:tcPr>
            </w:tcPrChange>
          </w:tcPr>
          <w:p w14:paraId="3BA4E92E" w14:textId="4ED79F06" w:rsidR="00356B12" w:rsidRPr="003F0ABA" w:rsidRDefault="00356B12" w:rsidP="00635ADC">
            <w:pPr>
              <w:ind w:firstLine="0"/>
              <w:jc w:val="center"/>
              <w:rPr>
                <w:b/>
                <w:color w:val="000000"/>
                <w:sz w:val="20"/>
                <w:szCs w:val="22"/>
              </w:rPr>
            </w:pPr>
            <w:r w:rsidRPr="006D6C3E">
              <w:rPr>
                <w:b/>
                <w:color w:val="000000"/>
                <w:sz w:val="20"/>
                <w:szCs w:val="22"/>
              </w:rPr>
              <w:lastRenderedPageBreak/>
              <w:t>2</w:t>
            </w:r>
          </w:p>
        </w:tc>
        <w:tc>
          <w:tcPr>
            <w:tcW w:w="465" w:type="pct"/>
            <w:noWrap/>
            <w:vAlign w:val="top"/>
            <w:tcPrChange w:id="1503" w:author="Andrew Bernath" w:date="2017-05-01T12:34:00Z">
              <w:tcPr>
                <w:tcW w:w="396" w:type="pct"/>
                <w:gridSpan w:val="2"/>
                <w:noWrap/>
                <w:vAlign w:val="top"/>
              </w:tcPr>
            </w:tcPrChange>
          </w:tcPr>
          <w:p w14:paraId="4092595C" w14:textId="2CDC300A"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CB34E0">
              <w:rPr>
                <w:bCs/>
                <w:color w:val="000000"/>
                <w:sz w:val="20"/>
                <w:szCs w:val="22"/>
              </w:rPr>
              <w:t>●</w:t>
            </w:r>
          </w:p>
        </w:tc>
        <w:tc>
          <w:tcPr>
            <w:tcW w:w="465" w:type="pct"/>
            <w:noWrap/>
            <w:vAlign w:val="top"/>
            <w:tcPrChange w:id="1504" w:author="Andrew Bernath" w:date="2017-05-01T12:34:00Z">
              <w:tcPr>
                <w:tcW w:w="396" w:type="pct"/>
                <w:noWrap/>
                <w:vAlign w:val="top"/>
              </w:tcPr>
            </w:tcPrChange>
          </w:tcPr>
          <w:p w14:paraId="497AFB7C" w14:textId="4262661C"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D14A53">
              <w:rPr>
                <w:bCs/>
                <w:color w:val="000000"/>
                <w:sz w:val="20"/>
                <w:szCs w:val="22"/>
              </w:rPr>
              <w:t>●</w:t>
            </w:r>
          </w:p>
        </w:tc>
        <w:tc>
          <w:tcPr>
            <w:tcW w:w="465" w:type="pct"/>
            <w:noWrap/>
            <w:vAlign w:val="top"/>
            <w:tcPrChange w:id="1505" w:author="Andrew Bernath" w:date="2017-05-01T12:34:00Z">
              <w:tcPr>
                <w:tcW w:w="396" w:type="pct"/>
                <w:noWrap/>
                <w:vAlign w:val="top"/>
              </w:tcPr>
            </w:tcPrChange>
          </w:tcPr>
          <w:p w14:paraId="0E0E8E74" w14:textId="1E6C059C"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0D6D08">
              <w:rPr>
                <w:bCs/>
                <w:color w:val="000000"/>
                <w:sz w:val="20"/>
                <w:szCs w:val="22"/>
              </w:rPr>
              <w:t>●</w:t>
            </w:r>
          </w:p>
        </w:tc>
        <w:tc>
          <w:tcPr>
            <w:tcW w:w="466" w:type="pct"/>
            <w:noWrap/>
            <w:vAlign w:val="top"/>
            <w:tcPrChange w:id="1506" w:author="Andrew Bernath" w:date="2017-05-01T12:34:00Z">
              <w:tcPr>
                <w:tcW w:w="397" w:type="pct"/>
                <w:noWrap/>
                <w:vAlign w:val="top"/>
              </w:tcPr>
            </w:tcPrChange>
          </w:tcPr>
          <w:p w14:paraId="5F7BB9C7" w14:textId="28AA2ED8"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2C09EE">
              <w:rPr>
                <w:bCs/>
                <w:color w:val="000000"/>
                <w:sz w:val="20"/>
                <w:szCs w:val="22"/>
              </w:rPr>
              <w:t>●</w:t>
            </w:r>
          </w:p>
        </w:tc>
        <w:tc>
          <w:tcPr>
            <w:tcW w:w="465" w:type="pct"/>
            <w:noWrap/>
            <w:tcPrChange w:id="1507" w:author="Andrew Bernath" w:date="2017-05-01T12:34:00Z">
              <w:tcPr>
                <w:tcW w:w="396" w:type="pct"/>
                <w:noWrap/>
              </w:tcPr>
            </w:tcPrChange>
          </w:tcPr>
          <w:p w14:paraId="2892E5A1" w14:textId="21E17D61"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6D6C3E">
              <w:rPr>
                <w:bCs/>
                <w:color w:val="000000"/>
                <w:sz w:val="20"/>
                <w:szCs w:val="22"/>
              </w:rPr>
              <w:t> </w:t>
            </w:r>
          </w:p>
        </w:tc>
        <w:tc>
          <w:tcPr>
            <w:tcW w:w="525" w:type="pct"/>
            <w:noWrap/>
            <w:vAlign w:val="top"/>
            <w:tcPrChange w:id="1508" w:author="Andrew Bernath" w:date="2017-05-01T12:34:00Z">
              <w:tcPr>
                <w:tcW w:w="447" w:type="pct"/>
                <w:noWrap/>
                <w:vAlign w:val="top"/>
              </w:tcPr>
            </w:tcPrChange>
          </w:tcPr>
          <w:p w14:paraId="26801F44" w14:textId="71C055E1"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527C76">
              <w:rPr>
                <w:bCs/>
                <w:color w:val="000000"/>
                <w:sz w:val="20"/>
                <w:szCs w:val="22"/>
              </w:rPr>
              <w:t>●</w:t>
            </w:r>
          </w:p>
        </w:tc>
        <w:tc>
          <w:tcPr>
            <w:tcW w:w="524" w:type="pct"/>
            <w:noWrap/>
            <w:vAlign w:val="top"/>
            <w:tcPrChange w:id="1509" w:author="Andrew Bernath" w:date="2017-05-01T12:34:00Z">
              <w:tcPr>
                <w:tcW w:w="1235" w:type="pct"/>
                <w:noWrap/>
                <w:vAlign w:val="top"/>
              </w:tcPr>
            </w:tcPrChange>
          </w:tcPr>
          <w:p w14:paraId="1C3C3C03" w14:textId="1D21B2D6"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5E59FB">
              <w:rPr>
                <w:bCs/>
                <w:color w:val="000000"/>
                <w:sz w:val="20"/>
                <w:szCs w:val="22"/>
              </w:rPr>
              <w:t>●</w:t>
            </w:r>
          </w:p>
        </w:tc>
        <w:tc>
          <w:tcPr>
            <w:tcW w:w="640" w:type="pct"/>
            <w:noWrap/>
            <w:tcPrChange w:id="1510" w:author="Andrew Bernath" w:date="2017-05-01T12:34:00Z">
              <w:tcPr>
                <w:tcW w:w="495" w:type="pct"/>
                <w:noWrap/>
              </w:tcPr>
            </w:tcPrChange>
          </w:tcPr>
          <w:p w14:paraId="4DD6FD6E" w14:textId="69084A46"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6D6C3E">
              <w:rPr>
                <w:bCs/>
                <w:color w:val="000000"/>
                <w:sz w:val="20"/>
                <w:szCs w:val="22"/>
              </w:rPr>
              <w:t> </w:t>
            </w:r>
          </w:p>
        </w:tc>
        <w:tc>
          <w:tcPr>
            <w:tcW w:w="639" w:type="pct"/>
            <w:noWrap/>
            <w:tcPrChange w:id="1511" w:author="Andrew Bernath" w:date="2017-05-01T12:34:00Z">
              <w:tcPr>
                <w:tcW w:w="548" w:type="pct"/>
                <w:noWrap/>
              </w:tcPr>
            </w:tcPrChange>
          </w:tcPr>
          <w:p w14:paraId="4BC54398" w14:textId="0335601F"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color w:val="000000"/>
                <w:sz w:val="20"/>
                <w:szCs w:val="22"/>
              </w:rPr>
            </w:pPr>
          </w:p>
        </w:tc>
      </w:tr>
      <w:tr w:rsidR="00635ADC" w:rsidRPr="006D6C3E" w14:paraId="3C7EB07D" w14:textId="77777777" w:rsidTr="00635ADC">
        <w:tblPrEx>
          <w:tblPrExChange w:id="1512" w:author="Andrew Bernath" w:date="2017-05-01T12:34:00Z">
            <w:tblPrEx>
              <w:jc w:val="left"/>
            </w:tblPrEx>
          </w:tblPrExChange>
        </w:tblPrEx>
        <w:trPr>
          <w:trHeight w:val="300"/>
          <w:jc w:val="left"/>
          <w:trPrChange w:id="1513" w:author="Andrew Bernath" w:date="2017-05-01T12:34:00Z">
            <w:trPr>
              <w:gridAfter w:val="0"/>
              <w:trHeight w:val="300"/>
              <w:jc w:val="left"/>
            </w:trPr>
          </w:trPrChange>
        </w:trPr>
        <w:tc>
          <w:tcPr>
            <w:cnfStyle w:val="001000000000" w:firstRow="0" w:lastRow="0" w:firstColumn="1" w:lastColumn="0" w:oddVBand="0" w:evenVBand="0" w:oddHBand="0" w:evenHBand="0" w:firstRowFirstColumn="0" w:firstRowLastColumn="0" w:lastRowFirstColumn="0" w:lastRowLastColumn="0"/>
            <w:tcW w:w="346" w:type="pct"/>
            <w:noWrap/>
            <w:tcPrChange w:id="1514" w:author="Andrew Bernath" w:date="2017-05-01T12:34:00Z">
              <w:tcPr>
                <w:tcW w:w="294" w:type="pct"/>
                <w:noWrap/>
              </w:tcPr>
            </w:tcPrChange>
          </w:tcPr>
          <w:p w14:paraId="3A5C4434" w14:textId="395FF28B" w:rsidR="00356B12" w:rsidRPr="003F0ABA" w:rsidRDefault="00356B12" w:rsidP="00635ADC">
            <w:pPr>
              <w:ind w:firstLine="0"/>
              <w:jc w:val="center"/>
              <w:rPr>
                <w:b/>
                <w:color w:val="000000"/>
                <w:sz w:val="20"/>
                <w:szCs w:val="22"/>
              </w:rPr>
            </w:pPr>
            <w:r w:rsidRPr="006D6C3E">
              <w:rPr>
                <w:b/>
                <w:color w:val="000000"/>
                <w:sz w:val="20"/>
                <w:szCs w:val="22"/>
              </w:rPr>
              <w:t>3</w:t>
            </w:r>
          </w:p>
        </w:tc>
        <w:tc>
          <w:tcPr>
            <w:tcW w:w="465" w:type="pct"/>
            <w:noWrap/>
            <w:vAlign w:val="top"/>
            <w:tcPrChange w:id="1515" w:author="Andrew Bernath" w:date="2017-05-01T12:34:00Z">
              <w:tcPr>
                <w:tcW w:w="396" w:type="pct"/>
                <w:gridSpan w:val="2"/>
                <w:noWrap/>
                <w:vAlign w:val="top"/>
              </w:tcPr>
            </w:tcPrChange>
          </w:tcPr>
          <w:p w14:paraId="00B14627" w14:textId="28615E31"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CB34E0">
              <w:rPr>
                <w:bCs/>
                <w:color w:val="000000"/>
                <w:sz w:val="20"/>
                <w:szCs w:val="22"/>
              </w:rPr>
              <w:t>●</w:t>
            </w:r>
          </w:p>
        </w:tc>
        <w:tc>
          <w:tcPr>
            <w:tcW w:w="465" w:type="pct"/>
            <w:noWrap/>
            <w:vAlign w:val="top"/>
            <w:tcPrChange w:id="1516" w:author="Andrew Bernath" w:date="2017-05-01T12:34:00Z">
              <w:tcPr>
                <w:tcW w:w="396" w:type="pct"/>
                <w:noWrap/>
                <w:vAlign w:val="top"/>
              </w:tcPr>
            </w:tcPrChange>
          </w:tcPr>
          <w:p w14:paraId="2BDCEFAE" w14:textId="5914DA0D"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D14A53">
              <w:rPr>
                <w:bCs/>
                <w:color w:val="000000"/>
                <w:sz w:val="20"/>
                <w:szCs w:val="22"/>
              </w:rPr>
              <w:t>●</w:t>
            </w:r>
          </w:p>
        </w:tc>
        <w:tc>
          <w:tcPr>
            <w:tcW w:w="465" w:type="pct"/>
            <w:noWrap/>
            <w:vAlign w:val="top"/>
            <w:tcPrChange w:id="1517" w:author="Andrew Bernath" w:date="2017-05-01T12:34:00Z">
              <w:tcPr>
                <w:tcW w:w="396" w:type="pct"/>
                <w:noWrap/>
                <w:vAlign w:val="top"/>
              </w:tcPr>
            </w:tcPrChange>
          </w:tcPr>
          <w:p w14:paraId="55E3B1D0" w14:textId="2FAF5417"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0D6D08">
              <w:rPr>
                <w:bCs/>
                <w:color w:val="000000"/>
                <w:sz w:val="20"/>
                <w:szCs w:val="22"/>
              </w:rPr>
              <w:t>●</w:t>
            </w:r>
          </w:p>
        </w:tc>
        <w:tc>
          <w:tcPr>
            <w:tcW w:w="466" w:type="pct"/>
            <w:noWrap/>
            <w:tcPrChange w:id="1518" w:author="Andrew Bernath" w:date="2017-05-01T12:34:00Z">
              <w:tcPr>
                <w:tcW w:w="397" w:type="pct"/>
                <w:noWrap/>
              </w:tcPr>
            </w:tcPrChange>
          </w:tcPr>
          <w:p w14:paraId="1B296878" w14:textId="514EF0A2"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6D6C3E">
              <w:rPr>
                <w:bCs/>
                <w:color w:val="000000"/>
                <w:sz w:val="20"/>
                <w:szCs w:val="22"/>
              </w:rPr>
              <w:t> </w:t>
            </w:r>
          </w:p>
        </w:tc>
        <w:tc>
          <w:tcPr>
            <w:tcW w:w="465" w:type="pct"/>
            <w:noWrap/>
            <w:tcPrChange w:id="1519" w:author="Andrew Bernath" w:date="2017-05-01T12:34:00Z">
              <w:tcPr>
                <w:tcW w:w="396" w:type="pct"/>
                <w:noWrap/>
              </w:tcPr>
            </w:tcPrChange>
          </w:tcPr>
          <w:p w14:paraId="1E9994F8" w14:textId="5C726392"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6D6C3E">
              <w:rPr>
                <w:bCs/>
                <w:color w:val="000000"/>
                <w:sz w:val="20"/>
                <w:szCs w:val="22"/>
              </w:rPr>
              <w:t> </w:t>
            </w:r>
          </w:p>
        </w:tc>
        <w:tc>
          <w:tcPr>
            <w:tcW w:w="525" w:type="pct"/>
            <w:noWrap/>
            <w:tcPrChange w:id="1520" w:author="Andrew Bernath" w:date="2017-05-01T12:34:00Z">
              <w:tcPr>
                <w:tcW w:w="447" w:type="pct"/>
                <w:noWrap/>
              </w:tcPr>
            </w:tcPrChange>
          </w:tcPr>
          <w:p w14:paraId="04F4AB9D" w14:textId="2B62C762"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6D6C3E">
              <w:rPr>
                <w:bCs/>
                <w:color w:val="000000"/>
                <w:sz w:val="20"/>
                <w:szCs w:val="22"/>
              </w:rPr>
              <w:t> </w:t>
            </w:r>
          </w:p>
        </w:tc>
        <w:tc>
          <w:tcPr>
            <w:tcW w:w="524" w:type="pct"/>
            <w:noWrap/>
            <w:vAlign w:val="top"/>
            <w:tcPrChange w:id="1521" w:author="Andrew Bernath" w:date="2017-05-01T12:34:00Z">
              <w:tcPr>
                <w:tcW w:w="1235" w:type="pct"/>
                <w:noWrap/>
                <w:vAlign w:val="top"/>
              </w:tcPr>
            </w:tcPrChange>
          </w:tcPr>
          <w:p w14:paraId="39685E62" w14:textId="30FF0047"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5E59FB">
              <w:rPr>
                <w:bCs/>
                <w:color w:val="000000"/>
                <w:sz w:val="20"/>
                <w:szCs w:val="22"/>
              </w:rPr>
              <w:t>●</w:t>
            </w:r>
          </w:p>
        </w:tc>
        <w:tc>
          <w:tcPr>
            <w:tcW w:w="640" w:type="pct"/>
            <w:noWrap/>
            <w:vAlign w:val="top"/>
            <w:tcPrChange w:id="1522" w:author="Andrew Bernath" w:date="2017-05-01T12:34:00Z">
              <w:tcPr>
                <w:tcW w:w="495" w:type="pct"/>
                <w:noWrap/>
                <w:vAlign w:val="top"/>
              </w:tcPr>
            </w:tcPrChange>
          </w:tcPr>
          <w:p w14:paraId="73F99FDA" w14:textId="27914930"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E922E8">
              <w:rPr>
                <w:bCs/>
                <w:color w:val="000000"/>
                <w:sz w:val="20"/>
                <w:szCs w:val="22"/>
              </w:rPr>
              <w:t>●</w:t>
            </w:r>
          </w:p>
        </w:tc>
        <w:tc>
          <w:tcPr>
            <w:tcW w:w="639" w:type="pct"/>
            <w:noWrap/>
            <w:vAlign w:val="top"/>
            <w:tcPrChange w:id="1523" w:author="Andrew Bernath" w:date="2017-05-01T12:34:00Z">
              <w:tcPr>
                <w:tcW w:w="548" w:type="pct"/>
                <w:noWrap/>
                <w:vAlign w:val="top"/>
              </w:tcPr>
            </w:tcPrChange>
          </w:tcPr>
          <w:p w14:paraId="4A766E9F" w14:textId="59760F44"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color w:val="000000"/>
                <w:sz w:val="20"/>
                <w:szCs w:val="22"/>
              </w:rPr>
            </w:pPr>
            <w:r w:rsidRPr="00314403">
              <w:rPr>
                <w:bCs/>
                <w:color w:val="000000"/>
                <w:sz w:val="20"/>
                <w:szCs w:val="22"/>
              </w:rPr>
              <w:t>●</w:t>
            </w:r>
          </w:p>
        </w:tc>
      </w:tr>
      <w:tr w:rsidR="00635ADC" w:rsidRPr="006D6C3E" w14:paraId="0B25A2AA" w14:textId="77777777" w:rsidTr="00635ADC">
        <w:tblPrEx>
          <w:tblPrExChange w:id="1524" w:author="Andrew Bernath" w:date="2017-05-01T12:34:00Z">
            <w:tblPrEx>
              <w:jc w:val="left"/>
            </w:tblPrEx>
          </w:tblPrExChange>
        </w:tblPrEx>
        <w:trPr>
          <w:trHeight w:val="300"/>
          <w:jc w:val="left"/>
          <w:trPrChange w:id="1525" w:author="Andrew Bernath" w:date="2017-05-01T12:34:00Z">
            <w:trPr>
              <w:gridAfter w:val="0"/>
              <w:trHeight w:val="300"/>
              <w:jc w:val="left"/>
            </w:trPr>
          </w:trPrChange>
        </w:trPr>
        <w:tc>
          <w:tcPr>
            <w:cnfStyle w:val="001000000000" w:firstRow="0" w:lastRow="0" w:firstColumn="1" w:lastColumn="0" w:oddVBand="0" w:evenVBand="0" w:oddHBand="0" w:evenHBand="0" w:firstRowFirstColumn="0" w:firstRowLastColumn="0" w:lastRowFirstColumn="0" w:lastRowLastColumn="0"/>
            <w:tcW w:w="346" w:type="pct"/>
            <w:noWrap/>
            <w:tcPrChange w:id="1526" w:author="Andrew Bernath" w:date="2017-05-01T12:34:00Z">
              <w:tcPr>
                <w:tcW w:w="294" w:type="pct"/>
                <w:noWrap/>
              </w:tcPr>
            </w:tcPrChange>
          </w:tcPr>
          <w:p w14:paraId="25F5CF3C" w14:textId="746A814A" w:rsidR="00356B12" w:rsidRPr="003F0ABA" w:rsidRDefault="00356B12" w:rsidP="00635ADC">
            <w:pPr>
              <w:ind w:firstLine="0"/>
              <w:jc w:val="center"/>
              <w:rPr>
                <w:b/>
                <w:color w:val="000000"/>
                <w:sz w:val="20"/>
                <w:szCs w:val="22"/>
              </w:rPr>
            </w:pPr>
            <w:r w:rsidRPr="006D6C3E">
              <w:rPr>
                <w:b/>
                <w:sz w:val="20"/>
                <w:szCs w:val="22"/>
              </w:rPr>
              <w:t>4</w:t>
            </w:r>
          </w:p>
        </w:tc>
        <w:tc>
          <w:tcPr>
            <w:tcW w:w="465" w:type="pct"/>
            <w:noWrap/>
            <w:vAlign w:val="top"/>
            <w:tcPrChange w:id="1527" w:author="Andrew Bernath" w:date="2017-05-01T12:34:00Z">
              <w:tcPr>
                <w:tcW w:w="396" w:type="pct"/>
                <w:gridSpan w:val="2"/>
                <w:noWrap/>
                <w:vAlign w:val="top"/>
              </w:tcPr>
            </w:tcPrChange>
          </w:tcPr>
          <w:p w14:paraId="621BF727" w14:textId="27583A3F"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CB34E0">
              <w:rPr>
                <w:bCs/>
                <w:color w:val="000000"/>
                <w:sz w:val="20"/>
                <w:szCs w:val="22"/>
              </w:rPr>
              <w:t>●</w:t>
            </w:r>
          </w:p>
        </w:tc>
        <w:tc>
          <w:tcPr>
            <w:tcW w:w="465" w:type="pct"/>
            <w:noWrap/>
            <w:tcPrChange w:id="1528" w:author="Andrew Bernath" w:date="2017-05-01T12:34:00Z">
              <w:tcPr>
                <w:tcW w:w="396" w:type="pct"/>
                <w:noWrap/>
              </w:tcPr>
            </w:tcPrChange>
          </w:tcPr>
          <w:p w14:paraId="65E58282" w14:textId="4CDEDFCF"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6D6C3E">
              <w:rPr>
                <w:bCs/>
                <w:sz w:val="20"/>
                <w:szCs w:val="22"/>
              </w:rPr>
              <w:t> </w:t>
            </w:r>
          </w:p>
        </w:tc>
        <w:tc>
          <w:tcPr>
            <w:tcW w:w="465" w:type="pct"/>
            <w:noWrap/>
            <w:vAlign w:val="top"/>
            <w:tcPrChange w:id="1529" w:author="Andrew Bernath" w:date="2017-05-01T12:34:00Z">
              <w:tcPr>
                <w:tcW w:w="396" w:type="pct"/>
                <w:noWrap/>
                <w:vAlign w:val="top"/>
              </w:tcPr>
            </w:tcPrChange>
          </w:tcPr>
          <w:p w14:paraId="30CCB248" w14:textId="670955F3"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0D6D08">
              <w:rPr>
                <w:bCs/>
                <w:color w:val="000000"/>
                <w:sz w:val="20"/>
                <w:szCs w:val="22"/>
              </w:rPr>
              <w:t>●</w:t>
            </w:r>
          </w:p>
        </w:tc>
        <w:tc>
          <w:tcPr>
            <w:tcW w:w="466" w:type="pct"/>
            <w:noWrap/>
            <w:vAlign w:val="top"/>
            <w:tcPrChange w:id="1530" w:author="Andrew Bernath" w:date="2017-05-01T12:34:00Z">
              <w:tcPr>
                <w:tcW w:w="397" w:type="pct"/>
                <w:noWrap/>
                <w:vAlign w:val="top"/>
              </w:tcPr>
            </w:tcPrChange>
          </w:tcPr>
          <w:p w14:paraId="37E05411" w14:textId="6CC98C53"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665669">
              <w:rPr>
                <w:bCs/>
                <w:color w:val="000000"/>
                <w:sz w:val="20"/>
                <w:szCs w:val="22"/>
              </w:rPr>
              <w:t>●</w:t>
            </w:r>
          </w:p>
        </w:tc>
        <w:tc>
          <w:tcPr>
            <w:tcW w:w="465" w:type="pct"/>
            <w:noWrap/>
            <w:tcPrChange w:id="1531" w:author="Andrew Bernath" w:date="2017-05-01T12:34:00Z">
              <w:tcPr>
                <w:tcW w:w="396" w:type="pct"/>
                <w:noWrap/>
              </w:tcPr>
            </w:tcPrChange>
          </w:tcPr>
          <w:p w14:paraId="3405D6D6" w14:textId="0F259F6E"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6D6C3E">
              <w:rPr>
                <w:bCs/>
                <w:sz w:val="20"/>
                <w:szCs w:val="22"/>
              </w:rPr>
              <w:t> </w:t>
            </w:r>
          </w:p>
        </w:tc>
        <w:tc>
          <w:tcPr>
            <w:tcW w:w="525" w:type="pct"/>
            <w:noWrap/>
            <w:vAlign w:val="top"/>
            <w:tcPrChange w:id="1532" w:author="Andrew Bernath" w:date="2017-05-01T12:34:00Z">
              <w:tcPr>
                <w:tcW w:w="447" w:type="pct"/>
                <w:noWrap/>
                <w:vAlign w:val="top"/>
              </w:tcPr>
            </w:tcPrChange>
          </w:tcPr>
          <w:p w14:paraId="5F0F8E3B" w14:textId="77BC4C11"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071873">
              <w:rPr>
                <w:bCs/>
                <w:color w:val="000000"/>
                <w:sz w:val="20"/>
                <w:szCs w:val="22"/>
              </w:rPr>
              <w:t>●</w:t>
            </w:r>
          </w:p>
        </w:tc>
        <w:tc>
          <w:tcPr>
            <w:tcW w:w="524" w:type="pct"/>
            <w:noWrap/>
            <w:vAlign w:val="top"/>
            <w:tcPrChange w:id="1533" w:author="Andrew Bernath" w:date="2017-05-01T12:34:00Z">
              <w:tcPr>
                <w:tcW w:w="1235" w:type="pct"/>
                <w:noWrap/>
                <w:vAlign w:val="top"/>
              </w:tcPr>
            </w:tcPrChange>
          </w:tcPr>
          <w:p w14:paraId="72D05A00" w14:textId="2B4FD791"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5E59FB">
              <w:rPr>
                <w:bCs/>
                <w:color w:val="000000"/>
                <w:sz w:val="20"/>
                <w:szCs w:val="22"/>
              </w:rPr>
              <w:t>●</w:t>
            </w:r>
          </w:p>
        </w:tc>
        <w:tc>
          <w:tcPr>
            <w:tcW w:w="640" w:type="pct"/>
            <w:noWrap/>
            <w:vAlign w:val="top"/>
            <w:tcPrChange w:id="1534" w:author="Andrew Bernath" w:date="2017-05-01T12:34:00Z">
              <w:tcPr>
                <w:tcW w:w="495" w:type="pct"/>
                <w:noWrap/>
                <w:vAlign w:val="top"/>
              </w:tcPr>
            </w:tcPrChange>
          </w:tcPr>
          <w:p w14:paraId="3E19B9C5" w14:textId="32A30BE0"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E922E8">
              <w:rPr>
                <w:bCs/>
                <w:color w:val="000000"/>
                <w:sz w:val="20"/>
                <w:szCs w:val="22"/>
              </w:rPr>
              <w:t>●</w:t>
            </w:r>
          </w:p>
        </w:tc>
        <w:tc>
          <w:tcPr>
            <w:tcW w:w="639" w:type="pct"/>
            <w:noWrap/>
            <w:vAlign w:val="top"/>
            <w:tcPrChange w:id="1535" w:author="Andrew Bernath" w:date="2017-05-01T12:34:00Z">
              <w:tcPr>
                <w:tcW w:w="548" w:type="pct"/>
                <w:noWrap/>
                <w:vAlign w:val="top"/>
              </w:tcPr>
            </w:tcPrChange>
          </w:tcPr>
          <w:p w14:paraId="7BF8997F" w14:textId="7A10DD81"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color w:val="000000"/>
                <w:sz w:val="20"/>
                <w:szCs w:val="22"/>
              </w:rPr>
            </w:pPr>
            <w:r w:rsidRPr="00314403">
              <w:rPr>
                <w:bCs/>
                <w:color w:val="000000"/>
                <w:sz w:val="20"/>
                <w:szCs w:val="22"/>
              </w:rPr>
              <w:t>●</w:t>
            </w:r>
          </w:p>
        </w:tc>
      </w:tr>
      <w:tr w:rsidR="00635ADC" w:rsidRPr="006D6C3E" w14:paraId="47E01336" w14:textId="77777777" w:rsidTr="00635ADC">
        <w:tblPrEx>
          <w:tblPrExChange w:id="1536" w:author="Andrew Bernath" w:date="2017-05-01T12:34:00Z">
            <w:tblPrEx>
              <w:jc w:val="left"/>
            </w:tblPrEx>
          </w:tblPrExChange>
        </w:tblPrEx>
        <w:trPr>
          <w:trHeight w:val="300"/>
          <w:jc w:val="left"/>
          <w:trPrChange w:id="1537" w:author="Andrew Bernath" w:date="2017-05-01T12:34:00Z">
            <w:trPr>
              <w:gridAfter w:val="0"/>
              <w:trHeight w:val="300"/>
              <w:jc w:val="left"/>
            </w:trPr>
          </w:trPrChange>
        </w:trPr>
        <w:tc>
          <w:tcPr>
            <w:cnfStyle w:val="001000000000" w:firstRow="0" w:lastRow="0" w:firstColumn="1" w:lastColumn="0" w:oddVBand="0" w:evenVBand="0" w:oddHBand="0" w:evenHBand="0" w:firstRowFirstColumn="0" w:firstRowLastColumn="0" w:lastRowFirstColumn="0" w:lastRowLastColumn="0"/>
            <w:tcW w:w="346" w:type="pct"/>
            <w:noWrap/>
            <w:tcPrChange w:id="1538" w:author="Andrew Bernath" w:date="2017-05-01T12:34:00Z">
              <w:tcPr>
                <w:tcW w:w="294" w:type="pct"/>
                <w:noWrap/>
              </w:tcPr>
            </w:tcPrChange>
          </w:tcPr>
          <w:p w14:paraId="29023F1E" w14:textId="0D0DC289" w:rsidR="00356B12" w:rsidRPr="003F0ABA" w:rsidRDefault="00356B12" w:rsidP="00635ADC">
            <w:pPr>
              <w:ind w:firstLine="0"/>
              <w:jc w:val="center"/>
              <w:rPr>
                <w:b/>
                <w:color w:val="000000"/>
                <w:sz w:val="20"/>
                <w:szCs w:val="22"/>
              </w:rPr>
            </w:pPr>
            <w:r w:rsidRPr="006D6C3E">
              <w:rPr>
                <w:b/>
                <w:sz w:val="20"/>
                <w:szCs w:val="22"/>
              </w:rPr>
              <w:t>5</w:t>
            </w:r>
          </w:p>
        </w:tc>
        <w:tc>
          <w:tcPr>
            <w:tcW w:w="465" w:type="pct"/>
            <w:noWrap/>
            <w:vAlign w:val="top"/>
            <w:tcPrChange w:id="1539" w:author="Andrew Bernath" w:date="2017-05-01T12:34:00Z">
              <w:tcPr>
                <w:tcW w:w="396" w:type="pct"/>
                <w:gridSpan w:val="2"/>
                <w:noWrap/>
                <w:vAlign w:val="top"/>
              </w:tcPr>
            </w:tcPrChange>
          </w:tcPr>
          <w:p w14:paraId="563C361E" w14:textId="0BEB190D"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CB34E0">
              <w:rPr>
                <w:bCs/>
                <w:color w:val="000000"/>
                <w:sz w:val="20"/>
                <w:szCs w:val="22"/>
              </w:rPr>
              <w:t>●</w:t>
            </w:r>
          </w:p>
        </w:tc>
        <w:tc>
          <w:tcPr>
            <w:tcW w:w="465" w:type="pct"/>
            <w:noWrap/>
            <w:vAlign w:val="top"/>
            <w:tcPrChange w:id="1540" w:author="Andrew Bernath" w:date="2017-05-01T12:34:00Z">
              <w:tcPr>
                <w:tcW w:w="396" w:type="pct"/>
                <w:noWrap/>
                <w:vAlign w:val="top"/>
              </w:tcPr>
            </w:tcPrChange>
          </w:tcPr>
          <w:p w14:paraId="5EF4FD08" w14:textId="7C5086F8"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6F132A">
              <w:rPr>
                <w:bCs/>
                <w:color w:val="000000"/>
                <w:sz w:val="20"/>
                <w:szCs w:val="22"/>
              </w:rPr>
              <w:t>●</w:t>
            </w:r>
          </w:p>
        </w:tc>
        <w:tc>
          <w:tcPr>
            <w:tcW w:w="465" w:type="pct"/>
            <w:noWrap/>
            <w:vAlign w:val="top"/>
            <w:tcPrChange w:id="1541" w:author="Andrew Bernath" w:date="2017-05-01T12:34:00Z">
              <w:tcPr>
                <w:tcW w:w="396" w:type="pct"/>
                <w:noWrap/>
                <w:vAlign w:val="top"/>
              </w:tcPr>
            </w:tcPrChange>
          </w:tcPr>
          <w:p w14:paraId="779BF777" w14:textId="0334A9C7"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0D6D08">
              <w:rPr>
                <w:bCs/>
                <w:color w:val="000000"/>
                <w:sz w:val="20"/>
                <w:szCs w:val="22"/>
              </w:rPr>
              <w:t>●</w:t>
            </w:r>
          </w:p>
        </w:tc>
        <w:tc>
          <w:tcPr>
            <w:tcW w:w="466" w:type="pct"/>
            <w:noWrap/>
            <w:vAlign w:val="top"/>
            <w:tcPrChange w:id="1542" w:author="Andrew Bernath" w:date="2017-05-01T12:34:00Z">
              <w:tcPr>
                <w:tcW w:w="397" w:type="pct"/>
                <w:noWrap/>
                <w:vAlign w:val="top"/>
              </w:tcPr>
            </w:tcPrChange>
          </w:tcPr>
          <w:p w14:paraId="35718F16" w14:textId="6484B186"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665669">
              <w:rPr>
                <w:bCs/>
                <w:color w:val="000000"/>
                <w:sz w:val="20"/>
                <w:szCs w:val="22"/>
              </w:rPr>
              <w:t>●</w:t>
            </w:r>
          </w:p>
        </w:tc>
        <w:tc>
          <w:tcPr>
            <w:tcW w:w="465" w:type="pct"/>
            <w:noWrap/>
            <w:tcPrChange w:id="1543" w:author="Andrew Bernath" w:date="2017-05-01T12:34:00Z">
              <w:tcPr>
                <w:tcW w:w="396" w:type="pct"/>
                <w:noWrap/>
              </w:tcPr>
            </w:tcPrChange>
          </w:tcPr>
          <w:p w14:paraId="608B0666" w14:textId="6B667253"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Pr>
                <w:bCs/>
                <w:color w:val="000000"/>
                <w:sz w:val="20"/>
                <w:szCs w:val="22"/>
              </w:rPr>
              <w:t>●</w:t>
            </w:r>
          </w:p>
        </w:tc>
        <w:tc>
          <w:tcPr>
            <w:tcW w:w="525" w:type="pct"/>
            <w:noWrap/>
            <w:vAlign w:val="top"/>
            <w:tcPrChange w:id="1544" w:author="Andrew Bernath" w:date="2017-05-01T12:34:00Z">
              <w:tcPr>
                <w:tcW w:w="447" w:type="pct"/>
                <w:noWrap/>
                <w:vAlign w:val="top"/>
              </w:tcPr>
            </w:tcPrChange>
          </w:tcPr>
          <w:p w14:paraId="508154DD" w14:textId="76C26255"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071873">
              <w:rPr>
                <w:bCs/>
                <w:color w:val="000000"/>
                <w:sz w:val="20"/>
                <w:szCs w:val="22"/>
              </w:rPr>
              <w:t>●</w:t>
            </w:r>
          </w:p>
        </w:tc>
        <w:tc>
          <w:tcPr>
            <w:tcW w:w="524" w:type="pct"/>
            <w:noWrap/>
            <w:vAlign w:val="top"/>
            <w:tcPrChange w:id="1545" w:author="Andrew Bernath" w:date="2017-05-01T12:34:00Z">
              <w:tcPr>
                <w:tcW w:w="1235" w:type="pct"/>
                <w:noWrap/>
                <w:vAlign w:val="top"/>
              </w:tcPr>
            </w:tcPrChange>
          </w:tcPr>
          <w:p w14:paraId="0CA18C03" w14:textId="73725F60"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5E59FB">
              <w:rPr>
                <w:bCs/>
                <w:color w:val="000000"/>
                <w:sz w:val="20"/>
                <w:szCs w:val="22"/>
              </w:rPr>
              <w:t>●</w:t>
            </w:r>
          </w:p>
        </w:tc>
        <w:tc>
          <w:tcPr>
            <w:tcW w:w="640" w:type="pct"/>
            <w:noWrap/>
            <w:vAlign w:val="top"/>
            <w:tcPrChange w:id="1546" w:author="Andrew Bernath" w:date="2017-05-01T12:34:00Z">
              <w:tcPr>
                <w:tcW w:w="495" w:type="pct"/>
                <w:noWrap/>
                <w:vAlign w:val="top"/>
              </w:tcPr>
            </w:tcPrChange>
          </w:tcPr>
          <w:p w14:paraId="2C850DE2" w14:textId="345878C4"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E922E8">
              <w:rPr>
                <w:bCs/>
                <w:color w:val="000000"/>
                <w:sz w:val="20"/>
                <w:szCs w:val="22"/>
              </w:rPr>
              <w:t>●</w:t>
            </w:r>
          </w:p>
        </w:tc>
        <w:tc>
          <w:tcPr>
            <w:tcW w:w="639" w:type="pct"/>
            <w:noWrap/>
            <w:vAlign w:val="top"/>
            <w:tcPrChange w:id="1547" w:author="Andrew Bernath" w:date="2017-05-01T12:34:00Z">
              <w:tcPr>
                <w:tcW w:w="548" w:type="pct"/>
                <w:noWrap/>
                <w:vAlign w:val="top"/>
              </w:tcPr>
            </w:tcPrChange>
          </w:tcPr>
          <w:p w14:paraId="077252D3" w14:textId="6E519540"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color w:val="000000"/>
                <w:sz w:val="20"/>
                <w:szCs w:val="22"/>
              </w:rPr>
            </w:pPr>
            <w:r w:rsidRPr="00314403">
              <w:rPr>
                <w:bCs/>
                <w:color w:val="000000"/>
                <w:sz w:val="20"/>
                <w:szCs w:val="22"/>
              </w:rPr>
              <w:t>●</w:t>
            </w:r>
          </w:p>
        </w:tc>
      </w:tr>
      <w:tr w:rsidR="00635ADC" w:rsidRPr="006D6C3E" w14:paraId="0D61388A" w14:textId="77777777" w:rsidTr="00635ADC">
        <w:tblPrEx>
          <w:tblPrExChange w:id="1548" w:author="Andrew Bernath" w:date="2017-05-01T12:34:00Z">
            <w:tblPrEx>
              <w:jc w:val="left"/>
            </w:tblPrEx>
          </w:tblPrExChange>
        </w:tblPrEx>
        <w:trPr>
          <w:trHeight w:val="300"/>
          <w:jc w:val="left"/>
          <w:trPrChange w:id="1549" w:author="Andrew Bernath" w:date="2017-05-01T12:34:00Z">
            <w:trPr>
              <w:gridAfter w:val="0"/>
              <w:trHeight w:val="300"/>
              <w:jc w:val="left"/>
            </w:trPr>
          </w:trPrChange>
        </w:trPr>
        <w:tc>
          <w:tcPr>
            <w:cnfStyle w:val="001000000000" w:firstRow="0" w:lastRow="0" w:firstColumn="1" w:lastColumn="0" w:oddVBand="0" w:evenVBand="0" w:oddHBand="0" w:evenHBand="0" w:firstRowFirstColumn="0" w:firstRowLastColumn="0" w:lastRowFirstColumn="0" w:lastRowLastColumn="0"/>
            <w:tcW w:w="346" w:type="pct"/>
            <w:noWrap/>
            <w:tcPrChange w:id="1550" w:author="Andrew Bernath" w:date="2017-05-01T12:34:00Z">
              <w:tcPr>
                <w:tcW w:w="294" w:type="pct"/>
                <w:noWrap/>
              </w:tcPr>
            </w:tcPrChange>
          </w:tcPr>
          <w:p w14:paraId="228D7826" w14:textId="0C952C71" w:rsidR="00356B12" w:rsidRPr="003F0ABA" w:rsidRDefault="00356B12" w:rsidP="00635ADC">
            <w:pPr>
              <w:ind w:firstLine="0"/>
              <w:jc w:val="center"/>
              <w:rPr>
                <w:b/>
                <w:color w:val="000000"/>
                <w:sz w:val="20"/>
                <w:szCs w:val="22"/>
              </w:rPr>
            </w:pPr>
            <w:r w:rsidRPr="006D6C3E">
              <w:rPr>
                <w:b/>
                <w:color w:val="000000"/>
                <w:sz w:val="20"/>
                <w:szCs w:val="22"/>
              </w:rPr>
              <w:t>6</w:t>
            </w:r>
          </w:p>
        </w:tc>
        <w:tc>
          <w:tcPr>
            <w:tcW w:w="465" w:type="pct"/>
            <w:noWrap/>
            <w:vAlign w:val="top"/>
            <w:tcPrChange w:id="1551" w:author="Andrew Bernath" w:date="2017-05-01T12:34:00Z">
              <w:tcPr>
                <w:tcW w:w="396" w:type="pct"/>
                <w:gridSpan w:val="2"/>
                <w:noWrap/>
                <w:vAlign w:val="top"/>
              </w:tcPr>
            </w:tcPrChange>
          </w:tcPr>
          <w:p w14:paraId="284704A0" w14:textId="3094DF83"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CB34E0">
              <w:rPr>
                <w:bCs/>
                <w:color w:val="000000"/>
                <w:sz w:val="20"/>
                <w:szCs w:val="22"/>
              </w:rPr>
              <w:t>●</w:t>
            </w:r>
          </w:p>
        </w:tc>
        <w:tc>
          <w:tcPr>
            <w:tcW w:w="465" w:type="pct"/>
            <w:noWrap/>
            <w:vAlign w:val="top"/>
            <w:tcPrChange w:id="1552" w:author="Andrew Bernath" w:date="2017-05-01T12:34:00Z">
              <w:tcPr>
                <w:tcW w:w="396" w:type="pct"/>
                <w:noWrap/>
                <w:vAlign w:val="top"/>
              </w:tcPr>
            </w:tcPrChange>
          </w:tcPr>
          <w:p w14:paraId="47893827" w14:textId="786999B2"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6F132A">
              <w:rPr>
                <w:bCs/>
                <w:color w:val="000000"/>
                <w:sz w:val="20"/>
                <w:szCs w:val="22"/>
              </w:rPr>
              <w:t>●</w:t>
            </w:r>
          </w:p>
        </w:tc>
        <w:tc>
          <w:tcPr>
            <w:tcW w:w="465" w:type="pct"/>
            <w:noWrap/>
            <w:vAlign w:val="top"/>
            <w:tcPrChange w:id="1553" w:author="Andrew Bernath" w:date="2017-05-01T12:34:00Z">
              <w:tcPr>
                <w:tcW w:w="396" w:type="pct"/>
                <w:noWrap/>
                <w:vAlign w:val="top"/>
              </w:tcPr>
            </w:tcPrChange>
          </w:tcPr>
          <w:p w14:paraId="763C1BB0" w14:textId="46C5CA3D"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0D6D08">
              <w:rPr>
                <w:bCs/>
                <w:color w:val="000000"/>
                <w:sz w:val="20"/>
                <w:szCs w:val="22"/>
              </w:rPr>
              <w:t>●</w:t>
            </w:r>
          </w:p>
        </w:tc>
        <w:tc>
          <w:tcPr>
            <w:tcW w:w="466" w:type="pct"/>
            <w:noWrap/>
            <w:vAlign w:val="top"/>
            <w:tcPrChange w:id="1554" w:author="Andrew Bernath" w:date="2017-05-01T12:34:00Z">
              <w:tcPr>
                <w:tcW w:w="397" w:type="pct"/>
                <w:noWrap/>
                <w:vAlign w:val="top"/>
              </w:tcPr>
            </w:tcPrChange>
          </w:tcPr>
          <w:p w14:paraId="7AFF21E0" w14:textId="50631425"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665669">
              <w:rPr>
                <w:bCs/>
                <w:color w:val="000000"/>
                <w:sz w:val="20"/>
                <w:szCs w:val="22"/>
              </w:rPr>
              <w:t>●</w:t>
            </w:r>
          </w:p>
        </w:tc>
        <w:tc>
          <w:tcPr>
            <w:tcW w:w="465" w:type="pct"/>
            <w:noWrap/>
            <w:tcPrChange w:id="1555" w:author="Andrew Bernath" w:date="2017-05-01T12:34:00Z">
              <w:tcPr>
                <w:tcW w:w="396" w:type="pct"/>
                <w:noWrap/>
              </w:tcPr>
            </w:tcPrChange>
          </w:tcPr>
          <w:p w14:paraId="28C380CB" w14:textId="1FE50730"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6D6C3E">
              <w:rPr>
                <w:bCs/>
                <w:color w:val="000000"/>
                <w:sz w:val="20"/>
                <w:szCs w:val="22"/>
              </w:rPr>
              <w:t> </w:t>
            </w:r>
          </w:p>
        </w:tc>
        <w:tc>
          <w:tcPr>
            <w:tcW w:w="525" w:type="pct"/>
            <w:noWrap/>
            <w:vAlign w:val="top"/>
            <w:tcPrChange w:id="1556" w:author="Andrew Bernath" w:date="2017-05-01T12:34:00Z">
              <w:tcPr>
                <w:tcW w:w="447" w:type="pct"/>
                <w:noWrap/>
                <w:vAlign w:val="top"/>
              </w:tcPr>
            </w:tcPrChange>
          </w:tcPr>
          <w:p w14:paraId="6F30AD4E" w14:textId="24F7AC60"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071873">
              <w:rPr>
                <w:bCs/>
                <w:color w:val="000000"/>
                <w:sz w:val="20"/>
                <w:szCs w:val="22"/>
              </w:rPr>
              <w:t>●</w:t>
            </w:r>
          </w:p>
        </w:tc>
        <w:tc>
          <w:tcPr>
            <w:tcW w:w="524" w:type="pct"/>
            <w:noWrap/>
            <w:vAlign w:val="top"/>
            <w:tcPrChange w:id="1557" w:author="Andrew Bernath" w:date="2017-05-01T12:34:00Z">
              <w:tcPr>
                <w:tcW w:w="1235" w:type="pct"/>
                <w:noWrap/>
                <w:vAlign w:val="top"/>
              </w:tcPr>
            </w:tcPrChange>
          </w:tcPr>
          <w:p w14:paraId="39758711" w14:textId="78235BC6"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5E59FB">
              <w:rPr>
                <w:bCs/>
                <w:color w:val="000000"/>
                <w:sz w:val="20"/>
                <w:szCs w:val="22"/>
              </w:rPr>
              <w:t>●</w:t>
            </w:r>
          </w:p>
        </w:tc>
        <w:tc>
          <w:tcPr>
            <w:tcW w:w="640" w:type="pct"/>
            <w:noWrap/>
            <w:vAlign w:val="top"/>
            <w:tcPrChange w:id="1558" w:author="Andrew Bernath" w:date="2017-05-01T12:34:00Z">
              <w:tcPr>
                <w:tcW w:w="495" w:type="pct"/>
                <w:noWrap/>
                <w:vAlign w:val="top"/>
              </w:tcPr>
            </w:tcPrChange>
          </w:tcPr>
          <w:p w14:paraId="6CCB6938" w14:textId="2F510B86"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E922E8">
              <w:rPr>
                <w:bCs/>
                <w:color w:val="000000"/>
                <w:sz w:val="20"/>
                <w:szCs w:val="22"/>
              </w:rPr>
              <w:t>●</w:t>
            </w:r>
          </w:p>
        </w:tc>
        <w:tc>
          <w:tcPr>
            <w:tcW w:w="639" w:type="pct"/>
            <w:noWrap/>
            <w:vAlign w:val="top"/>
            <w:tcPrChange w:id="1559" w:author="Andrew Bernath" w:date="2017-05-01T12:34:00Z">
              <w:tcPr>
                <w:tcW w:w="548" w:type="pct"/>
                <w:noWrap/>
                <w:vAlign w:val="top"/>
              </w:tcPr>
            </w:tcPrChange>
          </w:tcPr>
          <w:p w14:paraId="52908593" w14:textId="4E4DE899"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color w:val="000000"/>
                <w:sz w:val="20"/>
                <w:szCs w:val="22"/>
              </w:rPr>
            </w:pPr>
            <w:r w:rsidRPr="00314403">
              <w:rPr>
                <w:bCs/>
                <w:color w:val="000000"/>
                <w:sz w:val="20"/>
                <w:szCs w:val="22"/>
              </w:rPr>
              <w:t>●</w:t>
            </w:r>
          </w:p>
        </w:tc>
      </w:tr>
      <w:tr w:rsidR="00635ADC" w:rsidRPr="006D6C3E" w14:paraId="5BB6D516" w14:textId="77777777" w:rsidTr="00635ADC">
        <w:tblPrEx>
          <w:tblPrExChange w:id="1560" w:author="Andrew Bernath" w:date="2017-05-01T12:34:00Z">
            <w:tblPrEx>
              <w:jc w:val="left"/>
            </w:tblPrEx>
          </w:tblPrExChange>
        </w:tblPrEx>
        <w:trPr>
          <w:trHeight w:val="300"/>
          <w:jc w:val="left"/>
          <w:trPrChange w:id="1561" w:author="Andrew Bernath" w:date="2017-05-01T12:34:00Z">
            <w:trPr>
              <w:gridAfter w:val="0"/>
              <w:trHeight w:val="300"/>
              <w:jc w:val="left"/>
            </w:trPr>
          </w:trPrChange>
        </w:trPr>
        <w:tc>
          <w:tcPr>
            <w:cnfStyle w:val="001000000000" w:firstRow="0" w:lastRow="0" w:firstColumn="1" w:lastColumn="0" w:oddVBand="0" w:evenVBand="0" w:oddHBand="0" w:evenHBand="0" w:firstRowFirstColumn="0" w:firstRowLastColumn="0" w:lastRowFirstColumn="0" w:lastRowLastColumn="0"/>
            <w:tcW w:w="346" w:type="pct"/>
            <w:noWrap/>
            <w:tcPrChange w:id="1562" w:author="Andrew Bernath" w:date="2017-05-01T12:34:00Z">
              <w:tcPr>
                <w:tcW w:w="294" w:type="pct"/>
                <w:noWrap/>
              </w:tcPr>
            </w:tcPrChange>
          </w:tcPr>
          <w:p w14:paraId="2E948D46" w14:textId="06211BC7" w:rsidR="00356B12" w:rsidRPr="003F0ABA" w:rsidRDefault="00356B12" w:rsidP="00635ADC">
            <w:pPr>
              <w:ind w:firstLine="0"/>
              <w:jc w:val="center"/>
              <w:rPr>
                <w:b/>
                <w:color w:val="000000"/>
                <w:sz w:val="20"/>
                <w:szCs w:val="22"/>
              </w:rPr>
            </w:pPr>
            <w:r w:rsidRPr="006D6C3E">
              <w:rPr>
                <w:b/>
                <w:color w:val="000000"/>
                <w:sz w:val="20"/>
                <w:szCs w:val="22"/>
              </w:rPr>
              <w:t>7</w:t>
            </w:r>
          </w:p>
        </w:tc>
        <w:tc>
          <w:tcPr>
            <w:tcW w:w="465" w:type="pct"/>
            <w:noWrap/>
            <w:vAlign w:val="top"/>
            <w:tcPrChange w:id="1563" w:author="Andrew Bernath" w:date="2017-05-01T12:34:00Z">
              <w:tcPr>
                <w:tcW w:w="396" w:type="pct"/>
                <w:gridSpan w:val="2"/>
                <w:noWrap/>
                <w:vAlign w:val="top"/>
              </w:tcPr>
            </w:tcPrChange>
          </w:tcPr>
          <w:p w14:paraId="13FC8B07" w14:textId="32738485"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CB34E0">
              <w:rPr>
                <w:bCs/>
                <w:color w:val="000000"/>
                <w:sz w:val="20"/>
                <w:szCs w:val="22"/>
              </w:rPr>
              <w:t>●</w:t>
            </w:r>
          </w:p>
        </w:tc>
        <w:tc>
          <w:tcPr>
            <w:tcW w:w="465" w:type="pct"/>
            <w:noWrap/>
            <w:vAlign w:val="top"/>
            <w:tcPrChange w:id="1564" w:author="Andrew Bernath" w:date="2017-05-01T12:34:00Z">
              <w:tcPr>
                <w:tcW w:w="396" w:type="pct"/>
                <w:noWrap/>
                <w:vAlign w:val="top"/>
              </w:tcPr>
            </w:tcPrChange>
          </w:tcPr>
          <w:p w14:paraId="5A6E41CA" w14:textId="0314DDF3"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6F132A">
              <w:rPr>
                <w:bCs/>
                <w:color w:val="000000"/>
                <w:sz w:val="20"/>
                <w:szCs w:val="22"/>
              </w:rPr>
              <w:t>●</w:t>
            </w:r>
          </w:p>
        </w:tc>
        <w:tc>
          <w:tcPr>
            <w:tcW w:w="465" w:type="pct"/>
            <w:noWrap/>
            <w:vAlign w:val="top"/>
            <w:tcPrChange w:id="1565" w:author="Andrew Bernath" w:date="2017-05-01T12:34:00Z">
              <w:tcPr>
                <w:tcW w:w="396" w:type="pct"/>
                <w:noWrap/>
                <w:vAlign w:val="top"/>
              </w:tcPr>
            </w:tcPrChange>
          </w:tcPr>
          <w:p w14:paraId="52DECFB4" w14:textId="03E68945"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0D6D08">
              <w:rPr>
                <w:bCs/>
                <w:color w:val="000000"/>
                <w:sz w:val="20"/>
                <w:szCs w:val="22"/>
              </w:rPr>
              <w:t>●</w:t>
            </w:r>
          </w:p>
        </w:tc>
        <w:tc>
          <w:tcPr>
            <w:tcW w:w="466" w:type="pct"/>
            <w:noWrap/>
            <w:vAlign w:val="top"/>
            <w:tcPrChange w:id="1566" w:author="Andrew Bernath" w:date="2017-05-01T12:34:00Z">
              <w:tcPr>
                <w:tcW w:w="397" w:type="pct"/>
                <w:noWrap/>
                <w:vAlign w:val="top"/>
              </w:tcPr>
            </w:tcPrChange>
          </w:tcPr>
          <w:p w14:paraId="48D306C1" w14:textId="5BF6D975"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665669">
              <w:rPr>
                <w:bCs/>
                <w:color w:val="000000"/>
                <w:sz w:val="20"/>
                <w:szCs w:val="22"/>
              </w:rPr>
              <w:t>●</w:t>
            </w:r>
          </w:p>
        </w:tc>
        <w:tc>
          <w:tcPr>
            <w:tcW w:w="465" w:type="pct"/>
            <w:noWrap/>
            <w:tcPrChange w:id="1567" w:author="Andrew Bernath" w:date="2017-05-01T12:34:00Z">
              <w:tcPr>
                <w:tcW w:w="396" w:type="pct"/>
                <w:noWrap/>
              </w:tcPr>
            </w:tcPrChange>
          </w:tcPr>
          <w:p w14:paraId="62B6F633" w14:textId="30B45919"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6D6C3E">
              <w:rPr>
                <w:bCs/>
                <w:color w:val="000000"/>
                <w:sz w:val="20"/>
                <w:szCs w:val="22"/>
              </w:rPr>
              <w:t> </w:t>
            </w:r>
          </w:p>
        </w:tc>
        <w:tc>
          <w:tcPr>
            <w:tcW w:w="525" w:type="pct"/>
            <w:noWrap/>
            <w:vAlign w:val="top"/>
            <w:tcPrChange w:id="1568" w:author="Andrew Bernath" w:date="2017-05-01T12:34:00Z">
              <w:tcPr>
                <w:tcW w:w="447" w:type="pct"/>
                <w:noWrap/>
                <w:vAlign w:val="top"/>
              </w:tcPr>
            </w:tcPrChange>
          </w:tcPr>
          <w:p w14:paraId="200FE56F" w14:textId="2F64E453"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071873">
              <w:rPr>
                <w:bCs/>
                <w:color w:val="000000"/>
                <w:sz w:val="20"/>
                <w:szCs w:val="22"/>
              </w:rPr>
              <w:t>●</w:t>
            </w:r>
          </w:p>
        </w:tc>
        <w:tc>
          <w:tcPr>
            <w:tcW w:w="524" w:type="pct"/>
            <w:noWrap/>
            <w:vAlign w:val="top"/>
            <w:tcPrChange w:id="1569" w:author="Andrew Bernath" w:date="2017-05-01T12:34:00Z">
              <w:tcPr>
                <w:tcW w:w="1235" w:type="pct"/>
                <w:noWrap/>
                <w:vAlign w:val="top"/>
              </w:tcPr>
            </w:tcPrChange>
          </w:tcPr>
          <w:p w14:paraId="1CE1A42D" w14:textId="21B87CED"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5E59FB">
              <w:rPr>
                <w:bCs/>
                <w:color w:val="000000"/>
                <w:sz w:val="20"/>
                <w:szCs w:val="22"/>
              </w:rPr>
              <w:t>●</w:t>
            </w:r>
          </w:p>
        </w:tc>
        <w:tc>
          <w:tcPr>
            <w:tcW w:w="640" w:type="pct"/>
            <w:noWrap/>
            <w:vAlign w:val="top"/>
            <w:tcPrChange w:id="1570" w:author="Andrew Bernath" w:date="2017-05-01T12:34:00Z">
              <w:tcPr>
                <w:tcW w:w="495" w:type="pct"/>
                <w:noWrap/>
                <w:vAlign w:val="top"/>
              </w:tcPr>
            </w:tcPrChange>
          </w:tcPr>
          <w:p w14:paraId="17640574" w14:textId="08574E12"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E922E8">
              <w:rPr>
                <w:bCs/>
                <w:color w:val="000000"/>
                <w:sz w:val="20"/>
                <w:szCs w:val="22"/>
              </w:rPr>
              <w:t>●</w:t>
            </w:r>
          </w:p>
        </w:tc>
        <w:tc>
          <w:tcPr>
            <w:tcW w:w="639" w:type="pct"/>
            <w:noWrap/>
            <w:vAlign w:val="top"/>
            <w:tcPrChange w:id="1571" w:author="Andrew Bernath" w:date="2017-05-01T12:34:00Z">
              <w:tcPr>
                <w:tcW w:w="548" w:type="pct"/>
                <w:noWrap/>
                <w:vAlign w:val="top"/>
              </w:tcPr>
            </w:tcPrChange>
          </w:tcPr>
          <w:p w14:paraId="7331E1F8" w14:textId="5E3352BE"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color w:val="000000"/>
                <w:sz w:val="20"/>
                <w:szCs w:val="22"/>
              </w:rPr>
            </w:pPr>
            <w:r w:rsidRPr="00314403">
              <w:rPr>
                <w:bCs/>
                <w:color w:val="000000"/>
                <w:sz w:val="20"/>
                <w:szCs w:val="22"/>
              </w:rPr>
              <w:t>●</w:t>
            </w:r>
          </w:p>
        </w:tc>
      </w:tr>
      <w:tr w:rsidR="00635ADC" w:rsidRPr="006D6C3E" w14:paraId="02B6F561" w14:textId="77777777" w:rsidTr="00635ADC">
        <w:tblPrEx>
          <w:tblPrExChange w:id="1572" w:author="Andrew Bernath" w:date="2017-05-01T12:34:00Z">
            <w:tblPrEx>
              <w:jc w:val="left"/>
            </w:tblPrEx>
          </w:tblPrExChange>
        </w:tblPrEx>
        <w:trPr>
          <w:trHeight w:val="300"/>
          <w:jc w:val="left"/>
          <w:trPrChange w:id="1573" w:author="Andrew Bernath" w:date="2017-05-01T12:34:00Z">
            <w:trPr>
              <w:gridAfter w:val="0"/>
              <w:trHeight w:val="300"/>
              <w:jc w:val="left"/>
            </w:trPr>
          </w:trPrChange>
        </w:trPr>
        <w:tc>
          <w:tcPr>
            <w:cnfStyle w:val="001000000000" w:firstRow="0" w:lastRow="0" w:firstColumn="1" w:lastColumn="0" w:oddVBand="0" w:evenVBand="0" w:oddHBand="0" w:evenHBand="0" w:firstRowFirstColumn="0" w:firstRowLastColumn="0" w:lastRowFirstColumn="0" w:lastRowLastColumn="0"/>
            <w:tcW w:w="346" w:type="pct"/>
            <w:noWrap/>
            <w:tcPrChange w:id="1574" w:author="Andrew Bernath" w:date="2017-05-01T12:34:00Z">
              <w:tcPr>
                <w:tcW w:w="294" w:type="pct"/>
                <w:noWrap/>
              </w:tcPr>
            </w:tcPrChange>
          </w:tcPr>
          <w:p w14:paraId="13311A9E" w14:textId="4337DB71" w:rsidR="00356B12" w:rsidRPr="003F0ABA" w:rsidRDefault="00356B12" w:rsidP="00635ADC">
            <w:pPr>
              <w:ind w:firstLine="0"/>
              <w:jc w:val="center"/>
              <w:rPr>
                <w:b/>
                <w:color w:val="000000"/>
                <w:sz w:val="20"/>
                <w:szCs w:val="22"/>
              </w:rPr>
            </w:pPr>
            <w:r w:rsidRPr="006D6C3E">
              <w:rPr>
                <w:b/>
                <w:color w:val="000000"/>
                <w:sz w:val="20"/>
                <w:szCs w:val="22"/>
              </w:rPr>
              <w:t>8</w:t>
            </w:r>
          </w:p>
        </w:tc>
        <w:tc>
          <w:tcPr>
            <w:tcW w:w="465" w:type="pct"/>
            <w:noWrap/>
            <w:vAlign w:val="top"/>
            <w:tcPrChange w:id="1575" w:author="Andrew Bernath" w:date="2017-05-01T12:34:00Z">
              <w:tcPr>
                <w:tcW w:w="396" w:type="pct"/>
                <w:gridSpan w:val="2"/>
                <w:noWrap/>
                <w:vAlign w:val="top"/>
              </w:tcPr>
            </w:tcPrChange>
          </w:tcPr>
          <w:p w14:paraId="5DD6E874" w14:textId="327C371B"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CB34E0">
              <w:rPr>
                <w:bCs/>
                <w:color w:val="000000"/>
                <w:sz w:val="20"/>
                <w:szCs w:val="22"/>
              </w:rPr>
              <w:t>●</w:t>
            </w:r>
          </w:p>
        </w:tc>
        <w:tc>
          <w:tcPr>
            <w:tcW w:w="465" w:type="pct"/>
            <w:noWrap/>
            <w:vAlign w:val="top"/>
            <w:tcPrChange w:id="1576" w:author="Andrew Bernath" w:date="2017-05-01T12:34:00Z">
              <w:tcPr>
                <w:tcW w:w="396" w:type="pct"/>
                <w:noWrap/>
                <w:vAlign w:val="top"/>
              </w:tcPr>
            </w:tcPrChange>
          </w:tcPr>
          <w:p w14:paraId="18A087CE" w14:textId="7C27684B"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6F132A">
              <w:rPr>
                <w:bCs/>
                <w:color w:val="000000"/>
                <w:sz w:val="20"/>
                <w:szCs w:val="22"/>
              </w:rPr>
              <w:t>●</w:t>
            </w:r>
          </w:p>
        </w:tc>
        <w:tc>
          <w:tcPr>
            <w:tcW w:w="465" w:type="pct"/>
            <w:noWrap/>
            <w:vAlign w:val="top"/>
            <w:tcPrChange w:id="1577" w:author="Andrew Bernath" w:date="2017-05-01T12:34:00Z">
              <w:tcPr>
                <w:tcW w:w="396" w:type="pct"/>
                <w:noWrap/>
                <w:vAlign w:val="top"/>
              </w:tcPr>
            </w:tcPrChange>
          </w:tcPr>
          <w:p w14:paraId="61869F42" w14:textId="582B78C7"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0D6D08">
              <w:rPr>
                <w:bCs/>
                <w:color w:val="000000"/>
                <w:sz w:val="20"/>
                <w:szCs w:val="22"/>
              </w:rPr>
              <w:t>●</w:t>
            </w:r>
          </w:p>
        </w:tc>
        <w:tc>
          <w:tcPr>
            <w:tcW w:w="466" w:type="pct"/>
            <w:noWrap/>
            <w:vAlign w:val="top"/>
            <w:tcPrChange w:id="1578" w:author="Andrew Bernath" w:date="2017-05-01T12:34:00Z">
              <w:tcPr>
                <w:tcW w:w="397" w:type="pct"/>
                <w:noWrap/>
                <w:vAlign w:val="top"/>
              </w:tcPr>
            </w:tcPrChange>
          </w:tcPr>
          <w:p w14:paraId="04989460" w14:textId="50EEA590"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665669">
              <w:rPr>
                <w:bCs/>
                <w:color w:val="000000"/>
                <w:sz w:val="20"/>
                <w:szCs w:val="22"/>
              </w:rPr>
              <w:t>●</w:t>
            </w:r>
          </w:p>
        </w:tc>
        <w:tc>
          <w:tcPr>
            <w:tcW w:w="465" w:type="pct"/>
            <w:noWrap/>
            <w:tcPrChange w:id="1579" w:author="Andrew Bernath" w:date="2017-05-01T12:34:00Z">
              <w:tcPr>
                <w:tcW w:w="396" w:type="pct"/>
                <w:noWrap/>
              </w:tcPr>
            </w:tcPrChange>
          </w:tcPr>
          <w:p w14:paraId="6C80E1D7" w14:textId="311F7658"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6D6C3E">
              <w:rPr>
                <w:bCs/>
                <w:color w:val="000000"/>
                <w:sz w:val="20"/>
                <w:szCs w:val="22"/>
              </w:rPr>
              <w:t> </w:t>
            </w:r>
          </w:p>
        </w:tc>
        <w:tc>
          <w:tcPr>
            <w:tcW w:w="525" w:type="pct"/>
            <w:noWrap/>
            <w:vAlign w:val="top"/>
            <w:tcPrChange w:id="1580" w:author="Andrew Bernath" w:date="2017-05-01T12:34:00Z">
              <w:tcPr>
                <w:tcW w:w="447" w:type="pct"/>
                <w:noWrap/>
                <w:vAlign w:val="top"/>
              </w:tcPr>
            </w:tcPrChange>
          </w:tcPr>
          <w:p w14:paraId="2764F370" w14:textId="7EF4F6C9"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071873">
              <w:rPr>
                <w:bCs/>
                <w:color w:val="000000"/>
                <w:sz w:val="20"/>
                <w:szCs w:val="22"/>
              </w:rPr>
              <w:t>●</w:t>
            </w:r>
          </w:p>
        </w:tc>
        <w:tc>
          <w:tcPr>
            <w:tcW w:w="524" w:type="pct"/>
            <w:noWrap/>
            <w:vAlign w:val="top"/>
            <w:tcPrChange w:id="1581" w:author="Andrew Bernath" w:date="2017-05-01T12:34:00Z">
              <w:tcPr>
                <w:tcW w:w="1235" w:type="pct"/>
                <w:noWrap/>
                <w:vAlign w:val="top"/>
              </w:tcPr>
            </w:tcPrChange>
          </w:tcPr>
          <w:p w14:paraId="66DBCCC1" w14:textId="57E81109"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5E59FB">
              <w:rPr>
                <w:bCs/>
                <w:color w:val="000000"/>
                <w:sz w:val="20"/>
                <w:szCs w:val="22"/>
              </w:rPr>
              <w:t>●</w:t>
            </w:r>
          </w:p>
        </w:tc>
        <w:tc>
          <w:tcPr>
            <w:tcW w:w="640" w:type="pct"/>
            <w:noWrap/>
            <w:vAlign w:val="top"/>
            <w:tcPrChange w:id="1582" w:author="Andrew Bernath" w:date="2017-05-01T12:34:00Z">
              <w:tcPr>
                <w:tcW w:w="495" w:type="pct"/>
                <w:noWrap/>
                <w:vAlign w:val="top"/>
              </w:tcPr>
            </w:tcPrChange>
          </w:tcPr>
          <w:p w14:paraId="194AE361" w14:textId="6EC8B625"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bCs/>
                <w:color w:val="000000"/>
                <w:sz w:val="20"/>
                <w:szCs w:val="22"/>
              </w:rPr>
            </w:pPr>
            <w:r w:rsidRPr="00E922E8">
              <w:rPr>
                <w:bCs/>
                <w:color w:val="000000"/>
                <w:sz w:val="20"/>
                <w:szCs w:val="22"/>
              </w:rPr>
              <w:t>●</w:t>
            </w:r>
          </w:p>
        </w:tc>
        <w:tc>
          <w:tcPr>
            <w:tcW w:w="639" w:type="pct"/>
            <w:noWrap/>
            <w:tcPrChange w:id="1583" w:author="Andrew Bernath" w:date="2017-05-01T12:34:00Z">
              <w:tcPr>
                <w:tcW w:w="548" w:type="pct"/>
                <w:noWrap/>
              </w:tcPr>
            </w:tcPrChange>
          </w:tcPr>
          <w:p w14:paraId="6901BCDA" w14:textId="31B52495" w:rsidR="00356B12" w:rsidRPr="003F0ABA" w:rsidRDefault="00356B12" w:rsidP="00635ADC">
            <w:pPr>
              <w:ind w:firstLine="0"/>
              <w:jc w:val="center"/>
              <w:cnfStyle w:val="000000000000" w:firstRow="0" w:lastRow="0" w:firstColumn="0" w:lastColumn="0" w:oddVBand="0" w:evenVBand="0" w:oddHBand="0" w:evenHBand="0" w:firstRowFirstColumn="0" w:firstRowLastColumn="0" w:lastRowFirstColumn="0" w:lastRowLastColumn="0"/>
              <w:rPr>
                <w:color w:val="000000"/>
                <w:sz w:val="20"/>
                <w:szCs w:val="22"/>
              </w:rPr>
            </w:pPr>
          </w:p>
        </w:tc>
      </w:tr>
    </w:tbl>
    <w:p w14:paraId="1B0B9A4B" w14:textId="77777777" w:rsidR="00D11046" w:rsidDel="007749B2" w:rsidRDefault="00D11046">
      <w:pPr>
        <w:ind w:firstLine="0"/>
        <w:rPr>
          <w:ins w:id="1584" w:author="Jennifer Huckett" w:date="2017-04-28T19:08:00Z"/>
          <w:del w:id="1585" w:author="Andrew Bernath" w:date="2017-05-01T12:39:00Z"/>
        </w:rPr>
        <w:pPrChange w:id="1586" w:author="Jennifer Huckett" w:date="2017-04-28T19:08:00Z">
          <w:pPr>
            <w:pStyle w:val="Heading1"/>
          </w:pPr>
        </w:pPrChange>
      </w:pPr>
    </w:p>
    <w:p w14:paraId="573D1830" w14:textId="77777777" w:rsidR="007749B2" w:rsidRDefault="007749B2">
      <w:pPr>
        <w:ind w:firstLine="0"/>
        <w:rPr>
          <w:ins w:id="1587" w:author="Andrew Bernath" w:date="2017-05-01T12:40:00Z"/>
        </w:rPr>
        <w:pPrChange w:id="1588" w:author="Jennifer Huckett" w:date="2017-04-28T19:08:00Z">
          <w:pPr>
            <w:pStyle w:val="Heading1"/>
          </w:pPr>
        </w:pPrChange>
      </w:pPr>
    </w:p>
    <w:p w14:paraId="50CFF613" w14:textId="795452D4" w:rsidR="00CD68D2" w:rsidRPr="007A7DB8" w:rsidDel="00D11046" w:rsidRDefault="00D11046" w:rsidP="007749B2">
      <w:pPr>
        <w:spacing w:before="240"/>
        <w:ind w:firstLine="0"/>
        <w:rPr>
          <w:del w:id="1589" w:author="Jennifer Huckett" w:date="2017-04-28T19:07:00Z"/>
        </w:rPr>
        <w:pPrChange w:id="1590" w:author="Andrew Bernath" w:date="2017-05-01T12:40:00Z">
          <w:pPr>
            <w:ind w:firstLine="0"/>
          </w:pPr>
        </w:pPrChange>
      </w:pPr>
      <w:ins w:id="1591" w:author="Jennifer Huckett" w:date="2017-04-28T19:08:00Z">
        <w:r>
          <w:t>We</w:t>
        </w:r>
      </w:ins>
      <w:ins w:id="1592" w:author="Jennifer Huckett" w:date="2017-04-28T19:11:00Z">
        <w:r w:rsidR="00D01638">
          <w:t xml:space="preserve"> used these </w:t>
        </w:r>
      </w:ins>
      <w:ins w:id="1593" w:author="Jennifer Huckett" w:date="2017-04-28T19:12:00Z">
        <w:r w:rsidR="00D01638">
          <w:t xml:space="preserve">16 total </w:t>
        </w:r>
      </w:ins>
      <w:ins w:id="1594" w:author="Jennifer Huckett" w:date="2017-04-28T19:11:00Z">
        <w:r w:rsidR="00D01638">
          <w:t xml:space="preserve">cases to estimate savings in each </w:t>
        </w:r>
      </w:ins>
      <w:ins w:id="1595" w:author="Jennifer Huckett" w:date="2017-04-28T19:12:00Z">
        <w:r w:rsidR="00D01638">
          <w:t>regression framework, resulting in 48 sets of results</w:t>
        </w:r>
      </w:ins>
      <w:ins w:id="1596" w:author="Jennifer Huckett" w:date="2017-04-28T19:16:00Z">
        <w:r w:rsidR="007A42CA">
          <w:t>. E</w:t>
        </w:r>
      </w:ins>
      <w:ins w:id="1597" w:author="Jennifer Huckett" w:date="2017-04-28T19:14:00Z">
        <w:r w:rsidR="007A42CA">
          <w:t xml:space="preserve">ach </w:t>
        </w:r>
      </w:ins>
      <w:ins w:id="1598" w:author="Jennifer Huckett" w:date="2017-04-28T19:15:00Z">
        <w:r w:rsidR="007A42CA">
          <w:t xml:space="preserve">set of results included </w:t>
        </w:r>
        <w:del w:id="1599" w:author="Andrew Bernath" w:date="2017-04-30T23:52:00Z">
          <w:r w:rsidR="007A42CA" w:rsidDel="000E53BD">
            <w:delText>model fitting and</w:delText>
          </w:r>
        </w:del>
      </w:ins>
      <w:ins w:id="1600" w:author="Andrew Bernath" w:date="2017-04-30T23:52:00Z">
        <w:r w:rsidR="000E53BD">
          <w:t xml:space="preserve">savings estimation and </w:t>
        </w:r>
      </w:ins>
      <w:ins w:id="1601" w:author="Andrew Bernath" w:date="2017-04-30T23:53:00Z">
        <w:r w:rsidR="000E53BD">
          <w:t xml:space="preserve">measurements for testing </w:t>
        </w:r>
      </w:ins>
      <w:ins w:id="1602" w:author="Andrew Bernath" w:date="2017-04-30T23:52:00Z">
        <w:r w:rsidR="000E53BD">
          <w:t xml:space="preserve">model accuracy </w:t>
        </w:r>
      </w:ins>
      <w:ins w:id="1603" w:author="Jennifer Huckett" w:date="2017-04-28T19:15:00Z">
        <w:del w:id="1604" w:author="Andrew Bernath" w:date="2017-04-30T23:53:00Z">
          <w:r w:rsidR="007A42CA" w:rsidDel="000E53BD">
            <w:delText xml:space="preserve"> estimation </w:delText>
          </w:r>
        </w:del>
        <w:r w:rsidR="007A42CA">
          <w:t xml:space="preserve">for </w:t>
        </w:r>
        <w:del w:id="1605" w:author="Andrew Bernath" w:date="2017-04-30T23:36:00Z">
          <w:r w:rsidR="007A42CA" w:rsidDel="00AE3BAF">
            <w:delText xml:space="preserve">the </w:delText>
          </w:r>
        </w:del>
        <w:r w:rsidR="007A42CA">
          <w:t>1</w:t>
        </w:r>
      </w:ins>
      <w:ins w:id="1606" w:author="Andrew Bernath" w:date="2017-04-30T23:36:00Z">
        <w:r w:rsidR="00AE3BAF">
          <w:t>0</w:t>
        </w:r>
      </w:ins>
      <w:ins w:id="1607" w:author="Jennifer Huckett" w:date="2017-04-28T19:15:00Z">
        <w:r w:rsidR="007A42CA">
          <w:t xml:space="preserve">,000 simulated data sets we generated for each </w:t>
        </w:r>
        <w:del w:id="1608" w:author="Andrew Bernath" w:date="2017-04-30T23:36:00Z">
          <w:r w:rsidR="007A42CA" w:rsidDel="00AE3BAF">
            <w:delText>building</w:delText>
          </w:r>
        </w:del>
      </w:ins>
      <w:ins w:id="1609" w:author="Andrew Bernath" w:date="2017-04-30T23:36:00Z">
        <w:r w:rsidR="00AE3BAF">
          <w:t>facility</w:t>
        </w:r>
      </w:ins>
      <w:ins w:id="1610" w:author="Jennifer Huckett" w:date="2017-04-28T19:15:00Z">
        <w:r w:rsidR="007A42CA">
          <w:t xml:space="preserve"> type and </w:t>
        </w:r>
      </w:ins>
      <w:ins w:id="1611" w:author="Jennifer Huckett" w:date="2017-04-28T19:16:00Z">
        <w:r w:rsidR="007A42CA">
          <w:t>error specification</w:t>
        </w:r>
      </w:ins>
      <w:ins w:id="1612" w:author="Jennifer Huckett" w:date="2017-04-28T19:12:00Z">
        <w:r w:rsidR="00D01638">
          <w:t xml:space="preserve">. We summarize the findings below. </w:t>
        </w:r>
      </w:ins>
    </w:p>
    <w:p w14:paraId="039650D3" w14:textId="77777777" w:rsidR="00D11046" w:rsidRDefault="00D11046">
      <w:pPr>
        <w:ind w:firstLine="0"/>
        <w:rPr>
          <w:ins w:id="1613" w:author="Jennifer Huckett" w:date="2017-04-28T19:08:00Z"/>
        </w:rPr>
        <w:pPrChange w:id="1614" w:author="Jennifer Huckett" w:date="2017-04-28T19:08:00Z">
          <w:pPr>
            <w:pStyle w:val="Heading1"/>
          </w:pPr>
        </w:pPrChange>
      </w:pPr>
    </w:p>
    <w:p w14:paraId="467F8D9B" w14:textId="77777777" w:rsidR="00366479" w:rsidRDefault="00366479" w:rsidP="001157E2">
      <w:pPr>
        <w:pStyle w:val="Heading1"/>
      </w:pPr>
      <w:r>
        <w:t>Findings</w:t>
      </w:r>
    </w:p>
    <w:p w14:paraId="3BAEDEC9" w14:textId="41568341" w:rsidR="000314B8" w:rsidRDefault="007A42CA" w:rsidP="000314B8">
      <w:pPr>
        <w:spacing w:after="240"/>
        <w:ind w:firstLine="0"/>
        <w:rPr>
          <w:ins w:id="1615" w:author="Andrew Bernath" w:date="2017-05-01T00:09:00Z"/>
        </w:rPr>
        <w:pPrChange w:id="1616" w:author="Andrew Bernath" w:date="2017-05-01T00:09:00Z">
          <w:pPr>
            <w:ind w:firstLine="0"/>
          </w:pPr>
        </w:pPrChange>
      </w:pPr>
      <w:ins w:id="1617" w:author="Jennifer Huckett" w:date="2017-04-28T19:17:00Z">
        <w:r>
          <w:t xml:space="preserve">We fit regression models according to each of the 16 cases described above </w:t>
        </w:r>
      </w:ins>
      <w:ins w:id="1618" w:author="Jennifer Huckett" w:date="2017-04-28T19:18:00Z">
        <w:r>
          <w:t xml:space="preserve">and </w:t>
        </w:r>
      </w:ins>
      <w:ins w:id="1619" w:author="Jennifer Huckett" w:date="2017-04-28T19:17:00Z">
        <w:r>
          <w:t>in all three regression frameworks</w:t>
        </w:r>
      </w:ins>
      <w:ins w:id="1620" w:author="Jennifer Huckett" w:date="2017-04-28T19:18:00Z">
        <w:r>
          <w:t xml:space="preserve"> </w:t>
        </w:r>
      </w:ins>
      <w:ins w:id="1621" w:author="Jennifer Huckett" w:date="2017-04-28T19:17:00Z">
        <w:r>
          <w:t>to</w:t>
        </w:r>
      </w:ins>
      <w:ins w:id="1622" w:author="Jennifer Huckett" w:date="2017-04-28T19:16:00Z">
        <w:r>
          <w:t xml:space="preserve"> </w:t>
        </w:r>
      </w:ins>
      <w:ins w:id="1623" w:author="Jennifer Huckett" w:date="2017-04-28T19:17:00Z">
        <w:r>
          <w:t xml:space="preserve">produce </w:t>
        </w:r>
      </w:ins>
      <w:ins w:id="1624" w:author="Jennifer Huckett" w:date="2017-04-28T19:16:00Z">
        <w:r>
          <w:t xml:space="preserve">48 sets of results </w:t>
        </w:r>
      </w:ins>
      <w:ins w:id="1625" w:author="Jennifer Huckett" w:date="2017-04-28T19:20:00Z">
        <w:r w:rsidR="00D1771A">
          <w:t xml:space="preserve">for </w:t>
        </w:r>
      </w:ins>
      <w:ins w:id="1626" w:author="Jennifer Huckett" w:date="2017-04-28T19:21:00Z">
        <w:r w:rsidR="00D1771A">
          <w:t xml:space="preserve">each of </w:t>
        </w:r>
      </w:ins>
      <w:ins w:id="1627" w:author="Jennifer Huckett" w:date="2017-04-28T19:20:00Z">
        <w:r w:rsidR="00D1771A">
          <w:t>the 1</w:t>
        </w:r>
      </w:ins>
      <w:ins w:id="1628" w:author="Andrew Bernath" w:date="2017-04-30T23:57:00Z">
        <w:r w:rsidR="000E53BD">
          <w:t>0</w:t>
        </w:r>
      </w:ins>
      <w:ins w:id="1629" w:author="Jennifer Huckett" w:date="2017-04-28T19:20:00Z">
        <w:r w:rsidR="00D1771A">
          <w:t xml:space="preserve">,000 simulated data sets. </w:t>
        </w:r>
      </w:ins>
      <w:ins w:id="1630" w:author="Jennifer Huckett" w:date="2017-04-28T19:22:00Z">
        <w:r w:rsidR="00D1771A">
          <w:t xml:space="preserve">The </w:t>
        </w:r>
      </w:ins>
      <w:ins w:id="1631" w:author="Jennifer Huckett" w:date="2017-04-28T19:16:00Z">
        <w:r w:rsidR="00D1771A">
          <w:t>result</w:t>
        </w:r>
      </w:ins>
      <w:ins w:id="1632" w:author="Jennifer Huckett" w:date="2017-04-28T19:21:00Z">
        <w:r w:rsidR="00D1771A">
          <w:t xml:space="preserve">s </w:t>
        </w:r>
      </w:ins>
      <w:ins w:id="1633" w:author="Jennifer Huckett" w:date="2017-04-28T19:22:00Z">
        <w:r w:rsidR="00D1771A">
          <w:t xml:space="preserve">corresponding to each data set </w:t>
        </w:r>
      </w:ins>
      <w:ins w:id="1634" w:author="Jennifer Huckett" w:date="2017-04-28T19:21:00Z">
        <w:r w:rsidR="00D1771A">
          <w:t xml:space="preserve">included an </w:t>
        </w:r>
      </w:ins>
      <w:ins w:id="1635" w:author="Jennifer Huckett" w:date="2017-04-28T19:19:00Z">
        <w:r w:rsidR="00D1771A">
          <w:t>estimate</w:t>
        </w:r>
      </w:ins>
      <w:ins w:id="1636" w:author="Jennifer Huckett" w:date="2017-04-28T19:21:00Z">
        <w:r w:rsidR="00D1771A">
          <w:t xml:space="preserve"> of </w:t>
        </w:r>
      </w:ins>
      <w:ins w:id="1637" w:author="Jennifer Huckett" w:date="2017-04-28T19:19:00Z">
        <w:r>
          <w:t xml:space="preserve">energy savings and </w:t>
        </w:r>
      </w:ins>
      <w:ins w:id="1638" w:author="Jennifer Huckett" w:date="2017-04-28T19:21:00Z">
        <w:r w:rsidR="00D1771A">
          <w:t xml:space="preserve">an </w:t>
        </w:r>
      </w:ins>
      <w:ins w:id="1639" w:author="Jennifer Huckett" w:date="2017-04-28T19:19:00Z">
        <w:r>
          <w:t>80% confidence interval</w:t>
        </w:r>
        <w:r w:rsidR="00D1771A">
          <w:t xml:space="preserve">. We compared the confidence interval to the </w:t>
        </w:r>
      </w:ins>
      <w:ins w:id="1640" w:author="Jennifer Huckett" w:date="2017-04-28T19:22:00Z">
        <w:r w:rsidR="00D1771A">
          <w:t>“</w:t>
        </w:r>
      </w:ins>
      <w:ins w:id="1641" w:author="Jennifer Huckett" w:date="2017-04-28T19:19:00Z">
        <w:r w:rsidR="00D1771A">
          <w:t>true</w:t>
        </w:r>
      </w:ins>
      <w:ins w:id="1642" w:author="Jennifer Huckett" w:date="2017-04-28T19:22:00Z">
        <w:r w:rsidR="00D1771A">
          <w:t>”</w:t>
        </w:r>
      </w:ins>
      <w:ins w:id="1643" w:author="Jennifer Huckett" w:date="2017-04-28T19:19:00Z">
        <w:r w:rsidR="00D1771A">
          <w:t xml:space="preserve"> savings value</w:t>
        </w:r>
      </w:ins>
      <w:ins w:id="1644" w:author="Jennifer Huckett" w:date="2017-04-28T19:16:00Z">
        <w:r>
          <w:t xml:space="preserve"> </w:t>
        </w:r>
      </w:ins>
      <w:ins w:id="1645" w:author="Jennifer Huckett" w:date="2017-04-28T19:22:00Z">
        <w:r w:rsidR="00D1771A">
          <w:t xml:space="preserve">to determine whether it </w:t>
        </w:r>
      </w:ins>
      <w:ins w:id="1646" w:author="Jennifer Huckett" w:date="2017-04-28T19:16:00Z">
        <w:r>
          <w:t xml:space="preserve">included </w:t>
        </w:r>
      </w:ins>
      <w:ins w:id="1647" w:author="Jennifer Huckett" w:date="2017-04-28T19:22:00Z">
        <w:r w:rsidR="00D1771A">
          <w:t xml:space="preserve">the true savings value and then </w:t>
        </w:r>
      </w:ins>
      <w:ins w:id="1648" w:author="Jennifer Huckett" w:date="2017-04-28T19:23:00Z">
        <w:r w:rsidR="00D1771A">
          <w:t>tallied the number of data sets for which this was true</w:t>
        </w:r>
        <w:del w:id="1649" w:author="Andrew Bernath" w:date="2017-04-30T23:57:00Z">
          <w:r w:rsidR="00D1771A" w:rsidDel="000E53BD">
            <w:delText>, or</w:delText>
          </w:r>
        </w:del>
      </w:ins>
      <w:ins w:id="1650" w:author="Andrew Bernath" w:date="2017-04-30T23:57:00Z">
        <w:r w:rsidR="000E53BD">
          <w:t xml:space="preserve"> to estimate</w:t>
        </w:r>
      </w:ins>
      <w:ins w:id="1651" w:author="Jennifer Huckett" w:date="2017-04-28T19:23:00Z">
        <w:r w:rsidR="00D1771A">
          <w:t xml:space="preserve"> a coverage rate. For example, if the confidence interval around the savings estimate included the true savings in 9</w:t>
        </w:r>
      </w:ins>
      <w:ins w:id="1652" w:author="Andrew Bernath" w:date="2017-04-30T23:58:00Z">
        <w:r w:rsidR="000E53BD">
          <w:t>,0</w:t>
        </w:r>
      </w:ins>
      <w:ins w:id="1653" w:author="Jennifer Huckett" w:date="2017-04-28T19:23:00Z">
        <w:r w:rsidR="00D1771A">
          <w:t>00 of</w:t>
        </w:r>
      </w:ins>
      <w:ins w:id="1654" w:author="Andrew Bernath" w:date="2017-04-30T23:58:00Z">
        <w:r w:rsidR="000E53BD">
          <w:t xml:space="preserve"> the</w:t>
        </w:r>
      </w:ins>
      <w:ins w:id="1655" w:author="Jennifer Huckett" w:date="2017-04-28T19:23:00Z">
        <w:r w:rsidR="00D1771A">
          <w:t xml:space="preserve"> 1</w:t>
        </w:r>
      </w:ins>
      <w:ins w:id="1656" w:author="Andrew Bernath" w:date="2017-04-30T23:58:00Z">
        <w:r w:rsidR="000E53BD">
          <w:t>0</w:t>
        </w:r>
      </w:ins>
      <w:ins w:id="1657" w:author="Jennifer Huckett" w:date="2017-04-28T19:23:00Z">
        <w:r w:rsidR="00D1771A">
          <w:t>,000</w:t>
        </w:r>
      </w:ins>
      <w:ins w:id="1658" w:author="Jennifer Huckett" w:date="2017-04-28T19:24:00Z">
        <w:r w:rsidR="00D1771A">
          <w:t xml:space="preserve"> data sets, we would conclude the method has a 90% coverage rate. </w:t>
        </w:r>
      </w:ins>
      <w:ins w:id="1659" w:author="Andrew Bernath" w:date="2017-05-01T00:30:00Z">
        <w:r w:rsidR="00DE1450" w:rsidRPr="007749B2">
          <w:rPr>
            <w:szCs w:val="22"/>
          </w:rPr>
          <w:fldChar w:fldCharType="begin"/>
        </w:r>
        <w:r w:rsidR="00DE1450" w:rsidRPr="00DE1450">
          <w:rPr>
            <w:szCs w:val="22"/>
            <w:rPrChange w:id="1660" w:author="Andrew Bernath" w:date="2017-05-01T00:30:00Z">
              <w:rPr/>
            </w:rPrChange>
          </w:rPr>
          <w:instrText xml:space="preserve"> REF _Ref481361955 \h </w:instrText>
        </w:r>
        <w:r w:rsidR="00DE1450" w:rsidRPr="00DE1450">
          <w:rPr>
            <w:szCs w:val="22"/>
            <w:rPrChange w:id="1661" w:author="Andrew Bernath" w:date="2017-05-01T00:30:00Z">
              <w:rPr/>
            </w:rPrChange>
          </w:rPr>
        </w:r>
      </w:ins>
      <w:r w:rsidR="00DE1450">
        <w:rPr>
          <w:szCs w:val="22"/>
        </w:rPr>
        <w:instrText xml:space="preserve"> \* MERGEFORMAT </w:instrText>
      </w:r>
      <w:r w:rsidR="00DE1450" w:rsidRPr="00DE1450">
        <w:rPr>
          <w:szCs w:val="22"/>
          <w:rPrChange w:id="1662" w:author="Andrew Bernath" w:date="2017-05-01T00:30:00Z">
            <w:rPr/>
          </w:rPrChange>
        </w:rPr>
        <w:fldChar w:fldCharType="separate"/>
      </w:r>
      <w:ins w:id="1663" w:author="Andrew Bernath" w:date="2017-05-01T00:30:00Z">
        <w:r w:rsidR="00DE1450" w:rsidRPr="007749B2">
          <w:rPr>
            <w:szCs w:val="22"/>
          </w:rPr>
          <w:t xml:space="preserve">Figure </w:t>
        </w:r>
        <w:r w:rsidR="00DE1450" w:rsidRPr="00DE1450">
          <w:rPr>
            <w:noProof/>
            <w:szCs w:val="22"/>
            <w:rPrChange w:id="1664" w:author="Andrew Bernath" w:date="2017-05-01T00:30:00Z">
              <w:rPr>
                <w:noProof/>
              </w:rPr>
            </w:rPrChange>
          </w:rPr>
          <w:t>3</w:t>
        </w:r>
        <w:r w:rsidR="00DE1450" w:rsidRPr="007749B2">
          <w:rPr>
            <w:szCs w:val="22"/>
          </w:rPr>
          <w:fldChar w:fldCharType="end"/>
        </w:r>
      </w:ins>
      <w:ins w:id="1665" w:author="Andrew Bernath" w:date="2017-05-01T00:06:00Z">
        <w:r w:rsidR="000314B8">
          <w:t xml:space="preserve"> illustrates this concept </w:t>
        </w:r>
      </w:ins>
      <w:ins w:id="1666" w:author="Andrew Bernath" w:date="2017-05-01T00:07:00Z">
        <w:r w:rsidR="000314B8">
          <w:t xml:space="preserve">using </w:t>
        </w:r>
      </w:ins>
      <w:ins w:id="1667" w:author="Andrew Bernath" w:date="2017-05-01T00:08:00Z">
        <w:r w:rsidR="000314B8">
          <w:t xml:space="preserve">100 </w:t>
        </w:r>
      </w:ins>
      <w:ins w:id="1668" w:author="Andrew Bernath" w:date="2017-05-01T00:07:00Z">
        <w:r w:rsidR="000314B8">
          <w:t xml:space="preserve">savings estimates and their associated confidence intervals for </w:t>
        </w:r>
      </w:ins>
      <w:ins w:id="1669" w:author="Andrew Bernath" w:date="2017-05-01T00:08:00Z">
        <w:r w:rsidR="000314B8">
          <w:t>the correctly specified complex facility forecast regression framework.</w:t>
        </w:r>
      </w:ins>
      <w:ins w:id="1670" w:author="Andrew Bernath" w:date="2017-05-01T00:07:00Z">
        <w:r w:rsidR="000314B8">
          <w:t xml:space="preserve"> </w:t>
        </w:r>
      </w:ins>
      <w:ins w:id="1671" w:author="Andrew Bernath" w:date="2017-05-01T00:14:00Z">
        <w:r w:rsidR="000314B8">
          <w:t>In this figure the horizontal axis represents the true savings, e</w:t>
        </w:r>
      </w:ins>
      <w:ins w:id="1672" w:author="Andrew Bernath" w:date="2017-05-01T00:13:00Z">
        <w:r w:rsidR="000314B8">
          <w:t>ach dot represents one savings estimate</w:t>
        </w:r>
      </w:ins>
      <w:ins w:id="1673" w:author="Andrew Bernath" w:date="2017-05-01T00:14:00Z">
        <w:r w:rsidR="000314B8">
          <w:t>, and the lines extending from the dots represent the 80% confidence interval for the respective savings estimate.</w:t>
        </w:r>
      </w:ins>
    </w:p>
    <w:p w14:paraId="2E3C845D" w14:textId="77777777" w:rsidR="000314B8" w:rsidRDefault="000314B8" w:rsidP="000314B8">
      <w:pPr>
        <w:keepNext/>
        <w:ind w:firstLine="0"/>
        <w:rPr>
          <w:ins w:id="1674" w:author="Andrew Bernath" w:date="2017-05-01T00:12:00Z"/>
        </w:rPr>
        <w:pPrChange w:id="1675" w:author="Andrew Bernath" w:date="2017-05-01T00:12:00Z">
          <w:pPr>
            <w:ind w:firstLine="0"/>
          </w:pPr>
        </w:pPrChange>
      </w:pPr>
      <w:ins w:id="1676" w:author="Andrew Bernath" w:date="2017-05-01T00:11:00Z">
        <w:r>
          <w:rPr>
            <w:noProof/>
          </w:rPr>
          <w:drawing>
            <wp:inline distT="0" distB="0" distL="0" distR="0" wp14:anchorId="1C85AB85" wp14:editId="0B0B16F7">
              <wp:extent cx="4498060" cy="1943100"/>
              <wp:effectExtent l="19050" t="19050" r="1714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28869" cy="1956409"/>
                      </a:xfrm>
                      <a:prstGeom prst="rect">
                        <a:avLst/>
                      </a:prstGeom>
                      <a:noFill/>
                      <a:ln>
                        <a:solidFill>
                          <a:schemeClr val="tx1">
                            <a:lumMod val="50000"/>
                            <a:lumOff val="50000"/>
                          </a:schemeClr>
                        </a:solidFill>
                      </a:ln>
                    </pic:spPr>
                  </pic:pic>
                </a:graphicData>
              </a:graphic>
            </wp:inline>
          </w:drawing>
        </w:r>
      </w:ins>
    </w:p>
    <w:p w14:paraId="70BB4763" w14:textId="5FF5B344" w:rsidR="000314B8" w:rsidRPr="000314B8" w:rsidRDefault="000314B8" w:rsidP="000314B8">
      <w:pPr>
        <w:pStyle w:val="Caption"/>
        <w:ind w:firstLine="0"/>
        <w:jc w:val="left"/>
        <w:rPr>
          <w:ins w:id="1677" w:author="Andrew Bernath" w:date="2017-05-01T00:09:00Z"/>
          <w:sz w:val="20"/>
          <w:rPrChange w:id="1678" w:author="Andrew Bernath" w:date="2017-05-01T00:13:00Z">
            <w:rPr>
              <w:ins w:id="1679" w:author="Andrew Bernath" w:date="2017-05-01T00:09:00Z"/>
            </w:rPr>
          </w:rPrChange>
        </w:rPr>
        <w:pPrChange w:id="1680" w:author="Andrew Bernath" w:date="2017-05-01T00:13:00Z">
          <w:pPr>
            <w:ind w:firstLine="0"/>
          </w:pPr>
        </w:pPrChange>
      </w:pPr>
      <w:bookmarkStart w:id="1681" w:name="_Ref481361955"/>
      <w:ins w:id="1682" w:author="Andrew Bernath" w:date="2017-05-01T00:12:00Z">
        <w:r w:rsidRPr="000314B8">
          <w:rPr>
            <w:sz w:val="20"/>
            <w:rPrChange w:id="1683" w:author="Andrew Bernath" w:date="2017-05-01T00:13:00Z">
              <w:rPr/>
            </w:rPrChange>
          </w:rPr>
          <w:t xml:space="preserve">Figure </w:t>
        </w:r>
        <w:r w:rsidRPr="000314B8">
          <w:rPr>
            <w:sz w:val="20"/>
            <w:rPrChange w:id="1684" w:author="Andrew Bernath" w:date="2017-05-01T00:13:00Z">
              <w:rPr/>
            </w:rPrChange>
          </w:rPr>
          <w:fldChar w:fldCharType="begin"/>
        </w:r>
        <w:r w:rsidRPr="000314B8">
          <w:rPr>
            <w:sz w:val="20"/>
            <w:rPrChange w:id="1685" w:author="Andrew Bernath" w:date="2017-05-01T00:13:00Z">
              <w:rPr/>
            </w:rPrChange>
          </w:rPr>
          <w:instrText xml:space="preserve"> SEQ Figure \* ARABIC </w:instrText>
        </w:r>
      </w:ins>
      <w:r w:rsidRPr="000314B8">
        <w:rPr>
          <w:sz w:val="20"/>
          <w:rPrChange w:id="1686" w:author="Andrew Bernath" w:date="2017-05-01T00:13:00Z">
            <w:rPr/>
          </w:rPrChange>
        </w:rPr>
        <w:fldChar w:fldCharType="separate"/>
      </w:r>
      <w:ins w:id="1687" w:author="Andrew Bernath" w:date="2017-05-01T11:12:00Z">
        <w:r w:rsidR="00EE1ED8">
          <w:rPr>
            <w:noProof/>
            <w:sz w:val="20"/>
          </w:rPr>
          <w:t>3</w:t>
        </w:r>
      </w:ins>
      <w:ins w:id="1688" w:author="Andrew Bernath" w:date="2017-05-01T00:12:00Z">
        <w:r w:rsidRPr="000314B8">
          <w:rPr>
            <w:sz w:val="20"/>
            <w:rPrChange w:id="1689" w:author="Andrew Bernath" w:date="2017-05-01T00:13:00Z">
              <w:rPr/>
            </w:rPrChange>
          </w:rPr>
          <w:fldChar w:fldCharType="end"/>
        </w:r>
        <w:bookmarkEnd w:id="1681"/>
        <w:r w:rsidRPr="000314B8">
          <w:rPr>
            <w:sz w:val="20"/>
            <w:rPrChange w:id="1690" w:author="Andrew Bernath" w:date="2017-05-01T00:13:00Z">
              <w:rPr/>
            </w:rPrChange>
          </w:rPr>
          <w:t>. Coverage plot for 100 observed savings estimates from the complex facility</w:t>
        </w:r>
        <w:r w:rsidRPr="000314B8">
          <w:rPr>
            <w:noProof/>
            <w:sz w:val="20"/>
            <w:rPrChange w:id="1691" w:author="Andrew Bernath" w:date="2017-05-01T00:13:00Z">
              <w:rPr>
                <w:noProof/>
              </w:rPr>
            </w:rPrChange>
          </w:rPr>
          <w:t xml:space="preserve"> using the forecast regression framework</w:t>
        </w:r>
      </w:ins>
      <w:ins w:id="1692" w:author="Andrew Bernath" w:date="2017-05-01T11:12:00Z">
        <w:r w:rsidR="00EE1ED8">
          <w:rPr>
            <w:noProof/>
            <w:sz w:val="20"/>
          </w:rPr>
          <w:t>.</w:t>
        </w:r>
      </w:ins>
    </w:p>
    <w:p w14:paraId="0409587E" w14:textId="3EA59112" w:rsidR="00184AEC" w:rsidDel="00F41617" w:rsidRDefault="00D1771A" w:rsidP="00F41617">
      <w:pPr>
        <w:spacing w:before="240" w:after="240"/>
        <w:ind w:firstLine="0"/>
        <w:rPr>
          <w:ins w:id="1693" w:author="Jennifer Huckett" w:date="2017-04-28T19:26:00Z"/>
          <w:del w:id="1694" w:author="Andrew Bernath" w:date="2017-05-01T12:45:00Z"/>
        </w:rPr>
        <w:pPrChange w:id="1695" w:author="Andrew Bernath" w:date="2017-05-01T12:45:00Z">
          <w:pPr>
            <w:ind w:firstLine="0"/>
          </w:pPr>
        </w:pPrChange>
      </w:pPr>
      <w:ins w:id="1696" w:author="Jennifer Huckett" w:date="2017-04-28T19:24:00Z">
        <w:r>
          <w:lastRenderedPageBreak/>
          <w:t>With 80% confidence intervals, we expect coverage rate</w:t>
        </w:r>
      </w:ins>
      <w:ins w:id="1697" w:author="Jennifer Huckett" w:date="2017-04-28T19:25:00Z">
        <w:r>
          <w:t>s</w:t>
        </w:r>
      </w:ins>
      <w:ins w:id="1698" w:author="Jennifer Huckett" w:date="2017-04-28T19:24:00Z">
        <w:r>
          <w:t xml:space="preserve"> to be close to 80% but examine how high or low </w:t>
        </w:r>
      </w:ins>
      <w:ins w:id="1699" w:author="Jennifer Huckett" w:date="2017-04-28T19:25:00Z">
        <w:r>
          <w:t>they are</w:t>
        </w:r>
      </w:ins>
      <w:ins w:id="1700" w:author="Jennifer Huckett" w:date="2017-04-28T19:24:00Z">
        <w:r>
          <w:t xml:space="preserve"> under </w:t>
        </w:r>
      </w:ins>
      <w:ins w:id="1701" w:author="Jennifer Huckett" w:date="2017-04-28T19:25:00Z">
        <w:r>
          <w:t xml:space="preserve">the various modeling specifications or </w:t>
        </w:r>
        <w:proofErr w:type="spellStart"/>
        <w:r>
          <w:t>mis</w:t>
        </w:r>
        <w:proofErr w:type="spellEnd"/>
        <w:r>
          <w:t xml:space="preserve">-specifications </w:t>
        </w:r>
      </w:ins>
      <w:ins w:id="1702" w:author="Jennifer Huckett" w:date="2017-04-28T19:24:00Z">
        <w:r>
          <w:t>defined by the cases</w:t>
        </w:r>
      </w:ins>
      <w:ins w:id="1703" w:author="Jennifer Huckett" w:date="2017-04-28T19:16:00Z">
        <w:r w:rsidR="00D23331">
          <w:t>.</w:t>
        </w:r>
      </w:ins>
      <w:ins w:id="1704" w:author="Jennifer Huckett" w:date="2017-04-28T19:29:00Z">
        <w:r w:rsidR="00D23331">
          <w:t xml:space="preserve"> Coverage is an important indication of how accurate the results are from each framework</w:t>
        </w:r>
      </w:ins>
      <w:ins w:id="1705" w:author="Jennifer Huckett" w:date="2017-04-28T19:30:00Z">
        <w:r w:rsidR="00D23331">
          <w:t xml:space="preserve"> – the closer to 80% coverage the framework results in, the more accurate its estimates are.</w:t>
        </w:r>
      </w:ins>
    </w:p>
    <w:p w14:paraId="6E06B547" w14:textId="77777777" w:rsidR="00184AEC" w:rsidRDefault="00184AEC" w:rsidP="00F41617">
      <w:pPr>
        <w:spacing w:before="240"/>
        <w:ind w:firstLine="0"/>
        <w:rPr>
          <w:ins w:id="1706" w:author="Jennifer Huckett" w:date="2017-04-28T19:26:00Z"/>
        </w:rPr>
        <w:pPrChange w:id="1707" w:author="Andrew Bernath" w:date="2017-05-01T12:45:00Z">
          <w:pPr>
            <w:ind w:firstLine="0"/>
          </w:pPr>
        </w:pPrChange>
      </w:pPr>
    </w:p>
    <w:p w14:paraId="614B0430" w14:textId="53D91DA1" w:rsidR="00C33AC6" w:rsidRPr="000E53BD" w:rsidRDefault="007A42CA" w:rsidP="00F41617">
      <w:pPr>
        <w:spacing w:before="240"/>
        <w:ind w:firstLine="0"/>
        <w:rPr>
          <w:ins w:id="1708" w:author="Jennifer Huckett" w:date="2017-04-28T19:40:00Z"/>
          <w:szCs w:val="22"/>
          <w:rPrChange w:id="1709" w:author="Andrew Bernath" w:date="2017-04-30T23:59:00Z">
            <w:rPr>
              <w:ins w:id="1710" w:author="Jennifer Huckett" w:date="2017-04-28T19:40:00Z"/>
            </w:rPr>
          </w:rPrChange>
        </w:rPr>
        <w:pPrChange w:id="1711" w:author="Andrew Bernath" w:date="2017-05-01T12:45:00Z">
          <w:pPr>
            <w:pStyle w:val="ListParagraph"/>
            <w:numPr>
              <w:numId w:val="37"/>
            </w:numPr>
            <w:ind w:left="1080" w:hanging="360"/>
          </w:pPr>
        </w:pPrChange>
      </w:pPr>
      <w:ins w:id="1712" w:author="Jennifer Huckett" w:date="2017-04-28T19:16:00Z">
        <w:r w:rsidRPr="007749B2">
          <w:rPr>
            <w:szCs w:val="22"/>
          </w:rPr>
          <w:t xml:space="preserve">We summarize </w:t>
        </w:r>
      </w:ins>
      <w:ins w:id="1713" w:author="Jennifer Huckett" w:date="2017-04-28T19:26:00Z">
        <w:r w:rsidR="00184AEC" w:rsidRPr="007749B2">
          <w:rPr>
            <w:szCs w:val="22"/>
          </w:rPr>
          <w:t xml:space="preserve">our </w:t>
        </w:r>
      </w:ins>
      <w:ins w:id="1714" w:author="Jennifer Huckett" w:date="2017-04-28T19:16:00Z">
        <w:r w:rsidRPr="007749B2">
          <w:rPr>
            <w:szCs w:val="22"/>
          </w:rPr>
          <w:t xml:space="preserve">findings </w:t>
        </w:r>
      </w:ins>
      <w:ins w:id="1715" w:author="Jennifer Huckett" w:date="2017-04-28T19:26:00Z">
        <w:del w:id="1716" w:author="Andrew Bernath" w:date="2017-04-30T23:59:00Z">
          <w:r w:rsidR="00184AEC" w:rsidRPr="000E53BD" w:rsidDel="000E53BD">
            <w:rPr>
              <w:szCs w:val="22"/>
              <w:rPrChange w:id="1717" w:author="Andrew Bernath" w:date="2017-04-30T23:59:00Z">
                <w:rPr/>
              </w:rPrChange>
            </w:rPr>
            <w:delText xml:space="preserve">in </w:delText>
          </w:r>
          <w:r w:rsidR="00184AEC" w:rsidRPr="000E53BD" w:rsidDel="000E53BD">
            <w:rPr>
              <w:szCs w:val="22"/>
              <w:highlight w:val="yellow"/>
              <w:rPrChange w:id="1718" w:author="Andrew Bernath" w:date="2017-04-30T23:59:00Z">
                <w:rPr/>
              </w:rPrChange>
            </w:rPr>
            <w:delText>table xx</w:delText>
          </w:r>
        </w:del>
      </w:ins>
      <w:ins w:id="1719" w:author="Jennifer Huckett" w:date="2017-04-28T19:28:00Z">
        <w:del w:id="1720" w:author="Andrew Bernath" w:date="2017-04-30T23:59:00Z">
          <w:r w:rsidR="00184AEC" w:rsidRPr="007749B2" w:rsidDel="000E53BD">
            <w:rPr>
              <w:szCs w:val="22"/>
            </w:rPr>
            <w:delText xml:space="preserve"> </w:delText>
          </w:r>
        </w:del>
      </w:ins>
      <w:ins w:id="1721" w:author="Andrew Bernath" w:date="2017-04-30T23:59:00Z">
        <w:r w:rsidR="000E53BD" w:rsidRPr="007749B2">
          <w:rPr>
            <w:szCs w:val="22"/>
          </w:rPr>
          <w:t xml:space="preserve">in </w:t>
        </w:r>
        <w:r w:rsidR="000E53BD" w:rsidRPr="007749B2">
          <w:rPr>
            <w:szCs w:val="22"/>
          </w:rPr>
          <w:fldChar w:fldCharType="begin"/>
        </w:r>
        <w:r w:rsidR="000E53BD" w:rsidRPr="000E53BD">
          <w:rPr>
            <w:szCs w:val="22"/>
            <w:rPrChange w:id="1722" w:author="Andrew Bernath" w:date="2017-04-30T23:59:00Z">
              <w:rPr/>
            </w:rPrChange>
          </w:rPr>
          <w:instrText xml:space="preserve"> REF _Ref481360115 \h </w:instrText>
        </w:r>
        <w:r w:rsidR="000E53BD" w:rsidRPr="000E53BD">
          <w:rPr>
            <w:szCs w:val="22"/>
            <w:rPrChange w:id="1723" w:author="Andrew Bernath" w:date="2017-04-30T23:59:00Z">
              <w:rPr/>
            </w:rPrChange>
          </w:rPr>
        </w:r>
      </w:ins>
      <w:r w:rsidR="000E53BD">
        <w:rPr>
          <w:szCs w:val="22"/>
        </w:rPr>
        <w:instrText xml:space="preserve"> \* MERGEFORMAT </w:instrText>
      </w:r>
      <w:r w:rsidR="000E53BD" w:rsidRPr="000E53BD">
        <w:rPr>
          <w:szCs w:val="22"/>
          <w:rPrChange w:id="1724" w:author="Andrew Bernath" w:date="2017-04-30T23:59:00Z">
            <w:rPr/>
          </w:rPrChange>
        </w:rPr>
        <w:fldChar w:fldCharType="separate"/>
      </w:r>
      <w:ins w:id="1725" w:author="Andrew Bernath" w:date="2017-04-30T23:59:00Z">
        <w:r w:rsidR="000E53BD" w:rsidRPr="000E53BD">
          <w:rPr>
            <w:szCs w:val="22"/>
            <w:rPrChange w:id="1726" w:author="Andrew Bernath" w:date="2017-04-30T23:59:00Z">
              <w:rPr/>
            </w:rPrChange>
          </w:rPr>
          <w:t xml:space="preserve">Table </w:t>
        </w:r>
        <w:r w:rsidR="000E53BD" w:rsidRPr="000E53BD">
          <w:rPr>
            <w:noProof/>
            <w:szCs w:val="22"/>
            <w:rPrChange w:id="1727" w:author="Andrew Bernath" w:date="2017-04-30T23:59:00Z">
              <w:rPr>
                <w:noProof/>
              </w:rPr>
            </w:rPrChange>
          </w:rPr>
          <w:t>2</w:t>
        </w:r>
        <w:r w:rsidR="000E53BD" w:rsidRPr="000E53BD">
          <w:rPr>
            <w:szCs w:val="22"/>
            <w:rPrChange w:id="1728" w:author="Andrew Bernath" w:date="2017-04-30T23:59:00Z">
              <w:rPr/>
            </w:rPrChange>
          </w:rPr>
          <w:fldChar w:fldCharType="end"/>
        </w:r>
        <w:r w:rsidR="000E53BD" w:rsidRPr="000E53BD">
          <w:rPr>
            <w:szCs w:val="22"/>
            <w:rPrChange w:id="1729" w:author="Andrew Bernath" w:date="2017-04-30T23:59:00Z">
              <w:rPr/>
            </w:rPrChange>
          </w:rPr>
          <w:t xml:space="preserve"> </w:t>
        </w:r>
      </w:ins>
      <w:ins w:id="1730" w:author="Jennifer Huckett" w:date="2017-04-28T19:28:00Z">
        <w:r w:rsidR="00184AEC" w:rsidRPr="000E53BD">
          <w:rPr>
            <w:szCs w:val="22"/>
            <w:rPrChange w:id="1731" w:author="Andrew Bernath" w:date="2017-04-30T23:59:00Z">
              <w:rPr/>
            </w:rPrChange>
          </w:rPr>
          <w:t xml:space="preserve">where we provide the true savings value, the average estimated savings from each framework, and the 80% confidence interval coverage. </w:t>
        </w:r>
      </w:ins>
      <w:ins w:id="1732" w:author="Jennifer Huckett" w:date="2017-04-28T19:32:00Z">
        <w:del w:id="1733" w:author="Andrew Bernath" w:date="2017-05-01T00:09:00Z">
          <w:r w:rsidR="00162C5A" w:rsidRPr="000E53BD" w:rsidDel="000314B8">
            <w:rPr>
              <w:szCs w:val="22"/>
              <w:rPrChange w:id="1734" w:author="Andrew Bernath" w:date="2017-04-30T23:59:00Z">
                <w:rPr/>
              </w:rPrChange>
            </w:rPr>
            <w:delText xml:space="preserve">From these results we see that </w:delText>
          </w:r>
        </w:del>
      </w:ins>
      <w:ins w:id="1735" w:author="Jennifer Huckett" w:date="2017-04-28T19:33:00Z">
        <w:del w:id="1736" w:author="Andrew Bernath" w:date="2017-05-01T00:09:00Z">
          <w:r w:rsidR="00162C5A" w:rsidRPr="000E53BD" w:rsidDel="000314B8">
            <w:rPr>
              <w:szCs w:val="22"/>
              <w:rPrChange w:id="1737" w:author="Andrew Bernath" w:date="2017-04-30T23:59:00Z">
                <w:rPr/>
              </w:rPrChange>
            </w:rPr>
            <w:delText xml:space="preserve">the fully specified pre/post framework provides </w:delText>
          </w:r>
        </w:del>
      </w:ins>
      <w:ins w:id="1738" w:author="Jennifer Huckett" w:date="2017-04-28T19:32:00Z">
        <w:del w:id="1739" w:author="Andrew Bernath" w:date="2017-05-01T00:09:00Z">
          <w:r w:rsidR="00162C5A" w:rsidRPr="000E53BD" w:rsidDel="000314B8">
            <w:rPr>
              <w:szCs w:val="22"/>
              <w:rPrChange w:id="1740" w:author="Andrew Bernath" w:date="2017-04-30T23:59:00Z">
                <w:rPr/>
              </w:rPrChange>
            </w:rPr>
            <w:delText xml:space="preserve">coverage </w:delText>
          </w:r>
        </w:del>
      </w:ins>
      <w:ins w:id="1741" w:author="Jennifer Huckett" w:date="2017-04-28T19:33:00Z">
        <w:del w:id="1742" w:author="Andrew Bernath" w:date="2017-05-01T00:09:00Z">
          <w:r w:rsidR="00162C5A" w:rsidRPr="000E53BD" w:rsidDel="000314B8">
            <w:rPr>
              <w:szCs w:val="22"/>
              <w:rPrChange w:id="1743" w:author="Andrew Bernath" w:date="2017-04-30T23:59:00Z">
                <w:rPr/>
              </w:rPrChange>
            </w:rPr>
            <w:delText>fairly close to 80% in more cases than the other two frameworks.</w:delText>
          </w:r>
        </w:del>
      </w:ins>
      <w:ins w:id="1744" w:author="Jennifer Huckett" w:date="2017-04-28T19:34:00Z">
        <w:del w:id="1745" w:author="Andrew Bernath" w:date="2017-05-01T00:09:00Z">
          <w:r w:rsidR="00162C5A" w:rsidRPr="000E53BD" w:rsidDel="000314B8">
            <w:rPr>
              <w:szCs w:val="22"/>
              <w:rPrChange w:id="1746" w:author="Andrew Bernath" w:date="2017-04-30T23:59:00Z">
                <w:rPr/>
              </w:rPrChange>
            </w:rPr>
            <w:delText xml:space="preserve"> None of the frameworks have good coverage in Case</w:delText>
          </w:r>
        </w:del>
      </w:ins>
      <w:ins w:id="1747" w:author="Jennifer Huckett" w:date="2017-04-28T19:35:00Z">
        <w:del w:id="1748" w:author="Andrew Bernath" w:date="2017-05-01T00:09:00Z">
          <w:r w:rsidR="00162C5A" w:rsidRPr="000E53BD" w:rsidDel="000314B8">
            <w:rPr>
              <w:szCs w:val="22"/>
              <w:rPrChange w:id="1749" w:author="Andrew Bernath" w:date="2017-04-30T23:59:00Z">
                <w:rPr/>
              </w:rPrChange>
            </w:rPr>
            <w:delText>s</w:delText>
          </w:r>
        </w:del>
      </w:ins>
      <w:ins w:id="1750" w:author="Jennifer Huckett" w:date="2017-04-28T19:34:00Z">
        <w:del w:id="1751" w:author="Andrew Bernath" w:date="2017-05-01T00:09:00Z">
          <w:r w:rsidR="00162C5A" w:rsidRPr="000E53BD" w:rsidDel="000314B8">
            <w:rPr>
              <w:szCs w:val="22"/>
              <w:rPrChange w:id="1752" w:author="Andrew Bernath" w:date="2017-04-30T23:59:00Z">
                <w:rPr/>
              </w:rPrChange>
            </w:rPr>
            <w:delText xml:space="preserve"> 2</w:delText>
          </w:r>
        </w:del>
      </w:ins>
      <w:ins w:id="1753" w:author="Jennifer Huckett" w:date="2017-04-28T19:35:00Z">
        <w:del w:id="1754" w:author="Andrew Bernath" w:date="2017-05-01T00:09:00Z">
          <w:r w:rsidR="00162C5A" w:rsidRPr="000E53BD" w:rsidDel="000314B8">
            <w:rPr>
              <w:szCs w:val="22"/>
              <w:rPrChange w:id="1755" w:author="Andrew Bernath" w:date="2017-04-30T23:59:00Z">
                <w:rPr/>
              </w:rPrChange>
            </w:rPr>
            <w:delText xml:space="preserve">, 3, or 7 for </w:delText>
          </w:r>
        </w:del>
        <w:del w:id="1756" w:author="Andrew Bernath" w:date="2017-05-01T00:01:00Z">
          <w:r w:rsidR="00162C5A" w:rsidRPr="000E53BD" w:rsidDel="000E53BD">
            <w:rPr>
              <w:szCs w:val="22"/>
              <w:rPrChange w:id="1757" w:author="Andrew Bernath" w:date="2017-04-30T23:59:00Z">
                <w:rPr/>
              </w:rPrChange>
            </w:rPr>
            <w:delText>the simple</w:delText>
          </w:r>
        </w:del>
        <w:del w:id="1758" w:author="Andrew Bernath" w:date="2017-05-01T00:09:00Z">
          <w:r w:rsidR="00162C5A" w:rsidRPr="000E53BD" w:rsidDel="000314B8">
            <w:rPr>
              <w:szCs w:val="22"/>
              <w:rPrChange w:id="1759" w:author="Andrew Bernath" w:date="2017-04-30T23:59:00Z">
                <w:rPr/>
              </w:rPrChange>
            </w:rPr>
            <w:delText xml:space="preserve"> facilit</w:delText>
          </w:r>
        </w:del>
        <w:del w:id="1760" w:author="Andrew Bernath" w:date="2017-05-01T00:01:00Z">
          <w:r w:rsidR="00162C5A" w:rsidRPr="000E53BD" w:rsidDel="000E53BD">
            <w:rPr>
              <w:szCs w:val="22"/>
              <w:rPrChange w:id="1761" w:author="Andrew Bernath" w:date="2017-04-30T23:59:00Z">
                <w:rPr/>
              </w:rPrChange>
            </w:rPr>
            <w:delText>y</w:delText>
          </w:r>
        </w:del>
      </w:ins>
      <w:ins w:id="1762" w:author="Jennifer Huckett" w:date="2017-04-28T19:36:00Z">
        <w:del w:id="1763" w:author="Andrew Bernath" w:date="2017-05-01T00:01:00Z">
          <w:r w:rsidR="00162C5A" w:rsidRPr="000E53BD" w:rsidDel="000E53BD">
            <w:rPr>
              <w:szCs w:val="22"/>
              <w:rPrChange w:id="1764" w:author="Andrew Bernath" w:date="2017-04-30T23:59:00Z">
                <w:rPr/>
              </w:rPrChange>
            </w:rPr>
            <w:delText xml:space="preserve"> or in Cases 3 and 7 fo</w:delText>
          </w:r>
        </w:del>
        <w:del w:id="1765" w:author="Andrew Bernath" w:date="2017-05-01T00:02:00Z">
          <w:r w:rsidR="00162C5A" w:rsidRPr="000E53BD" w:rsidDel="000E53BD">
            <w:rPr>
              <w:szCs w:val="22"/>
              <w:rPrChange w:id="1766" w:author="Andrew Bernath" w:date="2017-04-30T23:59:00Z">
                <w:rPr/>
              </w:rPrChange>
            </w:rPr>
            <w:delText>r the complex facility</w:delText>
          </w:r>
        </w:del>
        <w:del w:id="1767" w:author="Andrew Bernath" w:date="2017-05-01T00:09:00Z">
          <w:r w:rsidR="00162C5A" w:rsidRPr="000E53BD" w:rsidDel="000314B8">
            <w:rPr>
              <w:szCs w:val="22"/>
              <w:rPrChange w:id="1768" w:author="Andrew Bernath" w:date="2017-04-30T23:59:00Z">
                <w:rPr/>
              </w:rPrChange>
            </w:rPr>
            <w:delText>.</w:delText>
          </w:r>
          <w:r w:rsidR="00C33AC6" w:rsidRPr="000E53BD" w:rsidDel="000314B8">
            <w:rPr>
              <w:szCs w:val="22"/>
              <w:rPrChange w:id="1769" w:author="Andrew Bernath" w:date="2017-04-30T23:59:00Z">
                <w:rPr/>
              </w:rPrChange>
            </w:rPr>
            <w:delText xml:space="preserve"> </w:delText>
          </w:r>
        </w:del>
      </w:ins>
      <w:ins w:id="1770" w:author="Jennifer Huckett" w:date="2017-04-28T19:37:00Z">
        <w:del w:id="1771" w:author="Andrew Bernath" w:date="2017-05-01T00:09:00Z">
          <w:r w:rsidR="00C33AC6" w:rsidRPr="000E53BD" w:rsidDel="000314B8">
            <w:rPr>
              <w:szCs w:val="22"/>
              <w:rPrChange w:id="1772" w:author="Andrew Bernath" w:date="2017-04-30T23:59:00Z">
                <w:rPr/>
              </w:rPrChange>
            </w:rPr>
            <w:delText xml:space="preserve">Case 2 represents the scenario where event data are </w:delText>
          </w:r>
        </w:del>
      </w:ins>
      <w:ins w:id="1773" w:author="Jennifer Huckett" w:date="2017-04-28T19:38:00Z">
        <w:del w:id="1774" w:author="Andrew Bernath" w:date="2017-05-01T00:09:00Z">
          <w:r w:rsidR="00C33AC6" w:rsidRPr="000E53BD" w:rsidDel="000314B8">
            <w:rPr>
              <w:szCs w:val="22"/>
              <w:rPrChange w:id="1775" w:author="Andrew Bernath" w:date="2017-04-30T23:59:00Z">
                <w:rPr/>
              </w:rPrChange>
            </w:rPr>
            <w:delText xml:space="preserve">missing and </w:delText>
          </w:r>
        </w:del>
      </w:ins>
      <w:ins w:id="1776" w:author="Jennifer Huckett" w:date="2017-04-28T19:37:00Z">
        <w:del w:id="1777" w:author="Andrew Bernath" w:date="2017-05-01T00:09:00Z">
          <w:r w:rsidR="00C33AC6" w:rsidRPr="000E53BD" w:rsidDel="000314B8">
            <w:rPr>
              <w:szCs w:val="22"/>
              <w:rPrChange w:id="1778" w:author="Andrew Bernath" w:date="2017-04-30T23:59:00Z">
                <w:rPr/>
              </w:rPrChange>
            </w:rPr>
            <w:delText xml:space="preserve">not included in the regression model. Cases 3 and 7 represent scenarios where </w:delText>
          </w:r>
        </w:del>
      </w:ins>
      <w:ins w:id="1779" w:author="Jennifer Huckett" w:date="2017-04-28T19:38:00Z">
        <w:del w:id="1780" w:author="Andrew Bernath" w:date="2017-05-01T00:09:00Z">
          <w:r w:rsidR="00C33AC6" w:rsidRPr="000E53BD" w:rsidDel="000314B8">
            <w:rPr>
              <w:szCs w:val="22"/>
              <w:rPrChange w:id="1781" w:author="Andrew Bernath" w:date="2017-04-30T23:59:00Z">
                <w:rPr/>
              </w:rPrChange>
            </w:rPr>
            <w:delText>weather data are missing or omitted from the regression model and where serial correlation exists. This impl</w:delText>
          </w:r>
        </w:del>
      </w:ins>
      <w:ins w:id="1782" w:author="Jennifer Huckett" w:date="2017-04-28T19:39:00Z">
        <w:del w:id="1783" w:author="Andrew Bernath" w:date="2017-05-01T00:09:00Z">
          <w:r w:rsidR="00C33AC6" w:rsidRPr="000E53BD" w:rsidDel="000314B8">
            <w:rPr>
              <w:szCs w:val="22"/>
              <w:rPrChange w:id="1784" w:author="Andrew Bernath" w:date="2017-04-30T23:59:00Z">
                <w:rPr/>
              </w:rPrChange>
            </w:rPr>
            <w:delText xml:space="preserve">ies </w:delText>
          </w:r>
        </w:del>
      </w:ins>
      <w:ins w:id="1785" w:author="Jennifer Huckett" w:date="2017-04-28T19:38:00Z">
        <w:del w:id="1786" w:author="Andrew Bernath" w:date="2017-05-01T00:09:00Z">
          <w:r w:rsidR="00C33AC6" w:rsidRPr="000E53BD" w:rsidDel="000314B8">
            <w:rPr>
              <w:szCs w:val="22"/>
              <w:rPrChange w:id="1787" w:author="Andrew Bernath" w:date="2017-04-30T23:59:00Z">
                <w:rPr/>
              </w:rPrChange>
            </w:rPr>
            <w:delText xml:space="preserve">that none of the </w:delText>
          </w:r>
        </w:del>
      </w:ins>
      <w:ins w:id="1788" w:author="Jennifer Huckett" w:date="2017-04-28T19:39:00Z">
        <w:del w:id="1789" w:author="Andrew Bernath" w:date="2017-05-01T00:09:00Z">
          <w:r w:rsidR="00C33AC6" w:rsidRPr="000E53BD" w:rsidDel="000314B8">
            <w:rPr>
              <w:szCs w:val="22"/>
              <w:rPrChange w:id="1790" w:author="Andrew Bernath" w:date="2017-04-30T23:59:00Z">
                <w:rPr/>
              </w:rPrChange>
            </w:rPr>
            <w:delText xml:space="preserve">frameworks examined in this study </w:delText>
          </w:r>
        </w:del>
      </w:ins>
      <w:ins w:id="1791" w:author="Jennifer Huckett" w:date="2017-04-28T19:40:00Z">
        <w:del w:id="1792" w:author="Andrew Bernath" w:date="2017-05-01T00:09:00Z">
          <w:r w:rsidR="007632DC" w:rsidRPr="000E53BD" w:rsidDel="000314B8">
            <w:rPr>
              <w:szCs w:val="22"/>
              <w:rPrChange w:id="1793" w:author="Andrew Bernath" w:date="2017-04-30T23:59:00Z">
                <w:rPr/>
              </w:rPrChange>
            </w:rPr>
            <w:delText xml:space="preserve">can produce accurate savings estimates reliably when </w:delText>
          </w:r>
        </w:del>
        <w:del w:id="1794" w:author="Andrew Bernath" w:date="2017-05-01T00:04:00Z">
          <w:r w:rsidR="007632DC" w:rsidRPr="000E53BD" w:rsidDel="000314B8">
            <w:rPr>
              <w:szCs w:val="22"/>
              <w:rPrChange w:id="1795" w:author="Andrew Bernath" w:date="2017-04-30T23:59:00Z">
                <w:rPr/>
              </w:rPrChange>
            </w:rPr>
            <w:delText xml:space="preserve">weather </w:delText>
          </w:r>
        </w:del>
        <w:del w:id="1796" w:author="Andrew Bernath" w:date="2017-05-01T00:09:00Z">
          <w:r w:rsidR="007632DC" w:rsidRPr="000E53BD" w:rsidDel="000314B8">
            <w:rPr>
              <w:szCs w:val="22"/>
              <w:rPrChange w:id="1797" w:author="Andrew Bernath" w:date="2017-04-30T23:59:00Z">
                <w:rPr/>
              </w:rPrChange>
            </w:rPr>
            <w:delText>variables are omitted or when serial correlation is not accounted for.</w:delText>
          </w:r>
        </w:del>
      </w:ins>
    </w:p>
    <w:p w14:paraId="262F2BF0" w14:textId="4B529190" w:rsidR="007632DC" w:rsidDel="000314B8" w:rsidRDefault="007632DC">
      <w:pPr>
        <w:ind w:firstLine="0"/>
        <w:rPr>
          <w:ins w:id="1798" w:author="Jennifer Huckett" w:date="2017-04-28T19:40:00Z"/>
          <w:del w:id="1799" w:author="Andrew Bernath" w:date="2017-05-01T00:10:00Z"/>
        </w:rPr>
        <w:pPrChange w:id="1800" w:author="Jennifer Huckett" w:date="2017-04-28T19:38:00Z">
          <w:pPr>
            <w:pStyle w:val="ListParagraph"/>
            <w:numPr>
              <w:numId w:val="37"/>
            </w:numPr>
            <w:ind w:left="1080" w:hanging="360"/>
          </w:pPr>
        </w:pPrChange>
      </w:pPr>
    </w:p>
    <w:p w14:paraId="4712DF5B" w14:textId="042EE1FF" w:rsidR="007632DC" w:rsidRPr="006D2292" w:rsidDel="000314B8" w:rsidRDefault="007632DC">
      <w:pPr>
        <w:ind w:firstLine="0"/>
        <w:rPr>
          <w:ins w:id="1801" w:author="Jennifer Huckett" w:date="2017-04-28T19:37:00Z"/>
          <w:del w:id="1802" w:author="Andrew Bernath" w:date="2017-05-01T00:10:00Z"/>
        </w:rPr>
        <w:pPrChange w:id="1803" w:author="Jennifer Huckett" w:date="2017-04-28T19:38:00Z">
          <w:pPr>
            <w:pStyle w:val="ListParagraph"/>
            <w:numPr>
              <w:numId w:val="37"/>
            </w:numPr>
            <w:ind w:left="1080" w:hanging="360"/>
          </w:pPr>
        </w:pPrChange>
      </w:pPr>
      <w:ins w:id="1804" w:author="Jennifer Huckett" w:date="2017-04-28T19:40:00Z">
        <w:del w:id="1805" w:author="Andrew Bernath" w:date="2017-05-01T00:10:00Z">
          <w:r w:rsidDel="000314B8">
            <w:delText>[If choose to keep savings values in, explain/summarize them in a similar way as coverage</w:delText>
          </w:r>
        </w:del>
      </w:ins>
      <w:ins w:id="1806" w:author="Jennifer Huckett" w:date="2017-04-28T19:41:00Z">
        <w:del w:id="1807" w:author="Andrew Bernath" w:date="2017-05-01T00:10:00Z">
          <w:r w:rsidDel="000314B8">
            <w:delText xml:space="preserve"> but focus on under or over-estimation?</w:delText>
          </w:r>
        </w:del>
      </w:ins>
      <w:ins w:id="1808" w:author="Jennifer Huckett" w:date="2017-04-28T19:40:00Z">
        <w:del w:id="1809" w:author="Andrew Bernath" w:date="2017-05-01T00:10:00Z">
          <w:r w:rsidDel="000314B8">
            <w:delText>.]</w:delText>
          </w:r>
        </w:del>
      </w:ins>
    </w:p>
    <w:p w14:paraId="76B2DD69" w14:textId="15A0B8CC" w:rsidR="00C33AC6" w:rsidDel="000314B8" w:rsidRDefault="00C33AC6" w:rsidP="001157E2">
      <w:pPr>
        <w:ind w:firstLine="0"/>
        <w:rPr>
          <w:ins w:id="1810" w:author="Jennifer Huckett" w:date="2017-04-28T19:18:00Z"/>
          <w:del w:id="1811" w:author="Andrew Bernath" w:date="2017-05-01T00:10:00Z"/>
        </w:rPr>
      </w:pPr>
    </w:p>
    <w:p w14:paraId="24797FBC" w14:textId="70E978AD" w:rsidR="007A42CA" w:rsidDel="00F41617" w:rsidRDefault="007A42CA" w:rsidP="001157E2">
      <w:pPr>
        <w:ind w:firstLine="0"/>
        <w:rPr>
          <w:ins w:id="1812" w:author="Jennifer Huckett" w:date="2017-04-28T19:16:00Z"/>
          <w:del w:id="1813" w:author="Andrew Bernath" w:date="2017-05-01T12:44:00Z"/>
        </w:rPr>
      </w:pPr>
    </w:p>
    <w:p w14:paraId="26685E02" w14:textId="5FEFB628" w:rsidR="00366479" w:rsidDel="00184AEC" w:rsidRDefault="008A319A" w:rsidP="001157E2">
      <w:pPr>
        <w:ind w:firstLine="0"/>
        <w:rPr>
          <w:del w:id="1814" w:author="Jennifer Huckett" w:date="2017-04-28T19:26:00Z"/>
        </w:rPr>
      </w:pPr>
      <w:del w:id="1815" w:author="Jennifer Huckett" w:date="2017-04-28T19:26:00Z">
        <w:r w:rsidDel="00184AEC">
          <w:delText>We tested three estimation approaches for each baseline model specification:</w:delText>
        </w:r>
      </w:del>
    </w:p>
    <w:p w14:paraId="1469034A" w14:textId="0A2BF8C6" w:rsidR="008A319A" w:rsidDel="00184AEC" w:rsidRDefault="008A319A" w:rsidP="008A319A">
      <w:pPr>
        <w:pStyle w:val="ListParagraph"/>
        <w:numPr>
          <w:ilvl w:val="0"/>
          <w:numId w:val="28"/>
        </w:numPr>
        <w:rPr>
          <w:del w:id="1816" w:author="Jennifer Huckett" w:date="2017-04-28T19:26:00Z"/>
        </w:rPr>
      </w:pPr>
      <w:del w:id="1817" w:author="Jennifer Huckett" w:date="2017-04-28T19:26:00Z">
        <w:r w:rsidDel="00184AEC">
          <w:delText>Forecast</w:delText>
        </w:r>
      </w:del>
    </w:p>
    <w:p w14:paraId="69658B25" w14:textId="53F3680B" w:rsidR="008A319A" w:rsidDel="00184AEC" w:rsidRDefault="008A319A" w:rsidP="008A319A">
      <w:pPr>
        <w:pStyle w:val="ListParagraph"/>
        <w:numPr>
          <w:ilvl w:val="0"/>
          <w:numId w:val="28"/>
        </w:numPr>
        <w:rPr>
          <w:del w:id="1818" w:author="Jennifer Huckett" w:date="2017-04-28T19:26:00Z"/>
        </w:rPr>
      </w:pPr>
      <w:del w:id="1819" w:author="Jennifer Huckett" w:date="2017-04-28T19:26:00Z">
        <w:r w:rsidDel="00184AEC">
          <w:delText>Simple Pre/Post</w:delText>
        </w:r>
      </w:del>
    </w:p>
    <w:p w14:paraId="3778FC69" w14:textId="3BEB5CF7" w:rsidR="008A319A" w:rsidDel="00184AEC" w:rsidRDefault="008A319A" w:rsidP="008A319A">
      <w:pPr>
        <w:pStyle w:val="ListParagraph"/>
        <w:numPr>
          <w:ilvl w:val="0"/>
          <w:numId w:val="28"/>
        </w:numPr>
        <w:rPr>
          <w:del w:id="1820" w:author="Jennifer Huckett" w:date="2017-04-28T19:26:00Z"/>
        </w:rPr>
      </w:pPr>
      <w:del w:id="1821" w:author="Jennifer Huckett" w:date="2017-04-28T19:26:00Z">
        <w:r w:rsidDel="00184AEC">
          <w:delText>Fully-specified Pre/Post</w:delText>
        </w:r>
      </w:del>
    </w:p>
    <w:p w14:paraId="60180FD3" w14:textId="77777777" w:rsidR="00060D82" w:rsidRDefault="00060D82" w:rsidP="00C33AC6">
      <w:pPr>
        <w:ind w:firstLine="0"/>
      </w:pPr>
    </w:p>
    <w:p w14:paraId="01DF3047" w14:textId="1894CC69" w:rsidR="00B32F76" w:rsidRPr="000E53BD" w:rsidRDefault="00B32F76" w:rsidP="000E53BD">
      <w:pPr>
        <w:pStyle w:val="Caption"/>
        <w:keepNext/>
        <w:spacing w:after="0"/>
        <w:ind w:firstLine="0"/>
        <w:jc w:val="left"/>
        <w:rPr>
          <w:b/>
          <w:bCs/>
          <w:i w:val="0"/>
          <w:iCs w:val="0"/>
          <w:color w:val="000000"/>
          <w:sz w:val="20"/>
          <w:szCs w:val="20"/>
          <w:rPrChange w:id="1822" w:author="Andrew Bernath" w:date="2017-04-30T23:56:00Z">
            <w:rPr/>
          </w:rPrChange>
        </w:rPr>
        <w:pPrChange w:id="1823" w:author="Andrew Bernath" w:date="2017-04-30T23:56:00Z">
          <w:pPr>
            <w:pStyle w:val="Caption"/>
            <w:keepNext/>
            <w:jc w:val="center"/>
          </w:pPr>
        </w:pPrChange>
      </w:pPr>
      <w:bookmarkStart w:id="1824" w:name="_Ref481360115"/>
      <w:r w:rsidRPr="000E53BD">
        <w:rPr>
          <w:sz w:val="20"/>
          <w:szCs w:val="20"/>
          <w:rPrChange w:id="1825" w:author="Andrew Bernath" w:date="2017-04-30T23:56:00Z">
            <w:rPr/>
          </w:rPrChange>
        </w:rPr>
        <w:t xml:space="preserve">Table </w:t>
      </w:r>
      <w:r w:rsidR="00B25C20" w:rsidRPr="000E53BD">
        <w:rPr>
          <w:sz w:val="20"/>
          <w:szCs w:val="20"/>
          <w:rPrChange w:id="1826" w:author="Andrew Bernath" w:date="2017-04-30T23:56:00Z">
            <w:rPr/>
          </w:rPrChange>
        </w:rPr>
        <w:fldChar w:fldCharType="begin"/>
      </w:r>
      <w:r w:rsidR="00B25C20" w:rsidRPr="000E53BD">
        <w:rPr>
          <w:sz w:val="20"/>
          <w:szCs w:val="20"/>
          <w:rPrChange w:id="1827" w:author="Andrew Bernath" w:date="2017-04-30T23:56:00Z">
            <w:rPr/>
          </w:rPrChange>
        </w:rPr>
        <w:instrText xml:space="preserve"> SEQ Table \* ARABIC </w:instrText>
      </w:r>
      <w:r w:rsidR="00B25C20" w:rsidRPr="000E53BD">
        <w:rPr>
          <w:sz w:val="20"/>
          <w:szCs w:val="20"/>
          <w:rPrChange w:id="1828" w:author="Andrew Bernath" w:date="2017-04-30T23:56:00Z">
            <w:rPr/>
          </w:rPrChange>
        </w:rPr>
        <w:fldChar w:fldCharType="separate"/>
      </w:r>
      <w:ins w:id="1829" w:author="Andrew Bernath" w:date="2017-05-01T11:32:00Z">
        <w:r w:rsidR="00DF5813">
          <w:rPr>
            <w:noProof/>
            <w:sz w:val="20"/>
            <w:szCs w:val="20"/>
          </w:rPr>
          <w:t>2</w:t>
        </w:r>
      </w:ins>
      <w:del w:id="1830" w:author="Andrew Bernath" w:date="2017-04-30T23:33:00Z">
        <w:r w:rsidRPr="000E53BD" w:rsidDel="00AE3BAF">
          <w:rPr>
            <w:noProof/>
            <w:sz w:val="20"/>
            <w:szCs w:val="20"/>
            <w:rPrChange w:id="1831" w:author="Andrew Bernath" w:date="2017-04-30T23:56:00Z">
              <w:rPr>
                <w:noProof/>
              </w:rPr>
            </w:rPrChange>
          </w:rPr>
          <w:delText>1</w:delText>
        </w:r>
      </w:del>
      <w:r w:rsidR="00B25C20" w:rsidRPr="000E53BD">
        <w:rPr>
          <w:noProof/>
          <w:sz w:val="20"/>
          <w:szCs w:val="20"/>
          <w:rPrChange w:id="1832" w:author="Andrew Bernath" w:date="2017-04-30T23:56:00Z">
            <w:rPr>
              <w:noProof/>
            </w:rPr>
          </w:rPrChange>
        </w:rPr>
        <w:fldChar w:fldCharType="end"/>
      </w:r>
      <w:bookmarkEnd w:id="1824"/>
      <w:r w:rsidRPr="000E53BD">
        <w:rPr>
          <w:sz w:val="20"/>
          <w:szCs w:val="20"/>
          <w:rPrChange w:id="1833" w:author="Andrew Bernath" w:date="2017-04-30T23:56:00Z">
            <w:rPr/>
          </w:rPrChange>
        </w:rPr>
        <w:t xml:space="preserve">. Estimated Savings </w:t>
      </w:r>
      <w:ins w:id="1834" w:author="Jennifer Huckett" w:date="2017-04-28T19:31:00Z">
        <w:r w:rsidR="00162C5A" w:rsidRPr="000E53BD">
          <w:rPr>
            <w:sz w:val="20"/>
            <w:szCs w:val="20"/>
            <w:rPrChange w:id="1835" w:author="Andrew Bernath" w:date="2017-04-30T23:56:00Z">
              <w:rPr/>
            </w:rPrChange>
          </w:rPr>
          <w:t>and Confidence Interval Coverage</w:t>
        </w:r>
      </w:ins>
      <w:del w:id="1836" w:author="Jennifer Huckett" w:date="2017-04-28T19:32:00Z">
        <w:r w:rsidRPr="000E53BD" w:rsidDel="00162C5A">
          <w:rPr>
            <w:b/>
            <w:bCs/>
            <w:i w:val="0"/>
            <w:iCs w:val="0"/>
            <w:color w:val="000000"/>
            <w:sz w:val="20"/>
            <w:szCs w:val="20"/>
            <w:rPrChange w:id="1837" w:author="Andrew Bernath" w:date="2017-04-30T23:56:00Z">
              <w:rPr/>
            </w:rPrChange>
          </w:rPr>
          <w:delText>by</w:delText>
        </w:r>
      </w:del>
      <w:del w:id="1838" w:author="Andrew Bernath" w:date="2017-04-30T23:56:00Z">
        <w:r w:rsidRPr="000E53BD" w:rsidDel="000E53BD">
          <w:rPr>
            <w:b/>
            <w:bCs/>
            <w:i w:val="0"/>
            <w:iCs w:val="0"/>
            <w:color w:val="000000"/>
            <w:sz w:val="20"/>
            <w:szCs w:val="20"/>
            <w:rPrChange w:id="1839" w:author="Andrew Bernath" w:date="2017-04-30T23:56:00Z">
              <w:rPr/>
            </w:rPrChange>
          </w:rPr>
          <w:delText xml:space="preserve"> </w:delText>
        </w:r>
      </w:del>
      <w:commentRangeStart w:id="1840"/>
      <w:del w:id="1841" w:author="Jennifer Huckett" w:date="2017-04-28T19:32:00Z">
        <w:r w:rsidRPr="000E53BD" w:rsidDel="00162C5A">
          <w:rPr>
            <w:b/>
            <w:bCs/>
            <w:i w:val="0"/>
            <w:iCs w:val="0"/>
            <w:color w:val="000000"/>
            <w:sz w:val="20"/>
            <w:szCs w:val="20"/>
            <w:rPrChange w:id="1842" w:author="Andrew Bernath" w:date="2017-04-30T23:56:00Z">
              <w:rPr/>
            </w:rPrChange>
          </w:rPr>
          <w:delText>Cas</w:delText>
        </w:r>
      </w:del>
      <w:del w:id="1843" w:author="Andrew Bernath" w:date="2017-04-30T23:56:00Z">
        <w:r w:rsidRPr="000E53BD" w:rsidDel="000E53BD">
          <w:rPr>
            <w:b/>
            <w:bCs/>
            <w:i w:val="0"/>
            <w:iCs w:val="0"/>
            <w:color w:val="000000"/>
            <w:sz w:val="20"/>
            <w:szCs w:val="20"/>
            <w:rPrChange w:id="1844" w:author="Andrew Bernath" w:date="2017-04-30T23:56:00Z">
              <w:rPr/>
            </w:rPrChange>
          </w:rPr>
          <w:delText>e</w:delText>
        </w:r>
      </w:del>
      <w:commentRangeEnd w:id="1840"/>
      <w:r w:rsidR="00184AEC" w:rsidRPr="000E53BD">
        <w:rPr>
          <w:b/>
          <w:bCs/>
          <w:color w:val="000000"/>
          <w:rPrChange w:id="1845" w:author="Andrew Bernath" w:date="2017-04-30T23:56:00Z">
            <w:rPr>
              <w:rStyle w:val="CommentReference"/>
              <w:rFonts w:asciiTheme="minorHAnsi" w:eastAsiaTheme="minorHAnsi" w:hAnsiTheme="minorHAnsi" w:cstheme="minorBidi"/>
              <w:i w:val="0"/>
              <w:iCs w:val="0"/>
              <w:color w:val="auto"/>
            </w:rPr>
          </w:rPrChange>
        </w:rPr>
        <w:commentReference w:id="1840"/>
      </w:r>
    </w:p>
    <w:tbl>
      <w:tblPr>
        <w:tblW w:w="7680" w:type="dxa"/>
        <w:tblLook w:val="04A0" w:firstRow="1" w:lastRow="0" w:firstColumn="1" w:lastColumn="0" w:noHBand="0" w:noVBand="1"/>
        <w:tblPrChange w:id="1846" w:author="Andrew Bernath" w:date="2017-05-01T00:17:00Z">
          <w:tblPr>
            <w:tblW w:w="7680" w:type="dxa"/>
            <w:tblLook w:val="04A0" w:firstRow="1" w:lastRow="0" w:firstColumn="1" w:lastColumn="0" w:noHBand="0" w:noVBand="1"/>
          </w:tblPr>
        </w:tblPrChange>
      </w:tblPr>
      <w:tblGrid>
        <w:gridCol w:w="960"/>
        <w:gridCol w:w="960"/>
        <w:gridCol w:w="960"/>
        <w:gridCol w:w="960"/>
        <w:gridCol w:w="960"/>
        <w:gridCol w:w="960"/>
        <w:gridCol w:w="960"/>
        <w:gridCol w:w="960"/>
        <w:tblGridChange w:id="1847">
          <w:tblGrid>
            <w:gridCol w:w="960"/>
            <w:gridCol w:w="960"/>
            <w:gridCol w:w="960"/>
            <w:gridCol w:w="960"/>
            <w:gridCol w:w="960"/>
            <w:gridCol w:w="960"/>
            <w:gridCol w:w="960"/>
            <w:gridCol w:w="960"/>
          </w:tblGrid>
        </w:tblGridChange>
      </w:tblGrid>
      <w:tr w:rsidR="008619AF" w:rsidRPr="008619AF" w14:paraId="392A569C" w14:textId="77777777" w:rsidTr="000314B8">
        <w:trPr>
          <w:trHeight w:val="315"/>
          <w:tblHeader/>
          <w:ins w:id="1848" w:author="Andrew Bernath" w:date="2017-04-30T22:28:00Z"/>
          <w:trPrChange w:id="1849" w:author="Andrew Bernath" w:date="2017-05-01T00:17:00Z">
            <w:trPr>
              <w:trHeight w:val="315"/>
            </w:trPr>
          </w:trPrChange>
        </w:trPr>
        <w:tc>
          <w:tcPr>
            <w:tcW w:w="960"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Change w:id="1850" w:author="Andrew Bernath" w:date="2017-05-01T00:17:00Z">
              <w:tcPr>
                <w:tcW w:w="960"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tcPrChange>
          </w:tcPr>
          <w:p w14:paraId="2F37946A" w14:textId="77777777" w:rsidR="008619AF" w:rsidRPr="008619AF" w:rsidRDefault="008619AF" w:rsidP="008619AF">
            <w:pPr>
              <w:ind w:firstLine="0"/>
              <w:jc w:val="center"/>
              <w:rPr>
                <w:ins w:id="1851" w:author="Andrew Bernath" w:date="2017-04-30T22:28:00Z"/>
                <w:b/>
                <w:bCs/>
                <w:color w:val="000000"/>
                <w:sz w:val="20"/>
              </w:rPr>
            </w:pPr>
            <w:ins w:id="1852" w:author="Andrew Bernath" w:date="2017-04-30T22:28:00Z">
              <w:r w:rsidRPr="008619AF">
                <w:rPr>
                  <w:b/>
                  <w:bCs/>
                  <w:color w:val="000000"/>
                  <w:sz w:val="20"/>
                </w:rPr>
                <w:t>Case Number</w:t>
              </w:r>
            </w:ins>
          </w:p>
        </w:tc>
        <w:tc>
          <w:tcPr>
            <w:tcW w:w="960"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Change w:id="1853" w:author="Andrew Bernath" w:date="2017-05-01T00:17:00Z">
              <w:tcPr>
                <w:tcW w:w="960"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tcPrChange>
          </w:tcPr>
          <w:p w14:paraId="02456C7F" w14:textId="1D1B3001" w:rsidR="008619AF" w:rsidRPr="008619AF" w:rsidRDefault="000E53BD" w:rsidP="008619AF">
            <w:pPr>
              <w:ind w:firstLine="0"/>
              <w:jc w:val="center"/>
              <w:rPr>
                <w:ins w:id="1854" w:author="Andrew Bernath" w:date="2017-04-30T22:28:00Z"/>
                <w:b/>
                <w:bCs/>
                <w:color w:val="000000"/>
                <w:sz w:val="20"/>
              </w:rPr>
            </w:pPr>
            <w:ins w:id="1855" w:author="Andrew Bernath" w:date="2017-04-30T22:28:00Z">
              <w:r>
                <w:rPr>
                  <w:b/>
                  <w:bCs/>
                  <w:color w:val="000000"/>
                  <w:sz w:val="20"/>
                </w:rPr>
                <w:t>True Savings (M</w:t>
              </w:r>
              <w:r w:rsidR="008619AF" w:rsidRPr="008619AF">
                <w:rPr>
                  <w:b/>
                  <w:bCs/>
                  <w:color w:val="000000"/>
                  <w:sz w:val="20"/>
                </w:rPr>
                <w:t>Wh)</w:t>
              </w:r>
            </w:ins>
          </w:p>
        </w:tc>
        <w:tc>
          <w:tcPr>
            <w:tcW w:w="2880" w:type="dxa"/>
            <w:gridSpan w:val="3"/>
            <w:tcBorders>
              <w:top w:val="single" w:sz="8" w:space="0" w:color="auto"/>
              <w:left w:val="nil"/>
              <w:bottom w:val="single" w:sz="8" w:space="0" w:color="auto"/>
              <w:right w:val="single" w:sz="8" w:space="0" w:color="000000"/>
            </w:tcBorders>
            <w:shd w:val="clear" w:color="000000" w:fill="D9D9D9"/>
            <w:vAlign w:val="center"/>
            <w:hideMark/>
            <w:tcPrChange w:id="1856" w:author="Andrew Bernath" w:date="2017-05-01T00:17:00Z">
              <w:tcPr>
                <w:tcW w:w="2880" w:type="dxa"/>
                <w:gridSpan w:val="3"/>
                <w:tcBorders>
                  <w:top w:val="single" w:sz="8" w:space="0" w:color="auto"/>
                  <w:left w:val="nil"/>
                  <w:bottom w:val="single" w:sz="8" w:space="0" w:color="auto"/>
                  <w:right w:val="single" w:sz="8" w:space="0" w:color="000000"/>
                </w:tcBorders>
                <w:shd w:val="clear" w:color="000000" w:fill="D9D9D9"/>
                <w:vAlign w:val="center"/>
                <w:hideMark/>
              </w:tcPr>
            </w:tcPrChange>
          </w:tcPr>
          <w:p w14:paraId="3C5FEA47" w14:textId="530455B1" w:rsidR="008619AF" w:rsidRPr="008619AF" w:rsidRDefault="000E53BD" w:rsidP="008619AF">
            <w:pPr>
              <w:ind w:firstLine="0"/>
              <w:jc w:val="center"/>
              <w:rPr>
                <w:ins w:id="1857" w:author="Andrew Bernath" w:date="2017-04-30T22:28:00Z"/>
                <w:b/>
                <w:bCs/>
                <w:color w:val="000000"/>
                <w:sz w:val="20"/>
              </w:rPr>
            </w:pPr>
            <w:ins w:id="1858" w:author="Andrew Bernath" w:date="2017-04-30T22:28:00Z">
              <w:r>
                <w:rPr>
                  <w:b/>
                  <w:bCs/>
                  <w:color w:val="000000"/>
                  <w:sz w:val="20"/>
                </w:rPr>
                <w:t>Estimated Savings (M</w:t>
              </w:r>
              <w:r w:rsidR="008619AF" w:rsidRPr="008619AF">
                <w:rPr>
                  <w:b/>
                  <w:bCs/>
                  <w:color w:val="000000"/>
                  <w:sz w:val="20"/>
                </w:rPr>
                <w:t>Wh)</w:t>
              </w:r>
            </w:ins>
          </w:p>
        </w:tc>
        <w:tc>
          <w:tcPr>
            <w:tcW w:w="2880" w:type="dxa"/>
            <w:gridSpan w:val="3"/>
            <w:tcBorders>
              <w:top w:val="single" w:sz="8" w:space="0" w:color="auto"/>
              <w:left w:val="nil"/>
              <w:bottom w:val="single" w:sz="8" w:space="0" w:color="auto"/>
              <w:right w:val="single" w:sz="8" w:space="0" w:color="000000"/>
            </w:tcBorders>
            <w:shd w:val="clear" w:color="000000" w:fill="D9D9D9"/>
            <w:vAlign w:val="center"/>
            <w:hideMark/>
            <w:tcPrChange w:id="1859" w:author="Andrew Bernath" w:date="2017-05-01T00:17:00Z">
              <w:tcPr>
                <w:tcW w:w="2880" w:type="dxa"/>
                <w:gridSpan w:val="3"/>
                <w:tcBorders>
                  <w:top w:val="single" w:sz="8" w:space="0" w:color="auto"/>
                  <w:left w:val="nil"/>
                  <w:bottom w:val="single" w:sz="8" w:space="0" w:color="auto"/>
                  <w:right w:val="single" w:sz="8" w:space="0" w:color="000000"/>
                </w:tcBorders>
                <w:shd w:val="clear" w:color="000000" w:fill="D9D9D9"/>
                <w:vAlign w:val="center"/>
                <w:hideMark/>
              </w:tcPr>
            </w:tcPrChange>
          </w:tcPr>
          <w:p w14:paraId="46AB6ABB" w14:textId="77777777" w:rsidR="008619AF" w:rsidRPr="008619AF" w:rsidRDefault="008619AF" w:rsidP="008619AF">
            <w:pPr>
              <w:ind w:firstLine="0"/>
              <w:jc w:val="center"/>
              <w:rPr>
                <w:ins w:id="1860" w:author="Andrew Bernath" w:date="2017-04-30T22:28:00Z"/>
                <w:b/>
                <w:bCs/>
                <w:color w:val="000000"/>
                <w:sz w:val="20"/>
              </w:rPr>
            </w:pPr>
            <w:ins w:id="1861" w:author="Andrew Bernath" w:date="2017-04-30T22:28:00Z">
              <w:r w:rsidRPr="008619AF">
                <w:rPr>
                  <w:b/>
                  <w:bCs/>
                  <w:color w:val="000000"/>
                  <w:sz w:val="20"/>
                </w:rPr>
                <w:t>80% Confidence Interval Coverage</w:t>
              </w:r>
            </w:ins>
          </w:p>
        </w:tc>
      </w:tr>
      <w:tr w:rsidR="008619AF" w:rsidRPr="008619AF" w14:paraId="772F09EA" w14:textId="77777777" w:rsidTr="000314B8">
        <w:trPr>
          <w:trHeight w:val="780"/>
          <w:tblHeader/>
          <w:ins w:id="1862" w:author="Andrew Bernath" w:date="2017-04-30T22:28:00Z"/>
          <w:trPrChange w:id="1863" w:author="Andrew Bernath" w:date="2017-05-01T00:17:00Z">
            <w:trPr>
              <w:trHeight w:val="780"/>
            </w:trPr>
          </w:trPrChange>
        </w:trPr>
        <w:tc>
          <w:tcPr>
            <w:tcW w:w="960" w:type="dxa"/>
            <w:vMerge/>
            <w:tcBorders>
              <w:top w:val="single" w:sz="8" w:space="0" w:color="auto"/>
              <w:left w:val="single" w:sz="8" w:space="0" w:color="auto"/>
              <w:bottom w:val="single" w:sz="8" w:space="0" w:color="000000"/>
              <w:right w:val="single" w:sz="8" w:space="0" w:color="auto"/>
            </w:tcBorders>
            <w:vAlign w:val="center"/>
            <w:hideMark/>
            <w:tcPrChange w:id="1864" w:author="Andrew Bernath" w:date="2017-05-01T00:17:00Z">
              <w:tcPr>
                <w:tcW w:w="960" w:type="dxa"/>
                <w:vMerge/>
                <w:tcBorders>
                  <w:top w:val="single" w:sz="8" w:space="0" w:color="auto"/>
                  <w:left w:val="single" w:sz="8" w:space="0" w:color="auto"/>
                  <w:bottom w:val="single" w:sz="8" w:space="0" w:color="000000"/>
                  <w:right w:val="single" w:sz="8" w:space="0" w:color="auto"/>
                </w:tcBorders>
                <w:vAlign w:val="center"/>
                <w:hideMark/>
              </w:tcPr>
            </w:tcPrChange>
          </w:tcPr>
          <w:p w14:paraId="28496DDF" w14:textId="77777777" w:rsidR="008619AF" w:rsidRPr="008619AF" w:rsidRDefault="008619AF" w:rsidP="008619AF">
            <w:pPr>
              <w:ind w:firstLine="0"/>
              <w:jc w:val="left"/>
              <w:rPr>
                <w:ins w:id="1865" w:author="Andrew Bernath" w:date="2017-04-30T22:28:00Z"/>
                <w:b/>
                <w:bCs/>
                <w:color w:val="000000"/>
                <w:sz w:val="20"/>
              </w:rPr>
            </w:pPr>
          </w:p>
        </w:tc>
        <w:tc>
          <w:tcPr>
            <w:tcW w:w="960" w:type="dxa"/>
            <w:vMerge/>
            <w:tcBorders>
              <w:top w:val="single" w:sz="8" w:space="0" w:color="auto"/>
              <w:left w:val="single" w:sz="8" w:space="0" w:color="auto"/>
              <w:bottom w:val="single" w:sz="8" w:space="0" w:color="000000"/>
              <w:right w:val="single" w:sz="8" w:space="0" w:color="auto"/>
            </w:tcBorders>
            <w:vAlign w:val="center"/>
            <w:hideMark/>
            <w:tcPrChange w:id="1866" w:author="Andrew Bernath" w:date="2017-05-01T00:17:00Z">
              <w:tcPr>
                <w:tcW w:w="960" w:type="dxa"/>
                <w:vMerge/>
                <w:tcBorders>
                  <w:top w:val="single" w:sz="8" w:space="0" w:color="auto"/>
                  <w:left w:val="single" w:sz="8" w:space="0" w:color="auto"/>
                  <w:bottom w:val="single" w:sz="8" w:space="0" w:color="000000"/>
                  <w:right w:val="single" w:sz="8" w:space="0" w:color="auto"/>
                </w:tcBorders>
                <w:vAlign w:val="center"/>
                <w:hideMark/>
              </w:tcPr>
            </w:tcPrChange>
          </w:tcPr>
          <w:p w14:paraId="2408DDA1" w14:textId="77777777" w:rsidR="008619AF" w:rsidRPr="008619AF" w:rsidRDefault="008619AF" w:rsidP="008619AF">
            <w:pPr>
              <w:ind w:firstLine="0"/>
              <w:jc w:val="left"/>
              <w:rPr>
                <w:ins w:id="1867" w:author="Andrew Bernath" w:date="2017-04-30T22:28:00Z"/>
                <w:b/>
                <w:bCs/>
                <w:color w:val="000000"/>
                <w:sz w:val="20"/>
              </w:rPr>
            </w:pPr>
          </w:p>
        </w:tc>
        <w:tc>
          <w:tcPr>
            <w:tcW w:w="960" w:type="dxa"/>
            <w:tcBorders>
              <w:top w:val="nil"/>
              <w:left w:val="nil"/>
              <w:bottom w:val="single" w:sz="8" w:space="0" w:color="auto"/>
              <w:right w:val="single" w:sz="8" w:space="0" w:color="auto"/>
            </w:tcBorders>
            <w:shd w:val="clear" w:color="000000" w:fill="D9D9D9"/>
            <w:vAlign w:val="center"/>
            <w:hideMark/>
            <w:tcPrChange w:id="1868" w:author="Andrew Bernath" w:date="2017-05-01T00:17:00Z">
              <w:tcPr>
                <w:tcW w:w="960" w:type="dxa"/>
                <w:tcBorders>
                  <w:top w:val="nil"/>
                  <w:left w:val="nil"/>
                  <w:bottom w:val="single" w:sz="8" w:space="0" w:color="auto"/>
                  <w:right w:val="single" w:sz="8" w:space="0" w:color="auto"/>
                </w:tcBorders>
                <w:shd w:val="clear" w:color="000000" w:fill="D9D9D9"/>
                <w:vAlign w:val="center"/>
                <w:hideMark/>
              </w:tcPr>
            </w:tcPrChange>
          </w:tcPr>
          <w:p w14:paraId="032B2642" w14:textId="77777777" w:rsidR="008619AF" w:rsidRPr="008619AF" w:rsidRDefault="008619AF" w:rsidP="008619AF">
            <w:pPr>
              <w:ind w:firstLine="0"/>
              <w:jc w:val="center"/>
              <w:rPr>
                <w:ins w:id="1869" w:author="Andrew Bernath" w:date="2017-04-30T22:28:00Z"/>
                <w:b/>
                <w:bCs/>
                <w:color w:val="000000"/>
                <w:sz w:val="20"/>
              </w:rPr>
            </w:pPr>
            <w:ins w:id="1870" w:author="Andrew Bernath" w:date="2017-04-30T22:28:00Z">
              <w:r w:rsidRPr="008619AF">
                <w:rPr>
                  <w:b/>
                  <w:bCs/>
                  <w:color w:val="000000"/>
                  <w:sz w:val="20"/>
                </w:rPr>
                <w:t>Forecast</w:t>
              </w:r>
            </w:ins>
          </w:p>
        </w:tc>
        <w:tc>
          <w:tcPr>
            <w:tcW w:w="960" w:type="dxa"/>
            <w:tcBorders>
              <w:top w:val="nil"/>
              <w:left w:val="nil"/>
              <w:bottom w:val="single" w:sz="8" w:space="0" w:color="auto"/>
              <w:right w:val="single" w:sz="8" w:space="0" w:color="auto"/>
            </w:tcBorders>
            <w:shd w:val="clear" w:color="000000" w:fill="D9D9D9"/>
            <w:vAlign w:val="center"/>
            <w:hideMark/>
            <w:tcPrChange w:id="1871" w:author="Andrew Bernath" w:date="2017-05-01T00:17:00Z">
              <w:tcPr>
                <w:tcW w:w="960" w:type="dxa"/>
                <w:tcBorders>
                  <w:top w:val="nil"/>
                  <w:left w:val="nil"/>
                  <w:bottom w:val="single" w:sz="8" w:space="0" w:color="auto"/>
                  <w:right w:val="single" w:sz="8" w:space="0" w:color="auto"/>
                </w:tcBorders>
                <w:shd w:val="clear" w:color="000000" w:fill="D9D9D9"/>
                <w:vAlign w:val="center"/>
                <w:hideMark/>
              </w:tcPr>
            </w:tcPrChange>
          </w:tcPr>
          <w:p w14:paraId="2967715E" w14:textId="77777777" w:rsidR="008619AF" w:rsidRPr="008619AF" w:rsidRDefault="008619AF" w:rsidP="008619AF">
            <w:pPr>
              <w:ind w:firstLine="0"/>
              <w:jc w:val="center"/>
              <w:rPr>
                <w:ins w:id="1872" w:author="Andrew Bernath" w:date="2017-04-30T22:28:00Z"/>
                <w:b/>
                <w:bCs/>
                <w:color w:val="000000"/>
                <w:sz w:val="20"/>
              </w:rPr>
            </w:pPr>
            <w:ins w:id="1873" w:author="Andrew Bernath" w:date="2017-04-30T22:28:00Z">
              <w:r w:rsidRPr="008619AF">
                <w:rPr>
                  <w:b/>
                  <w:bCs/>
                  <w:color w:val="000000"/>
                  <w:sz w:val="20"/>
                </w:rPr>
                <w:t>Simple Pre/Post</w:t>
              </w:r>
            </w:ins>
          </w:p>
        </w:tc>
        <w:tc>
          <w:tcPr>
            <w:tcW w:w="960" w:type="dxa"/>
            <w:tcBorders>
              <w:top w:val="nil"/>
              <w:left w:val="nil"/>
              <w:bottom w:val="single" w:sz="8" w:space="0" w:color="auto"/>
              <w:right w:val="single" w:sz="8" w:space="0" w:color="auto"/>
            </w:tcBorders>
            <w:shd w:val="clear" w:color="000000" w:fill="D9D9D9"/>
            <w:vAlign w:val="center"/>
            <w:hideMark/>
            <w:tcPrChange w:id="1874" w:author="Andrew Bernath" w:date="2017-05-01T00:17:00Z">
              <w:tcPr>
                <w:tcW w:w="960" w:type="dxa"/>
                <w:tcBorders>
                  <w:top w:val="nil"/>
                  <w:left w:val="nil"/>
                  <w:bottom w:val="single" w:sz="8" w:space="0" w:color="auto"/>
                  <w:right w:val="single" w:sz="8" w:space="0" w:color="auto"/>
                </w:tcBorders>
                <w:shd w:val="clear" w:color="000000" w:fill="D9D9D9"/>
                <w:vAlign w:val="center"/>
                <w:hideMark/>
              </w:tcPr>
            </w:tcPrChange>
          </w:tcPr>
          <w:p w14:paraId="0074F042" w14:textId="77777777" w:rsidR="008619AF" w:rsidRPr="008619AF" w:rsidRDefault="008619AF" w:rsidP="008619AF">
            <w:pPr>
              <w:ind w:firstLine="0"/>
              <w:jc w:val="center"/>
              <w:rPr>
                <w:ins w:id="1875" w:author="Andrew Bernath" w:date="2017-04-30T22:28:00Z"/>
                <w:b/>
                <w:bCs/>
                <w:color w:val="000000"/>
                <w:sz w:val="20"/>
              </w:rPr>
            </w:pPr>
            <w:ins w:id="1876" w:author="Andrew Bernath" w:date="2017-04-30T22:28:00Z">
              <w:r w:rsidRPr="008619AF">
                <w:rPr>
                  <w:b/>
                  <w:bCs/>
                  <w:color w:val="000000"/>
                  <w:sz w:val="20"/>
                </w:rPr>
                <w:t>Fully-specified Pre/Post</w:t>
              </w:r>
            </w:ins>
          </w:p>
        </w:tc>
        <w:tc>
          <w:tcPr>
            <w:tcW w:w="960" w:type="dxa"/>
            <w:tcBorders>
              <w:top w:val="nil"/>
              <w:left w:val="nil"/>
              <w:bottom w:val="single" w:sz="8" w:space="0" w:color="auto"/>
              <w:right w:val="single" w:sz="8" w:space="0" w:color="auto"/>
            </w:tcBorders>
            <w:shd w:val="clear" w:color="000000" w:fill="D9D9D9"/>
            <w:vAlign w:val="center"/>
            <w:hideMark/>
            <w:tcPrChange w:id="1877" w:author="Andrew Bernath" w:date="2017-05-01T00:17:00Z">
              <w:tcPr>
                <w:tcW w:w="960" w:type="dxa"/>
                <w:tcBorders>
                  <w:top w:val="nil"/>
                  <w:left w:val="nil"/>
                  <w:bottom w:val="single" w:sz="8" w:space="0" w:color="auto"/>
                  <w:right w:val="single" w:sz="8" w:space="0" w:color="auto"/>
                </w:tcBorders>
                <w:shd w:val="clear" w:color="000000" w:fill="D9D9D9"/>
                <w:vAlign w:val="center"/>
                <w:hideMark/>
              </w:tcPr>
            </w:tcPrChange>
          </w:tcPr>
          <w:p w14:paraId="2131B493" w14:textId="77777777" w:rsidR="008619AF" w:rsidRPr="008619AF" w:rsidRDefault="008619AF" w:rsidP="008619AF">
            <w:pPr>
              <w:ind w:firstLine="0"/>
              <w:jc w:val="center"/>
              <w:rPr>
                <w:ins w:id="1878" w:author="Andrew Bernath" w:date="2017-04-30T22:28:00Z"/>
                <w:b/>
                <w:bCs/>
                <w:color w:val="000000"/>
                <w:sz w:val="20"/>
              </w:rPr>
            </w:pPr>
            <w:ins w:id="1879" w:author="Andrew Bernath" w:date="2017-04-30T22:28:00Z">
              <w:r w:rsidRPr="008619AF">
                <w:rPr>
                  <w:b/>
                  <w:bCs/>
                  <w:color w:val="000000"/>
                  <w:sz w:val="20"/>
                </w:rPr>
                <w:t>Forecast</w:t>
              </w:r>
            </w:ins>
          </w:p>
        </w:tc>
        <w:tc>
          <w:tcPr>
            <w:tcW w:w="960" w:type="dxa"/>
            <w:tcBorders>
              <w:top w:val="nil"/>
              <w:left w:val="nil"/>
              <w:bottom w:val="single" w:sz="8" w:space="0" w:color="auto"/>
              <w:right w:val="single" w:sz="8" w:space="0" w:color="auto"/>
            </w:tcBorders>
            <w:shd w:val="clear" w:color="000000" w:fill="D9D9D9"/>
            <w:vAlign w:val="center"/>
            <w:hideMark/>
            <w:tcPrChange w:id="1880" w:author="Andrew Bernath" w:date="2017-05-01T00:17:00Z">
              <w:tcPr>
                <w:tcW w:w="960" w:type="dxa"/>
                <w:tcBorders>
                  <w:top w:val="nil"/>
                  <w:left w:val="nil"/>
                  <w:bottom w:val="single" w:sz="8" w:space="0" w:color="auto"/>
                  <w:right w:val="single" w:sz="8" w:space="0" w:color="auto"/>
                </w:tcBorders>
                <w:shd w:val="clear" w:color="000000" w:fill="D9D9D9"/>
                <w:vAlign w:val="center"/>
                <w:hideMark/>
              </w:tcPr>
            </w:tcPrChange>
          </w:tcPr>
          <w:p w14:paraId="0AE91F68" w14:textId="77777777" w:rsidR="008619AF" w:rsidRPr="008619AF" w:rsidRDefault="008619AF" w:rsidP="008619AF">
            <w:pPr>
              <w:ind w:firstLine="0"/>
              <w:jc w:val="center"/>
              <w:rPr>
                <w:ins w:id="1881" w:author="Andrew Bernath" w:date="2017-04-30T22:28:00Z"/>
                <w:b/>
                <w:bCs/>
                <w:color w:val="000000"/>
                <w:sz w:val="20"/>
              </w:rPr>
            </w:pPr>
            <w:ins w:id="1882" w:author="Andrew Bernath" w:date="2017-04-30T22:28:00Z">
              <w:r w:rsidRPr="008619AF">
                <w:rPr>
                  <w:b/>
                  <w:bCs/>
                  <w:color w:val="000000"/>
                  <w:sz w:val="20"/>
                </w:rPr>
                <w:t>Simple Pre/Post</w:t>
              </w:r>
            </w:ins>
          </w:p>
        </w:tc>
        <w:tc>
          <w:tcPr>
            <w:tcW w:w="960" w:type="dxa"/>
            <w:tcBorders>
              <w:top w:val="nil"/>
              <w:left w:val="nil"/>
              <w:bottom w:val="single" w:sz="8" w:space="0" w:color="auto"/>
              <w:right w:val="single" w:sz="8" w:space="0" w:color="auto"/>
            </w:tcBorders>
            <w:shd w:val="clear" w:color="000000" w:fill="D9D9D9"/>
            <w:vAlign w:val="center"/>
            <w:hideMark/>
            <w:tcPrChange w:id="1883" w:author="Andrew Bernath" w:date="2017-05-01T00:17:00Z">
              <w:tcPr>
                <w:tcW w:w="960" w:type="dxa"/>
                <w:tcBorders>
                  <w:top w:val="nil"/>
                  <w:left w:val="nil"/>
                  <w:bottom w:val="single" w:sz="8" w:space="0" w:color="auto"/>
                  <w:right w:val="single" w:sz="8" w:space="0" w:color="auto"/>
                </w:tcBorders>
                <w:shd w:val="clear" w:color="000000" w:fill="D9D9D9"/>
                <w:vAlign w:val="center"/>
                <w:hideMark/>
              </w:tcPr>
            </w:tcPrChange>
          </w:tcPr>
          <w:p w14:paraId="2C669A02" w14:textId="77777777" w:rsidR="008619AF" w:rsidRPr="008619AF" w:rsidRDefault="008619AF" w:rsidP="008619AF">
            <w:pPr>
              <w:ind w:firstLine="0"/>
              <w:jc w:val="center"/>
              <w:rPr>
                <w:ins w:id="1884" w:author="Andrew Bernath" w:date="2017-04-30T22:28:00Z"/>
                <w:b/>
                <w:bCs/>
                <w:color w:val="000000"/>
                <w:sz w:val="20"/>
              </w:rPr>
            </w:pPr>
            <w:ins w:id="1885" w:author="Andrew Bernath" w:date="2017-04-30T22:28:00Z">
              <w:r w:rsidRPr="008619AF">
                <w:rPr>
                  <w:b/>
                  <w:bCs/>
                  <w:color w:val="000000"/>
                  <w:sz w:val="20"/>
                </w:rPr>
                <w:t>Fully-specified Pre/Post</w:t>
              </w:r>
            </w:ins>
          </w:p>
        </w:tc>
      </w:tr>
      <w:tr w:rsidR="008619AF" w:rsidRPr="008619AF" w14:paraId="215B0636" w14:textId="77777777" w:rsidTr="000314B8">
        <w:trPr>
          <w:trHeight w:val="315"/>
          <w:tblHeader/>
          <w:ins w:id="1886" w:author="Andrew Bernath" w:date="2017-04-30T22:28:00Z"/>
          <w:trPrChange w:id="1887" w:author="Andrew Bernath" w:date="2017-05-01T00:17:00Z">
            <w:trPr>
              <w:trHeight w:val="315"/>
            </w:trPr>
          </w:trPrChange>
        </w:trPr>
        <w:tc>
          <w:tcPr>
            <w:tcW w:w="7680" w:type="dxa"/>
            <w:gridSpan w:val="8"/>
            <w:tcBorders>
              <w:top w:val="single" w:sz="8" w:space="0" w:color="auto"/>
              <w:left w:val="single" w:sz="8" w:space="0" w:color="auto"/>
              <w:bottom w:val="single" w:sz="8" w:space="0" w:color="auto"/>
              <w:right w:val="single" w:sz="8" w:space="0" w:color="000000"/>
            </w:tcBorders>
            <w:shd w:val="clear" w:color="000000" w:fill="D9D9D9"/>
            <w:vAlign w:val="center"/>
            <w:hideMark/>
            <w:tcPrChange w:id="1888" w:author="Andrew Bernath" w:date="2017-05-01T00:17:00Z">
              <w:tcPr>
                <w:tcW w:w="7680" w:type="dxa"/>
                <w:gridSpan w:val="8"/>
                <w:tcBorders>
                  <w:top w:val="single" w:sz="8" w:space="0" w:color="auto"/>
                  <w:left w:val="single" w:sz="8" w:space="0" w:color="auto"/>
                  <w:bottom w:val="single" w:sz="8" w:space="0" w:color="auto"/>
                  <w:right w:val="single" w:sz="8" w:space="0" w:color="000000"/>
                </w:tcBorders>
                <w:shd w:val="clear" w:color="000000" w:fill="D9D9D9"/>
                <w:vAlign w:val="center"/>
                <w:hideMark/>
              </w:tcPr>
            </w:tcPrChange>
          </w:tcPr>
          <w:p w14:paraId="629C4DA1" w14:textId="77777777" w:rsidR="008619AF" w:rsidRPr="008619AF" w:rsidRDefault="008619AF" w:rsidP="008619AF">
            <w:pPr>
              <w:ind w:firstLine="0"/>
              <w:jc w:val="center"/>
              <w:rPr>
                <w:ins w:id="1889" w:author="Andrew Bernath" w:date="2017-04-30T22:28:00Z"/>
                <w:b/>
                <w:bCs/>
                <w:color w:val="000000"/>
                <w:sz w:val="20"/>
              </w:rPr>
            </w:pPr>
            <w:ins w:id="1890" w:author="Andrew Bernath" w:date="2017-04-30T22:28:00Z">
              <w:r w:rsidRPr="008619AF">
                <w:rPr>
                  <w:b/>
                  <w:bCs/>
                  <w:color w:val="000000"/>
                  <w:sz w:val="20"/>
                </w:rPr>
                <w:t>Simple Facility</w:t>
              </w:r>
            </w:ins>
          </w:p>
        </w:tc>
      </w:tr>
      <w:tr w:rsidR="008619AF" w:rsidRPr="008619AF" w14:paraId="7292ECE6" w14:textId="77777777" w:rsidTr="000314B8">
        <w:trPr>
          <w:trHeight w:val="315"/>
          <w:tblHeader/>
          <w:ins w:id="1891" w:author="Andrew Bernath" w:date="2017-04-30T22:28:00Z"/>
          <w:trPrChange w:id="1892" w:author="Andrew Bernath" w:date="2017-05-01T00:17: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1893" w:author="Andrew Bernath" w:date="2017-05-01T00:17: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3C0A0E99" w14:textId="77777777" w:rsidR="008619AF" w:rsidRPr="008619AF" w:rsidRDefault="008619AF" w:rsidP="008619AF">
            <w:pPr>
              <w:ind w:firstLine="0"/>
              <w:jc w:val="center"/>
              <w:rPr>
                <w:ins w:id="1894" w:author="Andrew Bernath" w:date="2017-04-30T22:28:00Z"/>
                <w:b/>
                <w:bCs/>
                <w:color w:val="000000"/>
                <w:sz w:val="20"/>
              </w:rPr>
            </w:pPr>
            <w:ins w:id="1895" w:author="Andrew Bernath" w:date="2017-04-30T22:28:00Z">
              <w:r w:rsidRPr="008619AF">
                <w:rPr>
                  <w:b/>
                  <w:bCs/>
                  <w:color w:val="000000"/>
                  <w:sz w:val="20"/>
                </w:rPr>
                <w:t>1</w:t>
              </w:r>
            </w:ins>
          </w:p>
        </w:tc>
        <w:tc>
          <w:tcPr>
            <w:tcW w:w="960" w:type="dxa"/>
            <w:tcBorders>
              <w:top w:val="nil"/>
              <w:left w:val="nil"/>
              <w:bottom w:val="single" w:sz="8" w:space="0" w:color="auto"/>
              <w:right w:val="single" w:sz="8" w:space="0" w:color="auto"/>
            </w:tcBorders>
            <w:shd w:val="clear" w:color="auto" w:fill="auto"/>
            <w:noWrap/>
            <w:vAlign w:val="center"/>
            <w:hideMark/>
            <w:tcPrChange w:id="1896"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68DEDA46" w14:textId="77777777" w:rsidR="008619AF" w:rsidRPr="008619AF" w:rsidRDefault="008619AF" w:rsidP="008619AF">
            <w:pPr>
              <w:ind w:firstLine="0"/>
              <w:jc w:val="center"/>
              <w:rPr>
                <w:ins w:id="1897" w:author="Andrew Bernath" w:date="2017-04-30T22:28:00Z"/>
                <w:color w:val="000000"/>
                <w:sz w:val="20"/>
              </w:rPr>
            </w:pPr>
            <w:ins w:id="1898" w:author="Andrew Bernath" w:date="2017-04-30T22:28:00Z">
              <w:r w:rsidRPr="008619AF">
                <w:rPr>
                  <w:color w:val="000000"/>
                  <w:sz w:val="20"/>
                </w:rPr>
                <w:t>4,508</w:t>
              </w:r>
            </w:ins>
          </w:p>
        </w:tc>
        <w:tc>
          <w:tcPr>
            <w:tcW w:w="960" w:type="dxa"/>
            <w:tcBorders>
              <w:top w:val="nil"/>
              <w:left w:val="nil"/>
              <w:bottom w:val="single" w:sz="8" w:space="0" w:color="auto"/>
              <w:right w:val="single" w:sz="8" w:space="0" w:color="auto"/>
            </w:tcBorders>
            <w:shd w:val="clear" w:color="auto" w:fill="auto"/>
            <w:noWrap/>
            <w:vAlign w:val="center"/>
            <w:hideMark/>
            <w:tcPrChange w:id="1899"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48688F56" w14:textId="77777777" w:rsidR="008619AF" w:rsidRPr="008619AF" w:rsidRDefault="008619AF" w:rsidP="008619AF">
            <w:pPr>
              <w:ind w:firstLine="0"/>
              <w:jc w:val="center"/>
              <w:rPr>
                <w:ins w:id="1900" w:author="Andrew Bernath" w:date="2017-04-30T22:28:00Z"/>
                <w:color w:val="000000"/>
                <w:sz w:val="20"/>
              </w:rPr>
            </w:pPr>
            <w:ins w:id="1901" w:author="Andrew Bernath" w:date="2017-04-30T22:28:00Z">
              <w:r w:rsidRPr="008619AF">
                <w:rPr>
                  <w:color w:val="000000"/>
                  <w:sz w:val="20"/>
                </w:rPr>
                <w:t>4,507</w:t>
              </w:r>
            </w:ins>
          </w:p>
        </w:tc>
        <w:tc>
          <w:tcPr>
            <w:tcW w:w="960" w:type="dxa"/>
            <w:tcBorders>
              <w:top w:val="nil"/>
              <w:left w:val="nil"/>
              <w:bottom w:val="single" w:sz="8" w:space="0" w:color="auto"/>
              <w:right w:val="single" w:sz="8" w:space="0" w:color="auto"/>
            </w:tcBorders>
            <w:shd w:val="clear" w:color="auto" w:fill="auto"/>
            <w:noWrap/>
            <w:vAlign w:val="center"/>
            <w:hideMark/>
            <w:tcPrChange w:id="1902"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6E4FC343" w14:textId="77777777" w:rsidR="008619AF" w:rsidRPr="008619AF" w:rsidRDefault="008619AF" w:rsidP="008619AF">
            <w:pPr>
              <w:ind w:firstLine="0"/>
              <w:jc w:val="center"/>
              <w:rPr>
                <w:ins w:id="1903" w:author="Andrew Bernath" w:date="2017-04-30T22:28:00Z"/>
                <w:color w:val="000000"/>
                <w:sz w:val="20"/>
              </w:rPr>
            </w:pPr>
            <w:ins w:id="1904" w:author="Andrew Bernath" w:date="2017-04-30T22:28:00Z">
              <w:r w:rsidRPr="008619AF">
                <w:rPr>
                  <w:color w:val="000000"/>
                  <w:sz w:val="20"/>
                </w:rPr>
                <w:t>4,539</w:t>
              </w:r>
            </w:ins>
          </w:p>
        </w:tc>
        <w:tc>
          <w:tcPr>
            <w:tcW w:w="960" w:type="dxa"/>
            <w:tcBorders>
              <w:top w:val="nil"/>
              <w:left w:val="nil"/>
              <w:bottom w:val="single" w:sz="8" w:space="0" w:color="auto"/>
              <w:right w:val="single" w:sz="8" w:space="0" w:color="auto"/>
            </w:tcBorders>
            <w:shd w:val="clear" w:color="auto" w:fill="auto"/>
            <w:noWrap/>
            <w:vAlign w:val="center"/>
            <w:hideMark/>
            <w:tcPrChange w:id="1905"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0502C632" w14:textId="77777777" w:rsidR="008619AF" w:rsidRPr="008619AF" w:rsidRDefault="008619AF" w:rsidP="008619AF">
            <w:pPr>
              <w:ind w:firstLine="0"/>
              <w:jc w:val="center"/>
              <w:rPr>
                <w:ins w:id="1906" w:author="Andrew Bernath" w:date="2017-04-30T22:28:00Z"/>
                <w:color w:val="000000"/>
                <w:sz w:val="20"/>
              </w:rPr>
            </w:pPr>
            <w:ins w:id="1907" w:author="Andrew Bernath" w:date="2017-04-30T22:28:00Z">
              <w:r w:rsidRPr="008619AF">
                <w:rPr>
                  <w:color w:val="000000"/>
                  <w:sz w:val="20"/>
                </w:rPr>
                <w:t>4,506</w:t>
              </w:r>
            </w:ins>
          </w:p>
        </w:tc>
        <w:tc>
          <w:tcPr>
            <w:tcW w:w="960" w:type="dxa"/>
            <w:tcBorders>
              <w:top w:val="nil"/>
              <w:left w:val="nil"/>
              <w:bottom w:val="single" w:sz="8" w:space="0" w:color="auto"/>
              <w:right w:val="single" w:sz="8" w:space="0" w:color="auto"/>
            </w:tcBorders>
            <w:shd w:val="clear" w:color="auto" w:fill="auto"/>
            <w:vAlign w:val="center"/>
            <w:hideMark/>
            <w:tcPrChange w:id="1908"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567A3285" w14:textId="77777777" w:rsidR="008619AF" w:rsidRPr="008619AF" w:rsidRDefault="008619AF" w:rsidP="008619AF">
            <w:pPr>
              <w:ind w:firstLine="0"/>
              <w:jc w:val="center"/>
              <w:rPr>
                <w:ins w:id="1909" w:author="Andrew Bernath" w:date="2017-04-30T22:28:00Z"/>
                <w:color w:val="000000"/>
                <w:sz w:val="20"/>
              </w:rPr>
            </w:pPr>
            <w:ins w:id="1910" w:author="Andrew Bernath" w:date="2017-04-30T22:28:00Z">
              <w:r w:rsidRPr="008619AF">
                <w:rPr>
                  <w:color w:val="000000"/>
                  <w:sz w:val="20"/>
                </w:rPr>
                <w:t>80%</w:t>
              </w:r>
            </w:ins>
          </w:p>
        </w:tc>
        <w:tc>
          <w:tcPr>
            <w:tcW w:w="960" w:type="dxa"/>
            <w:tcBorders>
              <w:top w:val="nil"/>
              <w:left w:val="nil"/>
              <w:bottom w:val="single" w:sz="8" w:space="0" w:color="auto"/>
              <w:right w:val="single" w:sz="8" w:space="0" w:color="auto"/>
            </w:tcBorders>
            <w:shd w:val="clear" w:color="auto" w:fill="auto"/>
            <w:vAlign w:val="center"/>
            <w:hideMark/>
            <w:tcPrChange w:id="1911"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28F107A9" w14:textId="77777777" w:rsidR="008619AF" w:rsidRPr="008619AF" w:rsidRDefault="008619AF" w:rsidP="008619AF">
            <w:pPr>
              <w:ind w:firstLine="0"/>
              <w:jc w:val="center"/>
              <w:rPr>
                <w:ins w:id="1912" w:author="Andrew Bernath" w:date="2017-04-30T22:28:00Z"/>
                <w:color w:val="000000"/>
                <w:sz w:val="20"/>
              </w:rPr>
            </w:pPr>
            <w:ins w:id="1913" w:author="Andrew Bernath" w:date="2017-04-30T22:28:00Z">
              <w:r w:rsidRPr="008619AF">
                <w:rPr>
                  <w:color w:val="000000"/>
                  <w:sz w:val="20"/>
                </w:rPr>
                <w:t>80%</w:t>
              </w:r>
            </w:ins>
          </w:p>
        </w:tc>
        <w:tc>
          <w:tcPr>
            <w:tcW w:w="960" w:type="dxa"/>
            <w:tcBorders>
              <w:top w:val="nil"/>
              <w:left w:val="nil"/>
              <w:bottom w:val="single" w:sz="8" w:space="0" w:color="auto"/>
              <w:right w:val="single" w:sz="8" w:space="0" w:color="auto"/>
            </w:tcBorders>
            <w:shd w:val="clear" w:color="auto" w:fill="auto"/>
            <w:vAlign w:val="center"/>
            <w:hideMark/>
            <w:tcPrChange w:id="1914"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41BFB516" w14:textId="77777777" w:rsidR="008619AF" w:rsidRPr="008619AF" w:rsidRDefault="008619AF" w:rsidP="008619AF">
            <w:pPr>
              <w:ind w:firstLine="0"/>
              <w:jc w:val="center"/>
              <w:rPr>
                <w:ins w:id="1915" w:author="Andrew Bernath" w:date="2017-04-30T22:28:00Z"/>
                <w:color w:val="000000"/>
                <w:sz w:val="20"/>
              </w:rPr>
            </w:pPr>
            <w:ins w:id="1916" w:author="Andrew Bernath" w:date="2017-04-30T22:28:00Z">
              <w:r w:rsidRPr="008619AF">
                <w:rPr>
                  <w:color w:val="000000"/>
                  <w:sz w:val="20"/>
                </w:rPr>
                <w:t>80%</w:t>
              </w:r>
            </w:ins>
          </w:p>
        </w:tc>
      </w:tr>
      <w:tr w:rsidR="008619AF" w:rsidRPr="008619AF" w14:paraId="7469E21C" w14:textId="77777777" w:rsidTr="000314B8">
        <w:trPr>
          <w:trHeight w:val="315"/>
          <w:tblHeader/>
          <w:ins w:id="1917" w:author="Andrew Bernath" w:date="2017-04-30T22:28:00Z"/>
          <w:trPrChange w:id="1918" w:author="Andrew Bernath" w:date="2017-05-01T00:17: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1919" w:author="Andrew Bernath" w:date="2017-05-01T00:17: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09972094" w14:textId="77777777" w:rsidR="008619AF" w:rsidRPr="008619AF" w:rsidRDefault="008619AF" w:rsidP="008619AF">
            <w:pPr>
              <w:ind w:firstLine="0"/>
              <w:jc w:val="center"/>
              <w:rPr>
                <w:ins w:id="1920" w:author="Andrew Bernath" w:date="2017-04-30T22:28:00Z"/>
                <w:b/>
                <w:bCs/>
                <w:color w:val="000000"/>
                <w:sz w:val="20"/>
              </w:rPr>
            </w:pPr>
            <w:ins w:id="1921" w:author="Andrew Bernath" w:date="2017-04-30T22:28:00Z">
              <w:r w:rsidRPr="008619AF">
                <w:rPr>
                  <w:b/>
                  <w:bCs/>
                  <w:color w:val="000000"/>
                  <w:sz w:val="20"/>
                </w:rPr>
                <w:t>2</w:t>
              </w:r>
            </w:ins>
          </w:p>
        </w:tc>
        <w:tc>
          <w:tcPr>
            <w:tcW w:w="960" w:type="dxa"/>
            <w:tcBorders>
              <w:top w:val="nil"/>
              <w:left w:val="nil"/>
              <w:bottom w:val="single" w:sz="8" w:space="0" w:color="auto"/>
              <w:right w:val="single" w:sz="8" w:space="0" w:color="auto"/>
            </w:tcBorders>
            <w:shd w:val="clear" w:color="auto" w:fill="auto"/>
            <w:noWrap/>
            <w:vAlign w:val="center"/>
            <w:hideMark/>
            <w:tcPrChange w:id="1922"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05C98C56" w14:textId="77777777" w:rsidR="008619AF" w:rsidRPr="008619AF" w:rsidRDefault="008619AF" w:rsidP="008619AF">
            <w:pPr>
              <w:ind w:firstLine="0"/>
              <w:jc w:val="center"/>
              <w:rPr>
                <w:ins w:id="1923" w:author="Andrew Bernath" w:date="2017-04-30T22:28:00Z"/>
                <w:color w:val="000000"/>
                <w:sz w:val="20"/>
              </w:rPr>
            </w:pPr>
            <w:ins w:id="1924" w:author="Andrew Bernath" w:date="2017-04-30T22:28:00Z">
              <w:r w:rsidRPr="008619AF">
                <w:rPr>
                  <w:color w:val="000000"/>
                  <w:sz w:val="20"/>
                </w:rPr>
                <w:t>4,508</w:t>
              </w:r>
            </w:ins>
          </w:p>
        </w:tc>
        <w:tc>
          <w:tcPr>
            <w:tcW w:w="960" w:type="dxa"/>
            <w:tcBorders>
              <w:top w:val="nil"/>
              <w:left w:val="nil"/>
              <w:bottom w:val="single" w:sz="8" w:space="0" w:color="auto"/>
              <w:right w:val="single" w:sz="8" w:space="0" w:color="auto"/>
            </w:tcBorders>
            <w:shd w:val="clear" w:color="auto" w:fill="auto"/>
            <w:noWrap/>
            <w:vAlign w:val="center"/>
            <w:hideMark/>
            <w:tcPrChange w:id="1925"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2019660F" w14:textId="77777777" w:rsidR="008619AF" w:rsidRPr="008619AF" w:rsidRDefault="008619AF" w:rsidP="008619AF">
            <w:pPr>
              <w:ind w:firstLine="0"/>
              <w:jc w:val="center"/>
              <w:rPr>
                <w:ins w:id="1926" w:author="Andrew Bernath" w:date="2017-04-30T22:28:00Z"/>
                <w:color w:val="000000"/>
                <w:sz w:val="20"/>
              </w:rPr>
            </w:pPr>
            <w:ins w:id="1927" w:author="Andrew Bernath" w:date="2017-04-30T22:28:00Z">
              <w:r w:rsidRPr="008619AF">
                <w:rPr>
                  <w:color w:val="000000"/>
                  <w:sz w:val="20"/>
                </w:rPr>
                <w:t>4,779</w:t>
              </w:r>
            </w:ins>
          </w:p>
        </w:tc>
        <w:tc>
          <w:tcPr>
            <w:tcW w:w="960" w:type="dxa"/>
            <w:tcBorders>
              <w:top w:val="nil"/>
              <w:left w:val="nil"/>
              <w:bottom w:val="single" w:sz="8" w:space="0" w:color="auto"/>
              <w:right w:val="single" w:sz="8" w:space="0" w:color="auto"/>
            </w:tcBorders>
            <w:shd w:val="clear" w:color="auto" w:fill="auto"/>
            <w:noWrap/>
            <w:vAlign w:val="center"/>
            <w:hideMark/>
            <w:tcPrChange w:id="1928"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096D0460" w14:textId="77777777" w:rsidR="008619AF" w:rsidRPr="008619AF" w:rsidRDefault="008619AF" w:rsidP="008619AF">
            <w:pPr>
              <w:ind w:firstLine="0"/>
              <w:jc w:val="center"/>
              <w:rPr>
                <w:ins w:id="1929" w:author="Andrew Bernath" w:date="2017-04-30T22:28:00Z"/>
                <w:color w:val="000000"/>
                <w:sz w:val="20"/>
              </w:rPr>
            </w:pPr>
            <w:ins w:id="1930" w:author="Andrew Bernath" w:date="2017-04-30T22:28:00Z">
              <w:r w:rsidRPr="008619AF">
                <w:rPr>
                  <w:color w:val="000000"/>
                  <w:sz w:val="20"/>
                </w:rPr>
                <w:t>4,737</w:t>
              </w:r>
            </w:ins>
          </w:p>
        </w:tc>
        <w:tc>
          <w:tcPr>
            <w:tcW w:w="960" w:type="dxa"/>
            <w:tcBorders>
              <w:top w:val="nil"/>
              <w:left w:val="nil"/>
              <w:bottom w:val="single" w:sz="8" w:space="0" w:color="auto"/>
              <w:right w:val="single" w:sz="8" w:space="0" w:color="auto"/>
            </w:tcBorders>
            <w:shd w:val="clear" w:color="auto" w:fill="auto"/>
            <w:noWrap/>
            <w:vAlign w:val="center"/>
            <w:hideMark/>
            <w:tcPrChange w:id="1931"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364D8FD2" w14:textId="77777777" w:rsidR="008619AF" w:rsidRPr="008619AF" w:rsidRDefault="008619AF" w:rsidP="008619AF">
            <w:pPr>
              <w:ind w:firstLine="0"/>
              <w:jc w:val="center"/>
              <w:rPr>
                <w:ins w:id="1932" w:author="Andrew Bernath" w:date="2017-04-30T22:28:00Z"/>
                <w:color w:val="000000"/>
                <w:sz w:val="20"/>
              </w:rPr>
            </w:pPr>
            <w:ins w:id="1933" w:author="Andrew Bernath" w:date="2017-04-30T22:28:00Z">
              <w:r w:rsidRPr="008619AF">
                <w:rPr>
                  <w:color w:val="000000"/>
                  <w:sz w:val="20"/>
                </w:rPr>
                <w:t>4,780</w:t>
              </w:r>
            </w:ins>
          </w:p>
        </w:tc>
        <w:tc>
          <w:tcPr>
            <w:tcW w:w="960" w:type="dxa"/>
            <w:tcBorders>
              <w:top w:val="nil"/>
              <w:left w:val="nil"/>
              <w:bottom w:val="single" w:sz="8" w:space="0" w:color="auto"/>
              <w:right w:val="single" w:sz="8" w:space="0" w:color="auto"/>
            </w:tcBorders>
            <w:shd w:val="clear" w:color="auto" w:fill="auto"/>
            <w:vAlign w:val="center"/>
            <w:hideMark/>
            <w:tcPrChange w:id="1934"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589346ED" w14:textId="77777777" w:rsidR="008619AF" w:rsidRPr="000E53BD" w:rsidRDefault="008619AF" w:rsidP="008619AF">
            <w:pPr>
              <w:ind w:firstLine="0"/>
              <w:jc w:val="center"/>
              <w:rPr>
                <w:ins w:id="1935" w:author="Andrew Bernath" w:date="2017-04-30T22:28:00Z"/>
                <w:color w:val="C00000"/>
                <w:sz w:val="20"/>
                <w:rPrChange w:id="1936" w:author="Andrew Bernath" w:date="2017-04-30T23:54:00Z">
                  <w:rPr>
                    <w:ins w:id="1937" w:author="Andrew Bernath" w:date="2017-04-30T22:28:00Z"/>
                    <w:color w:val="000000"/>
                    <w:sz w:val="20"/>
                  </w:rPr>
                </w:rPrChange>
              </w:rPr>
            </w:pPr>
            <w:ins w:id="1938" w:author="Andrew Bernath" w:date="2017-04-30T22:28:00Z">
              <w:r w:rsidRPr="000E53BD">
                <w:rPr>
                  <w:color w:val="C00000"/>
                  <w:sz w:val="20"/>
                  <w:rPrChange w:id="1939" w:author="Andrew Bernath" w:date="2017-04-30T23:54:00Z">
                    <w:rPr>
                      <w:color w:val="000000"/>
                      <w:sz w:val="20"/>
                    </w:rPr>
                  </w:rPrChange>
                </w:rPr>
                <w:t>24%</w:t>
              </w:r>
            </w:ins>
          </w:p>
        </w:tc>
        <w:tc>
          <w:tcPr>
            <w:tcW w:w="960" w:type="dxa"/>
            <w:tcBorders>
              <w:top w:val="nil"/>
              <w:left w:val="nil"/>
              <w:bottom w:val="single" w:sz="8" w:space="0" w:color="auto"/>
              <w:right w:val="single" w:sz="8" w:space="0" w:color="auto"/>
            </w:tcBorders>
            <w:shd w:val="clear" w:color="auto" w:fill="auto"/>
            <w:vAlign w:val="center"/>
            <w:hideMark/>
            <w:tcPrChange w:id="1940"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2514D18F" w14:textId="77777777" w:rsidR="008619AF" w:rsidRPr="000E53BD" w:rsidRDefault="008619AF" w:rsidP="008619AF">
            <w:pPr>
              <w:ind w:firstLine="0"/>
              <w:jc w:val="center"/>
              <w:rPr>
                <w:ins w:id="1941" w:author="Andrew Bernath" w:date="2017-04-30T22:28:00Z"/>
                <w:color w:val="C00000"/>
                <w:sz w:val="20"/>
                <w:rPrChange w:id="1942" w:author="Andrew Bernath" w:date="2017-04-30T23:54:00Z">
                  <w:rPr>
                    <w:ins w:id="1943" w:author="Andrew Bernath" w:date="2017-04-30T22:28:00Z"/>
                    <w:color w:val="000000"/>
                    <w:sz w:val="20"/>
                  </w:rPr>
                </w:rPrChange>
              </w:rPr>
            </w:pPr>
            <w:ins w:id="1944" w:author="Andrew Bernath" w:date="2017-04-30T22:28:00Z">
              <w:r w:rsidRPr="000E53BD">
                <w:rPr>
                  <w:color w:val="C00000"/>
                  <w:sz w:val="20"/>
                  <w:rPrChange w:id="1945" w:author="Andrew Bernath" w:date="2017-04-30T23:54:00Z">
                    <w:rPr>
                      <w:color w:val="000000"/>
                      <w:sz w:val="20"/>
                    </w:rPr>
                  </w:rPrChange>
                </w:rPr>
                <w:t>35%</w:t>
              </w:r>
            </w:ins>
          </w:p>
        </w:tc>
        <w:tc>
          <w:tcPr>
            <w:tcW w:w="960" w:type="dxa"/>
            <w:tcBorders>
              <w:top w:val="nil"/>
              <w:left w:val="nil"/>
              <w:bottom w:val="single" w:sz="8" w:space="0" w:color="auto"/>
              <w:right w:val="single" w:sz="8" w:space="0" w:color="auto"/>
            </w:tcBorders>
            <w:shd w:val="clear" w:color="auto" w:fill="auto"/>
            <w:vAlign w:val="center"/>
            <w:hideMark/>
            <w:tcPrChange w:id="1946"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2AB81E29" w14:textId="77777777" w:rsidR="008619AF" w:rsidRPr="000E53BD" w:rsidRDefault="008619AF" w:rsidP="008619AF">
            <w:pPr>
              <w:ind w:firstLine="0"/>
              <w:jc w:val="center"/>
              <w:rPr>
                <w:ins w:id="1947" w:author="Andrew Bernath" w:date="2017-04-30T22:28:00Z"/>
                <w:color w:val="C00000"/>
                <w:sz w:val="20"/>
                <w:rPrChange w:id="1948" w:author="Andrew Bernath" w:date="2017-04-30T23:54:00Z">
                  <w:rPr>
                    <w:ins w:id="1949" w:author="Andrew Bernath" w:date="2017-04-30T22:28:00Z"/>
                    <w:color w:val="000000"/>
                    <w:sz w:val="20"/>
                  </w:rPr>
                </w:rPrChange>
              </w:rPr>
            </w:pPr>
            <w:ins w:id="1950" w:author="Andrew Bernath" w:date="2017-04-30T22:28:00Z">
              <w:r w:rsidRPr="000E53BD">
                <w:rPr>
                  <w:color w:val="C00000"/>
                  <w:sz w:val="20"/>
                  <w:rPrChange w:id="1951" w:author="Andrew Bernath" w:date="2017-04-30T23:54:00Z">
                    <w:rPr>
                      <w:color w:val="000000"/>
                      <w:sz w:val="20"/>
                    </w:rPr>
                  </w:rPrChange>
                </w:rPr>
                <w:t>24%</w:t>
              </w:r>
            </w:ins>
          </w:p>
        </w:tc>
      </w:tr>
      <w:tr w:rsidR="008619AF" w:rsidRPr="008619AF" w14:paraId="06BF1C80" w14:textId="77777777" w:rsidTr="000314B8">
        <w:trPr>
          <w:trHeight w:val="315"/>
          <w:tblHeader/>
          <w:ins w:id="1952" w:author="Andrew Bernath" w:date="2017-04-30T22:28:00Z"/>
          <w:trPrChange w:id="1953" w:author="Andrew Bernath" w:date="2017-05-01T00:17: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1954" w:author="Andrew Bernath" w:date="2017-05-01T00:17: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1D14367F" w14:textId="77777777" w:rsidR="008619AF" w:rsidRPr="008619AF" w:rsidRDefault="008619AF" w:rsidP="008619AF">
            <w:pPr>
              <w:ind w:firstLine="0"/>
              <w:jc w:val="center"/>
              <w:rPr>
                <w:ins w:id="1955" w:author="Andrew Bernath" w:date="2017-04-30T22:28:00Z"/>
                <w:b/>
                <w:bCs/>
                <w:color w:val="000000"/>
                <w:sz w:val="20"/>
              </w:rPr>
            </w:pPr>
            <w:ins w:id="1956" w:author="Andrew Bernath" w:date="2017-04-30T22:28:00Z">
              <w:r w:rsidRPr="008619AF">
                <w:rPr>
                  <w:b/>
                  <w:bCs/>
                  <w:color w:val="000000"/>
                  <w:sz w:val="20"/>
                </w:rPr>
                <w:t>3</w:t>
              </w:r>
            </w:ins>
          </w:p>
        </w:tc>
        <w:tc>
          <w:tcPr>
            <w:tcW w:w="960" w:type="dxa"/>
            <w:tcBorders>
              <w:top w:val="nil"/>
              <w:left w:val="nil"/>
              <w:bottom w:val="single" w:sz="8" w:space="0" w:color="auto"/>
              <w:right w:val="single" w:sz="8" w:space="0" w:color="auto"/>
            </w:tcBorders>
            <w:shd w:val="clear" w:color="auto" w:fill="auto"/>
            <w:noWrap/>
            <w:vAlign w:val="center"/>
            <w:hideMark/>
            <w:tcPrChange w:id="1957"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2B7B7663" w14:textId="77777777" w:rsidR="008619AF" w:rsidRPr="008619AF" w:rsidRDefault="008619AF" w:rsidP="008619AF">
            <w:pPr>
              <w:ind w:firstLine="0"/>
              <w:jc w:val="center"/>
              <w:rPr>
                <w:ins w:id="1958" w:author="Andrew Bernath" w:date="2017-04-30T22:28:00Z"/>
                <w:color w:val="000000"/>
                <w:sz w:val="20"/>
              </w:rPr>
            </w:pPr>
            <w:ins w:id="1959" w:author="Andrew Bernath" w:date="2017-04-30T22:28:00Z">
              <w:r w:rsidRPr="008619AF">
                <w:rPr>
                  <w:color w:val="000000"/>
                  <w:sz w:val="20"/>
                </w:rPr>
                <w:t>4,508</w:t>
              </w:r>
            </w:ins>
          </w:p>
        </w:tc>
        <w:tc>
          <w:tcPr>
            <w:tcW w:w="960" w:type="dxa"/>
            <w:tcBorders>
              <w:top w:val="nil"/>
              <w:left w:val="nil"/>
              <w:bottom w:val="single" w:sz="8" w:space="0" w:color="auto"/>
              <w:right w:val="single" w:sz="8" w:space="0" w:color="auto"/>
            </w:tcBorders>
            <w:shd w:val="clear" w:color="auto" w:fill="auto"/>
            <w:noWrap/>
            <w:vAlign w:val="center"/>
            <w:hideMark/>
            <w:tcPrChange w:id="1960"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3A797C0C" w14:textId="77777777" w:rsidR="008619AF" w:rsidRPr="008619AF" w:rsidRDefault="008619AF" w:rsidP="008619AF">
            <w:pPr>
              <w:ind w:firstLine="0"/>
              <w:jc w:val="center"/>
              <w:rPr>
                <w:ins w:id="1961" w:author="Andrew Bernath" w:date="2017-04-30T22:28:00Z"/>
                <w:color w:val="000000"/>
                <w:sz w:val="20"/>
              </w:rPr>
            </w:pPr>
            <w:ins w:id="1962" w:author="Andrew Bernath" w:date="2017-04-30T22:28:00Z">
              <w:r w:rsidRPr="008619AF">
                <w:rPr>
                  <w:color w:val="000000"/>
                  <w:sz w:val="20"/>
                </w:rPr>
                <w:t>4,416</w:t>
              </w:r>
            </w:ins>
          </w:p>
        </w:tc>
        <w:tc>
          <w:tcPr>
            <w:tcW w:w="960" w:type="dxa"/>
            <w:tcBorders>
              <w:top w:val="nil"/>
              <w:left w:val="nil"/>
              <w:bottom w:val="single" w:sz="8" w:space="0" w:color="auto"/>
              <w:right w:val="single" w:sz="8" w:space="0" w:color="auto"/>
            </w:tcBorders>
            <w:shd w:val="clear" w:color="auto" w:fill="auto"/>
            <w:noWrap/>
            <w:vAlign w:val="center"/>
            <w:hideMark/>
            <w:tcPrChange w:id="1963"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6198A828" w14:textId="77777777" w:rsidR="008619AF" w:rsidRPr="008619AF" w:rsidRDefault="008619AF" w:rsidP="008619AF">
            <w:pPr>
              <w:ind w:firstLine="0"/>
              <w:jc w:val="center"/>
              <w:rPr>
                <w:ins w:id="1964" w:author="Andrew Bernath" w:date="2017-04-30T22:28:00Z"/>
                <w:color w:val="000000"/>
                <w:sz w:val="20"/>
              </w:rPr>
            </w:pPr>
            <w:ins w:id="1965" w:author="Andrew Bernath" w:date="2017-04-30T22:28:00Z">
              <w:r w:rsidRPr="008619AF">
                <w:rPr>
                  <w:color w:val="000000"/>
                  <w:sz w:val="20"/>
                </w:rPr>
                <w:t>4,370</w:t>
              </w:r>
            </w:ins>
          </w:p>
        </w:tc>
        <w:tc>
          <w:tcPr>
            <w:tcW w:w="960" w:type="dxa"/>
            <w:tcBorders>
              <w:top w:val="nil"/>
              <w:left w:val="nil"/>
              <w:bottom w:val="single" w:sz="8" w:space="0" w:color="auto"/>
              <w:right w:val="single" w:sz="8" w:space="0" w:color="auto"/>
            </w:tcBorders>
            <w:shd w:val="clear" w:color="auto" w:fill="auto"/>
            <w:noWrap/>
            <w:vAlign w:val="center"/>
            <w:hideMark/>
            <w:tcPrChange w:id="1966"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3877F188" w14:textId="77777777" w:rsidR="008619AF" w:rsidRPr="008619AF" w:rsidRDefault="008619AF" w:rsidP="008619AF">
            <w:pPr>
              <w:ind w:firstLine="0"/>
              <w:jc w:val="center"/>
              <w:rPr>
                <w:ins w:id="1967" w:author="Andrew Bernath" w:date="2017-04-30T22:28:00Z"/>
                <w:color w:val="000000"/>
                <w:sz w:val="20"/>
              </w:rPr>
            </w:pPr>
            <w:ins w:id="1968" w:author="Andrew Bernath" w:date="2017-04-30T22:28:00Z">
              <w:r w:rsidRPr="008619AF">
                <w:rPr>
                  <w:color w:val="000000"/>
                  <w:sz w:val="20"/>
                </w:rPr>
                <w:t>4,337</w:t>
              </w:r>
            </w:ins>
          </w:p>
        </w:tc>
        <w:tc>
          <w:tcPr>
            <w:tcW w:w="960" w:type="dxa"/>
            <w:tcBorders>
              <w:top w:val="nil"/>
              <w:left w:val="nil"/>
              <w:bottom w:val="single" w:sz="8" w:space="0" w:color="auto"/>
              <w:right w:val="single" w:sz="8" w:space="0" w:color="auto"/>
            </w:tcBorders>
            <w:shd w:val="clear" w:color="auto" w:fill="auto"/>
            <w:vAlign w:val="center"/>
            <w:hideMark/>
            <w:tcPrChange w:id="1969"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6C79B091" w14:textId="77777777" w:rsidR="008619AF" w:rsidRPr="000E53BD" w:rsidRDefault="008619AF" w:rsidP="008619AF">
            <w:pPr>
              <w:ind w:firstLine="0"/>
              <w:jc w:val="center"/>
              <w:rPr>
                <w:ins w:id="1970" w:author="Andrew Bernath" w:date="2017-04-30T22:28:00Z"/>
                <w:color w:val="C00000"/>
                <w:sz w:val="20"/>
                <w:rPrChange w:id="1971" w:author="Andrew Bernath" w:date="2017-04-30T23:54:00Z">
                  <w:rPr>
                    <w:ins w:id="1972" w:author="Andrew Bernath" w:date="2017-04-30T22:28:00Z"/>
                    <w:color w:val="000000"/>
                    <w:sz w:val="20"/>
                  </w:rPr>
                </w:rPrChange>
              </w:rPr>
            </w:pPr>
            <w:ins w:id="1973" w:author="Andrew Bernath" w:date="2017-04-30T22:28:00Z">
              <w:r w:rsidRPr="000E53BD">
                <w:rPr>
                  <w:color w:val="C00000"/>
                  <w:sz w:val="20"/>
                  <w:rPrChange w:id="1974" w:author="Andrew Bernath" w:date="2017-04-30T23:54:00Z">
                    <w:rPr>
                      <w:color w:val="000000"/>
                      <w:sz w:val="20"/>
                    </w:rPr>
                  </w:rPrChange>
                </w:rPr>
                <w:t>74%</w:t>
              </w:r>
            </w:ins>
          </w:p>
        </w:tc>
        <w:tc>
          <w:tcPr>
            <w:tcW w:w="960" w:type="dxa"/>
            <w:tcBorders>
              <w:top w:val="nil"/>
              <w:left w:val="nil"/>
              <w:bottom w:val="single" w:sz="8" w:space="0" w:color="auto"/>
              <w:right w:val="single" w:sz="8" w:space="0" w:color="auto"/>
            </w:tcBorders>
            <w:shd w:val="clear" w:color="auto" w:fill="auto"/>
            <w:vAlign w:val="center"/>
            <w:hideMark/>
            <w:tcPrChange w:id="1975"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1377936E" w14:textId="77777777" w:rsidR="008619AF" w:rsidRPr="000E53BD" w:rsidRDefault="008619AF" w:rsidP="008619AF">
            <w:pPr>
              <w:ind w:firstLine="0"/>
              <w:jc w:val="center"/>
              <w:rPr>
                <w:ins w:id="1976" w:author="Andrew Bernath" w:date="2017-04-30T22:28:00Z"/>
                <w:color w:val="C00000"/>
                <w:sz w:val="20"/>
                <w:rPrChange w:id="1977" w:author="Andrew Bernath" w:date="2017-04-30T23:54:00Z">
                  <w:rPr>
                    <w:ins w:id="1978" w:author="Andrew Bernath" w:date="2017-04-30T22:28:00Z"/>
                    <w:color w:val="000000"/>
                    <w:sz w:val="20"/>
                  </w:rPr>
                </w:rPrChange>
              </w:rPr>
            </w:pPr>
            <w:ins w:id="1979" w:author="Andrew Bernath" w:date="2017-04-30T22:28:00Z">
              <w:r w:rsidRPr="000E53BD">
                <w:rPr>
                  <w:color w:val="C00000"/>
                  <w:sz w:val="20"/>
                  <w:rPrChange w:id="1980" w:author="Andrew Bernath" w:date="2017-04-30T23:54:00Z">
                    <w:rPr>
                      <w:color w:val="000000"/>
                      <w:sz w:val="20"/>
                    </w:rPr>
                  </w:rPrChange>
                </w:rPr>
                <w:t>70%</w:t>
              </w:r>
            </w:ins>
          </w:p>
        </w:tc>
        <w:tc>
          <w:tcPr>
            <w:tcW w:w="960" w:type="dxa"/>
            <w:tcBorders>
              <w:top w:val="nil"/>
              <w:left w:val="nil"/>
              <w:bottom w:val="single" w:sz="8" w:space="0" w:color="auto"/>
              <w:right w:val="single" w:sz="8" w:space="0" w:color="auto"/>
            </w:tcBorders>
            <w:shd w:val="clear" w:color="auto" w:fill="auto"/>
            <w:vAlign w:val="center"/>
            <w:hideMark/>
            <w:tcPrChange w:id="1981"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6D5F9409" w14:textId="77777777" w:rsidR="008619AF" w:rsidRPr="000E53BD" w:rsidRDefault="008619AF" w:rsidP="008619AF">
            <w:pPr>
              <w:ind w:firstLine="0"/>
              <w:jc w:val="center"/>
              <w:rPr>
                <w:ins w:id="1982" w:author="Andrew Bernath" w:date="2017-04-30T22:28:00Z"/>
                <w:color w:val="C00000"/>
                <w:sz w:val="20"/>
                <w:rPrChange w:id="1983" w:author="Andrew Bernath" w:date="2017-04-30T23:54:00Z">
                  <w:rPr>
                    <w:ins w:id="1984" w:author="Andrew Bernath" w:date="2017-04-30T22:28:00Z"/>
                    <w:color w:val="000000"/>
                    <w:sz w:val="20"/>
                  </w:rPr>
                </w:rPrChange>
              </w:rPr>
            </w:pPr>
            <w:ins w:id="1985" w:author="Andrew Bernath" w:date="2017-04-30T22:28:00Z">
              <w:r w:rsidRPr="000E53BD">
                <w:rPr>
                  <w:color w:val="C00000"/>
                  <w:sz w:val="20"/>
                  <w:rPrChange w:id="1986" w:author="Andrew Bernath" w:date="2017-04-30T23:54:00Z">
                    <w:rPr>
                      <w:color w:val="000000"/>
                      <w:sz w:val="20"/>
                    </w:rPr>
                  </w:rPrChange>
                </w:rPr>
                <w:t>63%</w:t>
              </w:r>
            </w:ins>
          </w:p>
        </w:tc>
      </w:tr>
      <w:tr w:rsidR="008619AF" w:rsidRPr="008619AF" w14:paraId="58364EDA" w14:textId="77777777" w:rsidTr="000314B8">
        <w:trPr>
          <w:trHeight w:val="315"/>
          <w:tblHeader/>
          <w:ins w:id="1987" w:author="Andrew Bernath" w:date="2017-04-30T22:28:00Z"/>
          <w:trPrChange w:id="1988" w:author="Andrew Bernath" w:date="2017-05-01T00:17: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1989" w:author="Andrew Bernath" w:date="2017-05-01T00:17: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6CB51E75" w14:textId="77777777" w:rsidR="008619AF" w:rsidRPr="008619AF" w:rsidRDefault="008619AF" w:rsidP="008619AF">
            <w:pPr>
              <w:ind w:firstLine="0"/>
              <w:jc w:val="center"/>
              <w:rPr>
                <w:ins w:id="1990" w:author="Andrew Bernath" w:date="2017-04-30T22:28:00Z"/>
                <w:b/>
                <w:bCs/>
                <w:color w:val="000000"/>
                <w:sz w:val="20"/>
              </w:rPr>
            </w:pPr>
            <w:ins w:id="1991" w:author="Andrew Bernath" w:date="2017-04-30T22:28:00Z">
              <w:r w:rsidRPr="008619AF">
                <w:rPr>
                  <w:b/>
                  <w:bCs/>
                  <w:color w:val="000000"/>
                  <w:sz w:val="20"/>
                </w:rPr>
                <w:t>4</w:t>
              </w:r>
            </w:ins>
          </w:p>
        </w:tc>
        <w:tc>
          <w:tcPr>
            <w:tcW w:w="960" w:type="dxa"/>
            <w:tcBorders>
              <w:top w:val="nil"/>
              <w:left w:val="nil"/>
              <w:bottom w:val="single" w:sz="8" w:space="0" w:color="auto"/>
              <w:right w:val="single" w:sz="8" w:space="0" w:color="auto"/>
            </w:tcBorders>
            <w:shd w:val="clear" w:color="auto" w:fill="auto"/>
            <w:noWrap/>
            <w:vAlign w:val="center"/>
            <w:hideMark/>
            <w:tcPrChange w:id="1992"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7B5E650A" w14:textId="77777777" w:rsidR="008619AF" w:rsidRPr="008619AF" w:rsidRDefault="008619AF" w:rsidP="008619AF">
            <w:pPr>
              <w:ind w:firstLine="0"/>
              <w:jc w:val="center"/>
              <w:rPr>
                <w:ins w:id="1993" w:author="Andrew Bernath" w:date="2017-04-30T22:28:00Z"/>
                <w:color w:val="000000"/>
                <w:sz w:val="20"/>
              </w:rPr>
            </w:pPr>
            <w:ins w:id="1994" w:author="Andrew Bernath" w:date="2017-04-30T22:28:00Z">
              <w:r w:rsidRPr="008619AF">
                <w:rPr>
                  <w:color w:val="000000"/>
                  <w:sz w:val="20"/>
                </w:rPr>
                <w:t>N/A</w:t>
              </w:r>
            </w:ins>
          </w:p>
        </w:tc>
        <w:tc>
          <w:tcPr>
            <w:tcW w:w="960" w:type="dxa"/>
            <w:tcBorders>
              <w:top w:val="nil"/>
              <w:left w:val="nil"/>
              <w:bottom w:val="single" w:sz="8" w:space="0" w:color="auto"/>
              <w:right w:val="single" w:sz="8" w:space="0" w:color="auto"/>
            </w:tcBorders>
            <w:shd w:val="clear" w:color="auto" w:fill="auto"/>
            <w:noWrap/>
            <w:vAlign w:val="center"/>
            <w:hideMark/>
            <w:tcPrChange w:id="1995"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6F571842" w14:textId="77777777" w:rsidR="008619AF" w:rsidRPr="008619AF" w:rsidRDefault="008619AF" w:rsidP="008619AF">
            <w:pPr>
              <w:ind w:firstLine="0"/>
              <w:jc w:val="center"/>
              <w:rPr>
                <w:ins w:id="1996" w:author="Andrew Bernath" w:date="2017-04-30T22:28:00Z"/>
                <w:color w:val="000000"/>
                <w:sz w:val="20"/>
              </w:rPr>
            </w:pPr>
            <w:ins w:id="1997" w:author="Andrew Bernath" w:date="2017-04-30T22:28:00Z">
              <w:r w:rsidRPr="008619AF">
                <w:rPr>
                  <w:color w:val="000000"/>
                  <w:sz w:val="20"/>
                </w:rPr>
                <w:t>N/A</w:t>
              </w:r>
            </w:ins>
          </w:p>
        </w:tc>
        <w:tc>
          <w:tcPr>
            <w:tcW w:w="960" w:type="dxa"/>
            <w:tcBorders>
              <w:top w:val="nil"/>
              <w:left w:val="nil"/>
              <w:bottom w:val="single" w:sz="8" w:space="0" w:color="auto"/>
              <w:right w:val="single" w:sz="8" w:space="0" w:color="auto"/>
            </w:tcBorders>
            <w:shd w:val="clear" w:color="auto" w:fill="auto"/>
            <w:noWrap/>
            <w:vAlign w:val="center"/>
            <w:hideMark/>
            <w:tcPrChange w:id="1998"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7B4A7DE8" w14:textId="77777777" w:rsidR="008619AF" w:rsidRPr="008619AF" w:rsidRDefault="008619AF" w:rsidP="008619AF">
            <w:pPr>
              <w:ind w:firstLine="0"/>
              <w:jc w:val="center"/>
              <w:rPr>
                <w:ins w:id="1999" w:author="Andrew Bernath" w:date="2017-04-30T22:28:00Z"/>
                <w:color w:val="000000"/>
                <w:sz w:val="20"/>
              </w:rPr>
            </w:pPr>
            <w:ins w:id="2000" w:author="Andrew Bernath" w:date="2017-04-30T22:28:00Z">
              <w:r w:rsidRPr="008619AF">
                <w:rPr>
                  <w:color w:val="000000"/>
                  <w:sz w:val="20"/>
                </w:rPr>
                <w:t>N/A</w:t>
              </w:r>
            </w:ins>
          </w:p>
        </w:tc>
        <w:tc>
          <w:tcPr>
            <w:tcW w:w="960" w:type="dxa"/>
            <w:tcBorders>
              <w:top w:val="nil"/>
              <w:left w:val="nil"/>
              <w:bottom w:val="single" w:sz="8" w:space="0" w:color="auto"/>
              <w:right w:val="single" w:sz="8" w:space="0" w:color="auto"/>
            </w:tcBorders>
            <w:shd w:val="clear" w:color="auto" w:fill="auto"/>
            <w:noWrap/>
            <w:vAlign w:val="center"/>
            <w:hideMark/>
            <w:tcPrChange w:id="2001"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73CD16B4" w14:textId="77777777" w:rsidR="008619AF" w:rsidRPr="008619AF" w:rsidRDefault="008619AF" w:rsidP="008619AF">
            <w:pPr>
              <w:ind w:firstLine="0"/>
              <w:jc w:val="center"/>
              <w:rPr>
                <w:ins w:id="2002" w:author="Andrew Bernath" w:date="2017-04-30T22:28:00Z"/>
                <w:color w:val="000000"/>
                <w:sz w:val="20"/>
              </w:rPr>
            </w:pPr>
            <w:ins w:id="2003" w:author="Andrew Bernath" w:date="2017-04-30T22:28:00Z">
              <w:r w:rsidRPr="008619AF">
                <w:rPr>
                  <w:color w:val="000000"/>
                  <w:sz w:val="20"/>
                </w:rPr>
                <w:t>N/A</w:t>
              </w:r>
            </w:ins>
          </w:p>
        </w:tc>
        <w:tc>
          <w:tcPr>
            <w:tcW w:w="960" w:type="dxa"/>
            <w:tcBorders>
              <w:top w:val="nil"/>
              <w:left w:val="nil"/>
              <w:bottom w:val="single" w:sz="8" w:space="0" w:color="auto"/>
              <w:right w:val="single" w:sz="8" w:space="0" w:color="auto"/>
            </w:tcBorders>
            <w:shd w:val="clear" w:color="auto" w:fill="auto"/>
            <w:noWrap/>
            <w:vAlign w:val="center"/>
            <w:hideMark/>
            <w:tcPrChange w:id="2004"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1DECE71C" w14:textId="77777777" w:rsidR="008619AF" w:rsidRPr="008619AF" w:rsidRDefault="008619AF" w:rsidP="008619AF">
            <w:pPr>
              <w:ind w:firstLine="0"/>
              <w:jc w:val="center"/>
              <w:rPr>
                <w:ins w:id="2005" w:author="Andrew Bernath" w:date="2017-04-30T22:28:00Z"/>
                <w:color w:val="000000"/>
                <w:sz w:val="20"/>
              </w:rPr>
            </w:pPr>
            <w:ins w:id="2006" w:author="Andrew Bernath" w:date="2017-04-30T22:28:00Z">
              <w:r w:rsidRPr="008619AF">
                <w:rPr>
                  <w:color w:val="000000"/>
                  <w:sz w:val="20"/>
                </w:rPr>
                <w:t>N/A</w:t>
              </w:r>
            </w:ins>
          </w:p>
        </w:tc>
        <w:tc>
          <w:tcPr>
            <w:tcW w:w="960" w:type="dxa"/>
            <w:tcBorders>
              <w:top w:val="nil"/>
              <w:left w:val="nil"/>
              <w:bottom w:val="single" w:sz="8" w:space="0" w:color="auto"/>
              <w:right w:val="single" w:sz="8" w:space="0" w:color="auto"/>
            </w:tcBorders>
            <w:shd w:val="clear" w:color="auto" w:fill="auto"/>
            <w:noWrap/>
            <w:vAlign w:val="center"/>
            <w:hideMark/>
            <w:tcPrChange w:id="2007"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246AF06B" w14:textId="77777777" w:rsidR="008619AF" w:rsidRPr="008619AF" w:rsidRDefault="008619AF" w:rsidP="008619AF">
            <w:pPr>
              <w:ind w:firstLine="0"/>
              <w:jc w:val="center"/>
              <w:rPr>
                <w:ins w:id="2008" w:author="Andrew Bernath" w:date="2017-04-30T22:28:00Z"/>
                <w:color w:val="000000"/>
                <w:sz w:val="20"/>
              </w:rPr>
            </w:pPr>
            <w:ins w:id="2009" w:author="Andrew Bernath" w:date="2017-04-30T22:28:00Z">
              <w:r w:rsidRPr="008619AF">
                <w:rPr>
                  <w:color w:val="000000"/>
                  <w:sz w:val="20"/>
                </w:rPr>
                <w:t>N/A</w:t>
              </w:r>
            </w:ins>
          </w:p>
        </w:tc>
        <w:tc>
          <w:tcPr>
            <w:tcW w:w="960" w:type="dxa"/>
            <w:tcBorders>
              <w:top w:val="nil"/>
              <w:left w:val="nil"/>
              <w:bottom w:val="single" w:sz="8" w:space="0" w:color="auto"/>
              <w:right w:val="single" w:sz="8" w:space="0" w:color="auto"/>
            </w:tcBorders>
            <w:shd w:val="clear" w:color="auto" w:fill="auto"/>
            <w:noWrap/>
            <w:vAlign w:val="center"/>
            <w:hideMark/>
            <w:tcPrChange w:id="2010"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35960B25" w14:textId="77777777" w:rsidR="008619AF" w:rsidRPr="008619AF" w:rsidRDefault="008619AF" w:rsidP="008619AF">
            <w:pPr>
              <w:ind w:firstLine="0"/>
              <w:jc w:val="center"/>
              <w:rPr>
                <w:ins w:id="2011" w:author="Andrew Bernath" w:date="2017-04-30T22:28:00Z"/>
                <w:color w:val="000000"/>
                <w:sz w:val="20"/>
              </w:rPr>
            </w:pPr>
            <w:ins w:id="2012" w:author="Andrew Bernath" w:date="2017-04-30T22:28:00Z">
              <w:r w:rsidRPr="008619AF">
                <w:rPr>
                  <w:color w:val="000000"/>
                  <w:sz w:val="20"/>
                </w:rPr>
                <w:t>N/A</w:t>
              </w:r>
            </w:ins>
          </w:p>
        </w:tc>
      </w:tr>
      <w:tr w:rsidR="008619AF" w:rsidRPr="008619AF" w14:paraId="09C75B9C" w14:textId="77777777" w:rsidTr="000314B8">
        <w:trPr>
          <w:trHeight w:val="315"/>
          <w:tblHeader/>
          <w:ins w:id="2013" w:author="Andrew Bernath" w:date="2017-04-30T22:28:00Z"/>
          <w:trPrChange w:id="2014" w:author="Andrew Bernath" w:date="2017-05-01T00:17: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2015" w:author="Andrew Bernath" w:date="2017-05-01T00:17: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367BD4D1" w14:textId="77777777" w:rsidR="008619AF" w:rsidRPr="008619AF" w:rsidRDefault="008619AF" w:rsidP="008619AF">
            <w:pPr>
              <w:ind w:firstLine="0"/>
              <w:jc w:val="center"/>
              <w:rPr>
                <w:ins w:id="2016" w:author="Andrew Bernath" w:date="2017-04-30T22:28:00Z"/>
                <w:b/>
                <w:bCs/>
                <w:color w:val="000000"/>
                <w:sz w:val="20"/>
              </w:rPr>
            </w:pPr>
            <w:ins w:id="2017" w:author="Andrew Bernath" w:date="2017-04-30T22:28:00Z">
              <w:r w:rsidRPr="008619AF">
                <w:rPr>
                  <w:b/>
                  <w:bCs/>
                  <w:color w:val="000000"/>
                  <w:sz w:val="20"/>
                </w:rPr>
                <w:t>5</w:t>
              </w:r>
            </w:ins>
          </w:p>
        </w:tc>
        <w:tc>
          <w:tcPr>
            <w:tcW w:w="960" w:type="dxa"/>
            <w:tcBorders>
              <w:top w:val="nil"/>
              <w:left w:val="nil"/>
              <w:bottom w:val="single" w:sz="8" w:space="0" w:color="auto"/>
              <w:right w:val="single" w:sz="8" w:space="0" w:color="auto"/>
            </w:tcBorders>
            <w:shd w:val="clear" w:color="auto" w:fill="auto"/>
            <w:noWrap/>
            <w:vAlign w:val="center"/>
            <w:hideMark/>
            <w:tcPrChange w:id="2018"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47A024AD" w14:textId="77777777" w:rsidR="008619AF" w:rsidRPr="008619AF" w:rsidRDefault="008619AF" w:rsidP="008619AF">
            <w:pPr>
              <w:ind w:firstLine="0"/>
              <w:jc w:val="center"/>
              <w:rPr>
                <w:ins w:id="2019" w:author="Andrew Bernath" w:date="2017-04-30T22:28:00Z"/>
                <w:color w:val="000000"/>
                <w:sz w:val="20"/>
              </w:rPr>
            </w:pPr>
            <w:ins w:id="2020" w:author="Andrew Bernath" w:date="2017-04-30T22:28:00Z">
              <w:r w:rsidRPr="008619AF">
                <w:rPr>
                  <w:color w:val="000000"/>
                  <w:sz w:val="20"/>
                </w:rPr>
                <w:t>4,508</w:t>
              </w:r>
            </w:ins>
          </w:p>
        </w:tc>
        <w:tc>
          <w:tcPr>
            <w:tcW w:w="960" w:type="dxa"/>
            <w:tcBorders>
              <w:top w:val="nil"/>
              <w:left w:val="nil"/>
              <w:bottom w:val="single" w:sz="8" w:space="0" w:color="auto"/>
              <w:right w:val="single" w:sz="8" w:space="0" w:color="auto"/>
            </w:tcBorders>
            <w:shd w:val="clear" w:color="auto" w:fill="auto"/>
            <w:noWrap/>
            <w:vAlign w:val="center"/>
            <w:hideMark/>
            <w:tcPrChange w:id="2021"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65ABD703" w14:textId="77777777" w:rsidR="008619AF" w:rsidRPr="008619AF" w:rsidRDefault="008619AF" w:rsidP="008619AF">
            <w:pPr>
              <w:ind w:firstLine="0"/>
              <w:jc w:val="center"/>
              <w:rPr>
                <w:ins w:id="2022" w:author="Andrew Bernath" w:date="2017-04-30T22:28:00Z"/>
                <w:color w:val="000000"/>
                <w:sz w:val="20"/>
              </w:rPr>
            </w:pPr>
            <w:ins w:id="2023" w:author="Andrew Bernath" w:date="2017-04-30T22:28:00Z">
              <w:r w:rsidRPr="008619AF">
                <w:rPr>
                  <w:color w:val="000000"/>
                  <w:sz w:val="20"/>
                </w:rPr>
                <w:t>4,506</w:t>
              </w:r>
            </w:ins>
          </w:p>
        </w:tc>
        <w:tc>
          <w:tcPr>
            <w:tcW w:w="960" w:type="dxa"/>
            <w:tcBorders>
              <w:top w:val="nil"/>
              <w:left w:val="nil"/>
              <w:bottom w:val="single" w:sz="8" w:space="0" w:color="auto"/>
              <w:right w:val="single" w:sz="8" w:space="0" w:color="auto"/>
            </w:tcBorders>
            <w:shd w:val="clear" w:color="auto" w:fill="auto"/>
            <w:noWrap/>
            <w:vAlign w:val="center"/>
            <w:hideMark/>
            <w:tcPrChange w:id="2024"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0C6489F3" w14:textId="77777777" w:rsidR="008619AF" w:rsidRPr="008619AF" w:rsidRDefault="008619AF" w:rsidP="008619AF">
            <w:pPr>
              <w:ind w:firstLine="0"/>
              <w:jc w:val="center"/>
              <w:rPr>
                <w:ins w:id="2025" w:author="Andrew Bernath" w:date="2017-04-30T22:28:00Z"/>
                <w:color w:val="000000"/>
                <w:sz w:val="20"/>
              </w:rPr>
            </w:pPr>
            <w:ins w:id="2026" w:author="Andrew Bernath" w:date="2017-04-30T22:28:00Z">
              <w:r w:rsidRPr="008619AF">
                <w:rPr>
                  <w:color w:val="000000"/>
                  <w:sz w:val="20"/>
                </w:rPr>
                <w:t>4,537</w:t>
              </w:r>
            </w:ins>
          </w:p>
        </w:tc>
        <w:tc>
          <w:tcPr>
            <w:tcW w:w="960" w:type="dxa"/>
            <w:tcBorders>
              <w:top w:val="nil"/>
              <w:left w:val="nil"/>
              <w:bottom w:val="single" w:sz="8" w:space="0" w:color="auto"/>
              <w:right w:val="single" w:sz="8" w:space="0" w:color="auto"/>
            </w:tcBorders>
            <w:shd w:val="clear" w:color="auto" w:fill="auto"/>
            <w:noWrap/>
            <w:vAlign w:val="center"/>
            <w:hideMark/>
            <w:tcPrChange w:id="2027"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080CEC6C" w14:textId="77777777" w:rsidR="008619AF" w:rsidRPr="008619AF" w:rsidRDefault="008619AF" w:rsidP="008619AF">
            <w:pPr>
              <w:ind w:firstLine="0"/>
              <w:jc w:val="center"/>
              <w:rPr>
                <w:ins w:id="2028" w:author="Andrew Bernath" w:date="2017-04-30T22:28:00Z"/>
                <w:color w:val="000000"/>
                <w:sz w:val="20"/>
              </w:rPr>
            </w:pPr>
            <w:ins w:id="2029" w:author="Andrew Bernath" w:date="2017-04-30T22:28:00Z">
              <w:r w:rsidRPr="008619AF">
                <w:rPr>
                  <w:color w:val="000000"/>
                  <w:sz w:val="20"/>
                </w:rPr>
                <w:t>4,505</w:t>
              </w:r>
            </w:ins>
          </w:p>
        </w:tc>
        <w:tc>
          <w:tcPr>
            <w:tcW w:w="960" w:type="dxa"/>
            <w:tcBorders>
              <w:top w:val="nil"/>
              <w:left w:val="nil"/>
              <w:bottom w:val="single" w:sz="8" w:space="0" w:color="auto"/>
              <w:right w:val="single" w:sz="8" w:space="0" w:color="auto"/>
            </w:tcBorders>
            <w:shd w:val="clear" w:color="auto" w:fill="auto"/>
            <w:vAlign w:val="center"/>
            <w:hideMark/>
            <w:tcPrChange w:id="2030"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72D6A719" w14:textId="77777777" w:rsidR="008619AF" w:rsidRPr="008619AF" w:rsidRDefault="008619AF" w:rsidP="008619AF">
            <w:pPr>
              <w:ind w:firstLine="0"/>
              <w:jc w:val="center"/>
              <w:rPr>
                <w:ins w:id="2031" w:author="Andrew Bernath" w:date="2017-04-30T22:28:00Z"/>
                <w:color w:val="000000"/>
                <w:sz w:val="20"/>
              </w:rPr>
            </w:pPr>
            <w:ins w:id="2032" w:author="Andrew Bernath" w:date="2017-04-30T22:28:00Z">
              <w:r w:rsidRPr="008619AF">
                <w:rPr>
                  <w:color w:val="000000"/>
                  <w:sz w:val="20"/>
                </w:rPr>
                <w:t>79%</w:t>
              </w:r>
            </w:ins>
          </w:p>
        </w:tc>
        <w:tc>
          <w:tcPr>
            <w:tcW w:w="960" w:type="dxa"/>
            <w:tcBorders>
              <w:top w:val="nil"/>
              <w:left w:val="nil"/>
              <w:bottom w:val="single" w:sz="8" w:space="0" w:color="auto"/>
              <w:right w:val="single" w:sz="8" w:space="0" w:color="auto"/>
            </w:tcBorders>
            <w:shd w:val="clear" w:color="auto" w:fill="auto"/>
            <w:vAlign w:val="center"/>
            <w:hideMark/>
            <w:tcPrChange w:id="2033"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2FD56F4E" w14:textId="77777777" w:rsidR="008619AF" w:rsidRPr="008619AF" w:rsidRDefault="008619AF" w:rsidP="008619AF">
            <w:pPr>
              <w:ind w:firstLine="0"/>
              <w:jc w:val="center"/>
              <w:rPr>
                <w:ins w:id="2034" w:author="Andrew Bernath" w:date="2017-04-30T22:28:00Z"/>
                <w:color w:val="000000"/>
                <w:sz w:val="20"/>
              </w:rPr>
            </w:pPr>
            <w:ins w:id="2035" w:author="Andrew Bernath" w:date="2017-04-30T22:28:00Z">
              <w:r w:rsidRPr="008619AF">
                <w:rPr>
                  <w:color w:val="000000"/>
                  <w:sz w:val="20"/>
                </w:rPr>
                <w:t>79%</w:t>
              </w:r>
            </w:ins>
          </w:p>
        </w:tc>
        <w:tc>
          <w:tcPr>
            <w:tcW w:w="960" w:type="dxa"/>
            <w:tcBorders>
              <w:top w:val="nil"/>
              <w:left w:val="nil"/>
              <w:bottom w:val="single" w:sz="8" w:space="0" w:color="auto"/>
              <w:right w:val="single" w:sz="8" w:space="0" w:color="auto"/>
            </w:tcBorders>
            <w:shd w:val="clear" w:color="auto" w:fill="auto"/>
            <w:vAlign w:val="center"/>
            <w:hideMark/>
            <w:tcPrChange w:id="2036"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2A1BDBAE" w14:textId="77777777" w:rsidR="008619AF" w:rsidRPr="008619AF" w:rsidRDefault="008619AF" w:rsidP="008619AF">
            <w:pPr>
              <w:ind w:firstLine="0"/>
              <w:jc w:val="center"/>
              <w:rPr>
                <w:ins w:id="2037" w:author="Andrew Bernath" w:date="2017-04-30T22:28:00Z"/>
                <w:color w:val="000000"/>
                <w:sz w:val="20"/>
              </w:rPr>
            </w:pPr>
            <w:ins w:id="2038" w:author="Andrew Bernath" w:date="2017-04-30T22:28:00Z">
              <w:r w:rsidRPr="008619AF">
                <w:rPr>
                  <w:color w:val="000000"/>
                  <w:sz w:val="20"/>
                </w:rPr>
                <w:t>80%</w:t>
              </w:r>
            </w:ins>
          </w:p>
        </w:tc>
      </w:tr>
      <w:tr w:rsidR="008619AF" w:rsidRPr="008619AF" w14:paraId="02B7C52D" w14:textId="77777777" w:rsidTr="000314B8">
        <w:trPr>
          <w:trHeight w:val="315"/>
          <w:tblHeader/>
          <w:ins w:id="2039" w:author="Andrew Bernath" w:date="2017-04-30T22:28:00Z"/>
          <w:trPrChange w:id="2040" w:author="Andrew Bernath" w:date="2017-05-01T00:17: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2041" w:author="Andrew Bernath" w:date="2017-05-01T00:17: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40122865" w14:textId="77777777" w:rsidR="008619AF" w:rsidRPr="008619AF" w:rsidRDefault="008619AF" w:rsidP="008619AF">
            <w:pPr>
              <w:ind w:firstLine="0"/>
              <w:jc w:val="center"/>
              <w:rPr>
                <w:ins w:id="2042" w:author="Andrew Bernath" w:date="2017-04-30T22:28:00Z"/>
                <w:b/>
                <w:bCs/>
                <w:color w:val="000000"/>
                <w:sz w:val="20"/>
              </w:rPr>
            </w:pPr>
            <w:ins w:id="2043" w:author="Andrew Bernath" w:date="2017-04-30T22:28:00Z">
              <w:r w:rsidRPr="008619AF">
                <w:rPr>
                  <w:b/>
                  <w:bCs/>
                  <w:color w:val="000000"/>
                  <w:sz w:val="20"/>
                </w:rPr>
                <w:t>6</w:t>
              </w:r>
            </w:ins>
          </w:p>
        </w:tc>
        <w:tc>
          <w:tcPr>
            <w:tcW w:w="960" w:type="dxa"/>
            <w:tcBorders>
              <w:top w:val="nil"/>
              <w:left w:val="nil"/>
              <w:bottom w:val="single" w:sz="8" w:space="0" w:color="auto"/>
              <w:right w:val="single" w:sz="8" w:space="0" w:color="auto"/>
            </w:tcBorders>
            <w:shd w:val="clear" w:color="auto" w:fill="auto"/>
            <w:noWrap/>
            <w:vAlign w:val="center"/>
            <w:hideMark/>
            <w:tcPrChange w:id="2044"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13A4716D" w14:textId="77777777" w:rsidR="008619AF" w:rsidRPr="008619AF" w:rsidRDefault="008619AF" w:rsidP="008619AF">
            <w:pPr>
              <w:ind w:firstLine="0"/>
              <w:jc w:val="center"/>
              <w:rPr>
                <w:ins w:id="2045" w:author="Andrew Bernath" w:date="2017-04-30T22:28:00Z"/>
                <w:color w:val="000000"/>
                <w:sz w:val="20"/>
              </w:rPr>
            </w:pPr>
            <w:ins w:id="2046" w:author="Andrew Bernath" w:date="2017-04-30T22:28:00Z">
              <w:r w:rsidRPr="008619AF">
                <w:rPr>
                  <w:color w:val="000000"/>
                  <w:sz w:val="20"/>
                </w:rPr>
                <w:t>4,508</w:t>
              </w:r>
            </w:ins>
          </w:p>
        </w:tc>
        <w:tc>
          <w:tcPr>
            <w:tcW w:w="960" w:type="dxa"/>
            <w:tcBorders>
              <w:top w:val="nil"/>
              <w:left w:val="nil"/>
              <w:bottom w:val="single" w:sz="8" w:space="0" w:color="auto"/>
              <w:right w:val="single" w:sz="8" w:space="0" w:color="auto"/>
            </w:tcBorders>
            <w:shd w:val="clear" w:color="auto" w:fill="auto"/>
            <w:noWrap/>
            <w:vAlign w:val="center"/>
            <w:hideMark/>
            <w:tcPrChange w:id="2047"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26A0280F" w14:textId="77777777" w:rsidR="008619AF" w:rsidRPr="008619AF" w:rsidRDefault="008619AF" w:rsidP="008619AF">
            <w:pPr>
              <w:ind w:firstLine="0"/>
              <w:jc w:val="center"/>
              <w:rPr>
                <w:ins w:id="2048" w:author="Andrew Bernath" w:date="2017-04-30T22:28:00Z"/>
                <w:color w:val="000000"/>
                <w:sz w:val="20"/>
              </w:rPr>
            </w:pPr>
            <w:ins w:id="2049" w:author="Andrew Bernath" w:date="2017-04-30T22:28:00Z">
              <w:r w:rsidRPr="008619AF">
                <w:rPr>
                  <w:color w:val="000000"/>
                  <w:sz w:val="20"/>
                </w:rPr>
                <w:t>4,506</w:t>
              </w:r>
            </w:ins>
          </w:p>
        </w:tc>
        <w:tc>
          <w:tcPr>
            <w:tcW w:w="960" w:type="dxa"/>
            <w:tcBorders>
              <w:top w:val="nil"/>
              <w:left w:val="nil"/>
              <w:bottom w:val="single" w:sz="8" w:space="0" w:color="auto"/>
              <w:right w:val="single" w:sz="8" w:space="0" w:color="auto"/>
            </w:tcBorders>
            <w:shd w:val="clear" w:color="auto" w:fill="auto"/>
            <w:noWrap/>
            <w:vAlign w:val="center"/>
            <w:hideMark/>
            <w:tcPrChange w:id="2050"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692D8989" w14:textId="77777777" w:rsidR="008619AF" w:rsidRPr="008619AF" w:rsidRDefault="008619AF" w:rsidP="008619AF">
            <w:pPr>
              <w:ind w:firstLine="0"/>
              <w:jc w:val="center"/>
              <w:rPr>
                <w:ins w:id="2051" w:author="Andrew Bernath" w:date="2017-04-30T22:28:00Z"/>
                <w:color w:val="000000"/>
                <w:sz w:val="20"/>
              </w:rPr>
            </w:pPr>
            <w:ins w:id="2052" w:author="Andrew Bernath" w:date="2017-04-30T22:28:00Z">
              <w:r w:rsidRPr="008619AF">
                <w:rPr>
                  <w:color w:val="000000"/>
                  <w:sz w:val="20"/>
                </w:rPr>
                <w:t>4,537</w:t>
              </w:r>
            </w:ins>
          </w:p>
        </w:tc>
        <w:tc>
          <w:tcPr>
            <w:tcW w:w="960" w:type="dxa"/>
            <w:tcBorders>
              <w:top w:val="nil"/>
              <w:left w:val="nil"/>
              <w:bottom w:val="single" w:sz="8" w:space="0" w:color="auto"/>
              <w:right w:val="single" w:sz="8" w:space="0" w:color="auto"/>
            </w:tcBorders>
            <w:shd w:val="clear" w:color="auto" w:fill="auto"/>
            <w:noWrap/>
            <w:vAlign w:val="center"/>
            <w:hideMark/>
            <w:tcPrChange w:id="2053"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13022E8E" w14:textId="77777777" w:rsidR="008619AF" w:rsidRPr="008619AF" w:rsidRDefault="008619AF" w:rsidP="008619AF">
            <w:pPr>
              <w:ind w:firstLine="0"/>
              <w:jc w:val="center"/>
              <w:rPr>
                <w:ins w:id="2054" w:author="Andrew Bernath" w:date="2017-04-30T22:28:00Z"/>
                <w:color w:val="000000"/>
                <w:sz w:val="20"/>
              </w:rPr>
            </w:pPr>
            <w:ins w:id="2055" w:author="Andrew Bernath" w:date="2017-04-30T22:28:00Z">
              <w:r w:rsidRPr="008619AF">
                <w:rPr>
                  <w:color w:val="000000"/>
                  <w:sz w:val="20"/>
                </w:rPr>
                <w:t>4,504</w:t>
              </w:r>
            </w:ins>
          </w:p>
        </w:tc>
        <w:tc>
          <w:tcPr>
            <w:tcW w:w="960" w:type="dxa"/>
            <w:tcBorders>
              <w:top w:val="nil"/>
              <w:left w:val="nil"/>
              <w:bottom w:val="single" w:sz="8" w:space="0" w:color="auto"/>
              <w:right w:val="single" w:sz="8" w:space="0" w:color="auto"/>
            </w:tcBorders>
            <w:shd w:val="clear" w:color="auto" w:fill="auto"/>
            <w:vAlign w:val="center"/>
            <w:hideMark/>
            <w:tcPrChange w:id="2056"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55C0B2A2" w14:textId="77777777" w:rsidR="008619AF" w:rsidRPr="008619AF" w:rsidRDefault="008619AF" w:rsidP="008619AF">
            <w:pPr>
              <w:ind w:firstLine="0"/>
              <w:jc w:val="center"/>
              <w:rPr>
                <w:ins w:id="2057" w:author="Andrew Bernath" w:date="2017-04-30T22:28:00Z"/>
                <w:color w:val="000000"/>
                <w:sz w:val="20"/>
              </w:rPr>
            </w:pPr>
            <w:ins w:id="2058" w:author="Andrew Bernath" w:date="2017-04-30T22:28:00Z">
              <w:r w:rsidRPr="008619AF">
                <w:rPr>
                  <w:color w:val="000000"/>
                  <w:sz w:val="20"/>
                </w:rPr>
                <w:t>79%</w:t>
              </w:r>
            </w:ins>
          </w:p>
        </w:tc>
        <w:tc>
          <w:tcPr>
            <w:tcW w:w="960" w:type="dxa"/>
            <w:tcBorders>
              <w:top w:val="nil"/>
              <w:left w:val="nil"/>
              <w:bottom w:val="single" w:sz="8" w:space="0" w:color="auto"/>
              <w:right w:val="single" w:sz="8" w:space="0" w:color="auto"/>
            </w:tcBorders>
            <w:shd w:val="clear" w:color="auto" w:fill="auto"/>
            <w:vAlign w:val="center"/>
            <w:hideMark/>
            <w:tcPrChange w:id="2059"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5C91E1C4" w14:textId="77777777" w:rsidR="008619AF" w:rsidRPr="008619AF" w:rsidRDefault="008619AF" w:rsidP="008619AF">
            <w:pPr>
              <w:ind w:firstLine="0"/>
              <w:jc w:val="center"/>
              <w:rPr>
                <w:ins w:id="2060" w:author="Andrew Bernath" w:date="2017-04-30T22:28:00Z"/>
                <w:color w:val="000000"/>
                <w:sz w:val="20"/>
              </w:rPr>
            </w:pPr>
            <w:ins w:id="2061" w:author="Andrew Bernath" w:date="2017-04-30T22:28:00Z">
              <w:r w:rsidRPr="008619AF">
                <w:rPr>
                  <w:color w:val="000000"/>
                  <w:sz w:val="20"/>
                </w:rPr>
                <w:t>79%</w:t>
              </w:r>
            </w:ins>
          </w:p>
        </w:tc>
        <w:tc>
          <w:tcPr>
            <w:tcW w:w="960" w:type="dxa"/>
            <w:tcBorders>
              <w:top w:val="nil"/>
              <w:left w:val="nil"/>
              <w:bottom w:val="single" w:sz="8" w:space="0" w:color="auto"/>
              <w:right w:val="single" w:sz="8" w:space="0" w:color="auto"/>
            </w:tcBorders>
            <w:shd w:val="clear" w:color="auto" w:fill="auto"/>
            <w:vAlign w:val="center"/>
            <w:hideMark/>
            <w:tcPrChange w:id="2062"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638F1223" w14:textId="77777777" w:rsidR="008619AF" w:rsidRPr="008619AF" w:rsidRDefault="008619AF" w:rsidP="008619AF">
            <w:pPr>
              <w:ind w:firstLine="0"/>
              <w:jc w:val="center"/>
              <w:rPr>
                <w:ins w:id="2063" w:author="Andrew Bernath" w:date="2017-04-30T22:28:00Z"/>
                <w:color w:val="000000"/>
                <w:sz w:val="20"/>
              </w:rPr>
            </w:pPr>
            <w:ins w:id="2064" w:author="Andrew Bernath" w:date="2017-04-30T22:28:00Z">
              <w:r w:rsidRPr="008619AF">
                <w:rPr>
                  <w:color w:val="000000"/>
                  <w:sz w:val="20"/>
                </w:rPr>
                <w:t>79%</w:t>
              </w:r>
            </w:ins>
          </w:p>
        </w:tc>
      </w:tr>
      <w:tr w:rsidR="008619AF" w:rsidRPr="008619AF" w14:paraId="5F747711" w14:textId="77777777" w:rsidTr="000314B8">
        <w:trPr>
          <w:trHeight w:val="315"/>
          <w:tblHeader/>
          <w:ins w:id="2065" w:author="Andrew Bernath" w:date="2017-04-30T22:28:00Z"/>
          <w:trPrChange w:id="2066" w:author="Andrew Bernath" w:date="2017-05-01T00:17: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2067" w:author="Andrew Bernath" w:date="2017-05-01T00:17: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5F13F782" w14:textId="77777777" w:rsidR="008619AF" w:rsidRPr="008619AF" w:rsidRDefault="008619AF" w:rsidP="008619AF">
            <w:pPr>
              <w:ind w:firstLine="0"/>
              <w:jc w:val="center"/>
              <w:rPr>
                <w:ins w:id="2068" w:author="Andrew Bernath" w:date="2017-04-30T22:28:00Z"/>
                <w:b/>
                <w:bCs/>
                <w:color w:val="000000"/>
                <w:sz w:val="20"/>
              </w:rPr>
            </w:pPr>
            <w:ins w:id="2069" w:author="Andrew Bernath" w:date="2017-04-30T22:28:00Z">
              <w:r w:rsidRPr="008619AF">
                <w:rPr>
                  <w:b/>
                  <w:bCs/>
                  <w:color w:val="000000"/>
                  <w:sz w:val="20"/>
                </w:rPr>
                <w:t>7</w:t>
              </w:r>
            </w:ins>
          </w:p>
        </w:tc>
        <w:tc>
          <w:tcPr>
            <w:tcW w:w="960" w:type="dxa"/>
            <w:tcBorders>
              <w:top w:val="nil"/>
              <w:left w:val="nil"/>
              <w:bottom w:val="single" w:sz="8" w:space="0" w:color="auto"/>
              <w:right w:val="single" w:sz="8" w:space="0" w:color="auto"/>
            </w:tcBorders>
            <w:shd w:val="clear" w:color="auto" w:fill="auto"/>
            <w:noWrap/>
            <w:vAlign w:val="center"/>
            <w:hideMark/>
            <w:tcPrChange w:id="2070"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1C0B1DDB" w14:textId="77777777" w:rsidR="008619AF" w:rsidRPr="008619AF" w:rsidRDefault="008619AF" w:rsidP="008619AF">
            <w:pPr>
              <w:ind w:firstLine="0"/>
              <w:jc w:val="center"/>
              <w:rPr>
                <w:ins w:id="2071" w:author="Andrew Bernath" w:date="2017-04-30T22:28:00Z"/>
                <w:color w:val="000000"/>
                <w:sz w:val="20"/>
              </w:rPr>
            </w:pPr>
            <w:ins w:id="2072" w:author="Andrew Bernath" w:date="2017-04-30T22:28:00Z">
              <w:r w:rsidRPr="008619AF">
                <w:rPr>
                  <w:color w:val="000000"/>
                  <w:sz w:val="20"/>
                </w:rPr>
                <w:t>4,508</w:t>
              </w:r>
            </w:ins>
          </w:p>
        </w:tc>
        <w:tc>
          <w:tcPr>
            <w:tcW w:w="960" w:type="dxa"/>
            <w:tcBorders>
              <w:top w:val="nil"/>
              <w:left w:val="nil"/>
              <w:bottom w:val="single" w:sz="8" w:space="0" w:color="auto"/>
              <w:right w:val="single" w:sz="8" w:space="0" w:color="auto"/>
            </w:tcBorders>
            <w:shd w:val="clear" w:color="auto" w:fill="auto"/>
            <w:noWrap/>
            <w:vAlign w:val="center"/>
            <w:hideMark/>
            <w:tcPrChange w:id="2073"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71852D0D" w14:textId="77777777" w:rsidR="008619AF" w:rsidRPr="008619AF" w:rsidRDefault="008619AF" w:rsidP="008619AF">
            <w:pPr>
              <w:ind w:firstLine="0"/>
              <w:jc w:val="center"/>
              <w:rPr>
                <w:ins w:id="2074" w:author="Andrew Bernath" w:date="2017-04-30T22:28:00Z"/>
                <w:color w:val="000000"/>
                <w:sz w:val="20"/>
              </w:rPr>
            </w:pPr>
            <w:ins w:id="2075" w:author="Andrew Bernath" w:date="2017-04-30T22:28:00Z">
              <w:r w:rsidRPr="008619AF">
                <w:rPr>
                  <w:color w:val="000000"/>
                  <w:sz w:val="20"/>
                </w:rPr>
                <w:t>4,510</w:t>
              </w:r>
            </w:ins>
          </w:p>
        </w:tc>
        <w:tc>
          <w:tcPr>
            <w:tcW w:w="960" w:type="dxa"/>
            <w:tcBorders>
              <w:top w:val="nil"/>
              <w:left w:val="nil"/>
              <w:bottom w:val="single" w:sz="8" w:space="0" w:color="auto"/>
              <w:right w:val="single" w:sz="8" w:space="0" w:color="auto"/>
            </w:tcBorders>
            <w:shd w:val="clear" w:color="auto" w:fill="auto"/>
            <w:noWrap/>
            <w:vAlign w:val="center"/>
            <w:hideMark/>
            <w:tcPrChange w:id="2076"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1D1E4B67" w14:textId="77777777" w:rsidR="008619AF" w:rsidRPr="008619AF" w:rsidRDefault="008619AF" w:rsidP="008619AF">
            <w:pPr>
              <w:ind w:firstLine="0"/>
              <w:jc w:val="center"/>
              <w:rPr>
                <w:ins w:id="2077" w:author="Andrew Bernath" w:date="2017-04-30T22:28:00Z"/>
                <w:color w:val="000000"/>
                <w:sz w:val="20"/>
              </w:rPr>
            </w:pPr>
            <w:ins w:id="2078" w:author="Andrew Bernath" w:date="2017-04-30T22:28:00Z">
              <w:r w:rsidRPr="008619AF">
                <w:rPr>
                  <w:color w:val="000000"/>
                  <w:sz w:val="20"/>
                </w:rPr>
                <w:t>4,540</w:t>
              </w:r>
            </w:ins>
          </w:p>
        </w:tc>
        <w:tc>
          <w:tcPr>
            <w:tcW w:w="960" w:type="dxa"/>
            <w:tcBorders>
              <w:top w:val="nil"/>
              <w:left w:val="nil"/>
              <w:bottom w:val="single" w:sz="8" w:space="0" w:color="auto"/>
              <w:right w:val="single" w:sz="8" w:space="0" w:color="auto"/>
            </w:tcBorders>
            <w:shd w:val="clear" w:color="auto" w:fill="auto"/>
            <w:noWrap/>
            <w:vAlign w:val="center"/>
            <w:hideMark/>
            <w:tcPrChange w:id="2079"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2E3F75AD" w14:textId="77777777" w:rsidR="008619AF" w:rsidRPr="008619AF" w:rsidRDefault="008619AF" w:rsidP="008619AF">
            <w:pPr>
              <w:ind w:firstLine="0"/>
              <w:jc w:val="center"/>
              <w:rPr>
                <w:ins w:id="2080" w:author="Andrew Bernath" w:date="2017-04-30T22:28:00Z"/>
                <w:color w:val="000000"/>
                <w:sz w:val="20"/>
              </w:rPr>
            </w:pPr>
            <w:ins w:id="2081" w:author="Andrew Bernath" w:date="2017-04-30T22:28:00Z">
              <w:r w:rsidRPr="008619AF">
                <w:rPr>
                  <w:color w:val="000000"/>
                  <w:sz w:val="20"/>
                </w:rPr>
                <w:t>4,507</w:t>
              </w:r>
            </w:ins>
          </w:p>
        </w:tc>
        <w:tc>
          <w:tcPr>
            <w:tcW w:w="960" w:type="dxa"/>
            <w:tcBorders>
              <w:top w:val="nil"/>
              <w:left w:val="nil"/>
              <w:bottom w:val="single" w:sz="8" w:space="0" w:color="auto"/>
              <w:right w:val="single" w:sz="8" w:space="0" w:color="auto"/>
            </w:tcBorders>
            <w:shd w:val="clear" w:color="auto" w:fill="auto"/>
            <w:vAlign w:val="center"/>
            <w:hideMark/>
            <w:tcPrChange w:id="2082"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53923DB8" w14:textId="77777777" w:rsidR="008619AF" w:rsidRPr="000E53BD" w:rsidRDefault="008619AF" w:rsidP="008619AF">
            <w:pPr>
              <w:ind w:firstLine="0"/>
              <w:jc w:val="center"/>
              <w:rPr>
                <w:ins w:id="2083" w:author="Andrew Bernath" w:date="2017-04-30T22:28:00Z"/>
                <w:color w:val="C00000"/>
                <w:sz w:val="20"/>
                <w:rPrChange w:id="2084" w:author="Andrew Bernath" w:date="2017-04-30T23:54:00Z">
                  <w:rPr>
                    <w:ins w:id="2085" w:author="Andrew Bernath" w:date="2017-04-30T22:28:00Z"/>
                    <w:color w:val="000000"/>
                    <w:sz w:val="20"/>
                  </w:rPr>
                </w:rPrChange>
              </w:rPr>
            </w:pPr>
            <w:ins w:id="2086" w:author="Andrew Bernath" w:date="2017-04-30T22:28:00Z">
              <w:r w:rsidRPr="000E53BD">
                <w:rPr>
                  <w:color w:val="C00000"/>
                  <w:sz w:val="20"/>
                  <w:rPrChange w:id="2087" w:author="Andrew Bernath" w:date="2017-04-30T23:54:00Z">
                    <w:rPr>
                      <w:color w:val="000000"/>
                      <w:sz w:val="20"/>
                    </w:rPr>
                  </w:rPrChange>
                </w:rPr>
                <w:t>41%</w:t>
              </w:r>
            </w:ins>
          </w:p>
        </w:tc>
        <w:tc>
          <w:tcPr>
            <w:tcW w:w="960" w:type="dxa"/>
            <w:tcBorders>
              <w:top w:val="nil"/>
              <w:left w:val="nil"/>
              <w:bottom w:val="single" w:sz="8" w:space="0" w:color="auto"/>
              <w:right w:val="single" w:sz="8" w:space="0" w:color="auto"/>
            </w:tcBorders>
            <w:shd w:val="clear" w:color="auto" w:fill="auto"/>
            <w:vAlign w:val="center"/>
            <w:hideMark/>
            <w:tcPrChange w:id="2088"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2C56ADD0" w14:textId="77777777" w:rsidR="008619AF" w:rsidRPr="000E53BD" w:rsidRDefault="008619AF" w:rsidP="008619AF">
            <w:pPr>
              <w:ind w:firstLine="0"/>
              <w:jc w:val="center"/>
              <w:rPr>
                <w:ins w:id="2089" w:author="Andrew Bernath" w:date="2017-04-30T22:28:00Z"/>
                <w:color w:val="C00000"/>
                <w:sz w:val="20"/>
                <w:rPrChange w:id="2090" w:author="Andrew Bernath" w:date="2017-04-30T23:54:00Z">
                  <w:rPr>
                    <w:ins w:id="2091" w:author="Andrew Bernath" w:date="2017-04-30T22:28:00Z"/>
                    <w:color w:val="000000"/>
                    <w:sz w:val="20"/>
                  </w:rPr>
                </w:rPrChange>
              </w:rPr>
            </w:pPr>
            <w:ins w:id="2092" w:author="Andrew Bernath" w:date="2017-04-30T22:28:00Z">
              <w:r w:rsidRPr="000E53BD">
                <w:rPr>
                  <w:color w:val="C00000"/>
                  <w:sz w:val="20"/>
                  <w:rPrChange w:id="2093" w:author="Andrew Bernath" w:date="2017-04-30T23:54:00Z">
                    <w:rPr>
                      <w:color w:val="000000"/>
                      <w:sz w:val="20"/>
                    </w:rPr>
                  </w:rPrChange>
                </w:rPr>
                <w:t>42%</w:t>
              </w:r>
            </w:ins>
          </w:p>
        </w:tc>
        <w:tc>
          <w:tcPr>
            <w:tcW w:w="960" w:type="dxa"/>
            <w:tcBorders>
              <w:top w:val="nil"/>
              <w:left w:val="nil"/>
              <w:bottom w:val="single" w:sz="8" w:space="0" w:color="auto"/>
              <w:right w:val="single" w:sz="8" w:space="0" w:color="auto"/>
            </w:tcBorders>
            <w:shd w:val="clear" w:color="auto" w:fill="auto"/>
            <w:vAlign w:val="center"/>
            <w:hideMark/>
            <w:tcPrChange w:id="2094"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1456C29B" w14:textId="77777777" w:rsidR="008619AF" w:rsidRPr="000E53BD" w:rsidRDefault="008619AF" w:rsidP="008619AF">
            <w:pPr>
              <w:ind w:firstLine="0"/>
              <w:jc w:val="center"/>
              <w:rPr>
                <w:ins w:id="2095" w:author="Andrew Bernath" w:date="2017-04-30T22:28:00Z"/>
                <w:color w:val="C00000"/>
                <w:sz w:val="20"/>
                <w:rPrChange w:id="2096" w:author="Andrew Bernath" w:date="2017-04-30T23:54:00Z">
                  <w:rPr>
                    <w:ins w:id="2097" w:author="Andrew Bernath" w:date="2017-04-30T22:28:00Z"/>
                    <w:color w:val="000000"/>
                    <w:sz w:val="20"/>
                  </w:rPr>
                </w:rPrChange>
              </w:rPr>
            </w:pPr>
            <w:ins w:id="2098" w:author="Andrew Bernath" w:date="2017-04-30T22:28:00Z">
              <w:r w:rsidRPr="000E53BD">
                <w:rPr>
                  <w:color w:val="C00000"/>
                  <w:sz w:val="20"/>
                  <w:rPrChange w:id="2099" w:author="Andrew Bernath" w:date="2017-04-30T23:54:00Z">
                    <w:rPr>
                      <w:color w:val="000000"/>
                      <w:sz w:val="20"/>
                    </w:rPr>
                  </w:rPrChange>
                </w:rPr>
                <w:t>41%</w:t>
              </w:r>
            </w:ins>
          </w:p>
        </w:tc>
      </w:tr>
      <w:tr w:rsidR="008619AF" w:rsidRPr="008619AF" w14:paraId="7664B4B1" w14:textId="77777777" w:rsidTr="000314B8">
        <w:trPr>
          <w:trHeight w:val="315"/>
          <w:tblHeader/>
          <w:ins w:id="2100" w:author="Andrew Bernath" w:date="2017-04-30T22:28:00Z"/>
          <w:trPrChange w:id="2101" w:author="Andrew Bernath" w:date="2017-05-01T00:17: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2102" w:author="Andrew Bernath" w:date="2017-05-01T00:17: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1208C150" w14:textId="77777777" w:rsidR="008619AF" w:rsidRPr="008619AF" w:rsidRDefault="008619AF" w:rsidP="008619AF">
            <w:pPr>
              <w:ind w:firstLine="0"/>
              <w:jc w:val="center"/>
              <w:rPr>
                <w:ins w:id="2103" w:author="Andrew Bernath" w:date="2017-04-30T22:28:00Z"/>
                <w:b/>
                <w:bCs/>
                <w:color w:val="000000"/>
                <w:sz w:val="20"/>
              </w:rPr>
            </w:pPr>
            <w:ins w:id="2104" w:author="Andrew Bernath" w:date="2017-04-30T22:28:00Z">
              <w:r w:rsidRPr="008619AF">
                <w:rPr>
                  <w:b/>
                  <w:bCs/>
                  <w:color w:val="000000"/>
                  <w:sz w:val="20"/>
                </w:rPr>
                <w:t>8</w:t>
              </w:r>
            </w:ins>
          </w:p>
        </w:tc>
        <w:tc>
          <w:tcPr>
            <w:tcW w:w="960" w:type="dxa"/>
            <w:tcBorders>
              <w:top w:val="nil"/>
              <w:left w:val="nil"/>
              <w:bottom w:val="single" w:sz="8" w:space="0" w:color="auto"/>
              <w:right w:val="single" w:sz="8" w:space="0" w:color="auto"/>
            </w:tcBorders>
            <w:shd w:val="clear" w:color="auto" w:fill="auto"/>
            <w:noWrap/>
            <w:vAlign w:val="center"/>
            <w:hideMark/>
            <w:tcPrChange w:id="2105"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74ECD062" w14:textId="77777777" w:rsidR="008619AF" w:rsidRPr="008619AF" w:rsidRDefault="008619AF" w:rsidP="008619AF">
            <w:pPr>
              <w:ind w:firstLine="0"/>
              <w:jc w:val="center"/>
              <w:rPr>
                <w:ins w:id="2106" w:author="Andrew Bernath" w:date="2017-04-30T22:28:00Z"/>
                <w:color w:val="000000"/>
                <w:sz w:val="20"/>
              </w:rPr>
            </w:pPr>
            <w:ins w:id="2107" w:author="Andrew Bernath" w:date="2017-04-30T22:28:00Z">
              <w:r w:rsidRPr="008619AF">
                <w:rPr>
                  <w:color w:val="000000"/>
                  <w:sz w:val="20"/>
                </w:rPr>
                <w:t>4,508</w:t>
              </w:r>
            </w:ins>
          </w:p>
        </w:tc>
        <w:tc>
          <w:tcPr>
            <w:tcW w:w="960" w:type="dxa"/>
            <w:tcBorders>
              <w:top w:val="nil"/>
              <w:left w:val="nil"/>
              <w:bottom w:val="single" w:sz="8" w:space="0" w:color="auto"/>
              <w:right w:val="single" w:sz="8" w:space="0" w:color="auto"/>
            </w:tcBorders>
            <w:shd w:val="clear" w:color="auto" w:fill="auto"/>
            <w:noWrap/>
            <w:vAlign w:val="center"/>
            <w:hideMark/>
            <w:tcPrChange w:id="2108"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3C0333E4" w14:textId="77777777" w:rsidR="008619AF" w:rsidRPr="008619AF" w:rsidRDefault="008619AF" w:rsidP="008619AF">
            <w:pPr>
              <w:ind w:firstLine="0"/>
              <w:jc w:val="center"/>
              <w:rPr>
                <w:ins w:id="2109" w:author="Andrew Bernath" w:date="2017-04-30T22:28:00Z"/>
                <w:color w:val="000000"/>
                <w:sz w:val="20"/>
              </w:rPr>
            </w:pPr>
            <w:ins w:id="2110" w:author="Andrew Bernath" w:date="2017-04-30T22:28:00Z">
              <w:r w:rsidRPr="008619AF">
                <w:rPr>
                  <w:color w:val="000000"/>
                  <w:sz w:val="20"/>
                </w:rPr>
                <w:t>4,777</w:t>
              </w:r>
            </w:ins>
          </w:p>
        </w:tc>
        <w:tc>
          <w:tcPr>
            <w:tcW w:w="960" w:type="dxa"/>
            <w:tcBorders>
              <w:top w:val="nil"/>
              <w:left w:val="nil"/>
              <w:bottom w:val="single" w:sz="8" w:space="0" w:color="auto"/>
              <w:right w:val="single" w:sz="8" w:space="0" w:color="auto"/>
            </w:tcBorders>
            <w:shd w:val="clear" w:color="auto" w:fill="auto"/>
            <w:noWrap/>
            <w:vAlign w:val="center"/>
            <w:hideMark/>
            <w:tcPrChange w:id="2111"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61EA8812" w14:textId="77777777" w:rsidR="008619AF" w:rsidRPr="008619AF" w:rsidRDefault="008619AF" w:rsidP="008619AF">
            <w:pPr>
              <w:ind w:firstLine="0"/>
              <w:jc w:val="center"/>
              <w:rPr>
                <w:ins w:id="2112" w:author="Andrew Bernath" w:date="2017-04-30T22:28:00Z"/>
                <w:color w:val="000000"/>
                <w:sz w:val="20"/>
              </w:rPr>
            </w:pPr>
            <w:ins w:id="2113" w:author="Andrew Bernath" w:date="2017-04-30T22:28:00Z">
              <w:r w:rsidRPr="008619AF">
                <w:rPr>
                  <w:color w:val="000000"/>
                  <w:sz w:val="20"/>
                </w:rPr>
                <w:t>4,542</w:t>
              </w:r>
            </w:ins>
          </w:p>
        </w:tc>
        <w:tc>
          <w:tcPr>
            <w:tcW w:w="960" w:type="dxa"/>
            <w:tcBorders>
              <w:top w:val="nil"/>
              <w:left w:val="nil"/>
              <w:bottom w:val="single" w:sz="8" w:space="0" w:color="auto"/>
              <w:right w:val="single" w:sz="8" w:space="0" w:color="auto"/>
            </w:tcBorders>
            <w:shd w:val="clear" w:color="auto" w:fill="auto"/>
            <w:noWrap/>
            <w:vAlign w:val="center"/>
            <w:hideMark/>
            <w:tcPrChange w:id="2114"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7D72F6FF" w14:textId="77777777" w:rsidR="008619AF" w:rsidRPr="008619AF" w:rsidRDefault="008619AF" w:rsidP="008619AF">
            <w:pPr>
              <w:ind w:firstLine="0"/>
              <w:jc w:val="center"/>
              <w:rPr>
                <w:ins w:id="2115" w:author="Andrew Bernath" w:date="2017-04-30T22:28:00Z"/>
                <w:color w:val="000000"/>
                <w:sz w:val="20"/>
              </w:rPr>
            </w:pPr>
            <w:ins w:id="2116" w:author="Andrew Bernath" w:date="2017-04-30T22:28:00Z">
              <w:r w:rsidRPr="008619AF">
                <w:rPr>
                  <w:color w:val="000000"/>
                  <w:sz w:val="20"/>
                </w:rPr>
                <w:t>4,510</w:t>
              </w:r>
            </w:ins>
          </w:p>
        </w:tc>
        <w:tc>
          <w:tcPr>
            <w:tcW w:w="960" w:type="dxa"/>
            <w:tcBorders>
              <w:top w:val="nil"/>
              <w:left w:val="nil"/>
              <w:bottom w:val="single" w:sz="8" w:space="0" w:color="auto"/>
              <w:right w:val="single" w:sz="8" w:space="0" w:color="auto"/>
            </w:tcBorders>
            <w:shd w:val="clear" w:color="auto" w:fill="auto"/>
            <w:vAlign w:val="center"/>
            <w:hideMark/>
            <w:tcPrChange w:id="2117"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3E7A9A62" w14:textId="77777777" w:rsidR="008619AF" w:rsidRPr="008619AF" w:rsidRDefault="008619AF" w:rsidP="008619AF">
            <w:pPr>
              <w:ind w:firstLine="0"/>
              <w:jc w:val="center"/>
              <w:rPr>
                <w:ins w:id="2118" w:author="Andrew Bernath" w:date="2017-04-30T22:28:00Z"/>
                <w:color w:val="000000"/>
                <w:sz w:val="20"/>
              </w:rPr>
            </w:pPr>
            <w:ins w:id="2119" w:author="Andrew Bernath" w:date="2017-04-30T22:28:00Z">
              <w:r w:rsidRPr="000E53BD">
                <w:rPr>
                  <w:color w:val="C00000"/>
                  <w:sz w:val="20"/>
                  <w:rPrChange w:id="2120" w:author="Andrew Bernath" w:date="2017-04-30T23:54:00Z">
                    <w:rPr>
                      <w:color w:val="000000"/>
                      <w:sz w:val="20"/>
                    </w:rPr>
                  </w:rPrChange>
                </w:rPr>
                <w:t>25%</w:t>
              </w:r>
            </w:ins>
          </w:p>
        </w:tc>
        <w:tc>
          <w:tcPr>
            <w:tcW w:w="960" w:type="dxa"/>
            <w:tcBorders>
              <w:top w:val="nil"/>
              <w:left w:val="nil"/>
              <w:bottom w:val="single" w:sz="8" w:space="0" w:color="auto"/>
              <w:right w:val="single" w:sz="8" w:space="0" w:color="auto"/>
            </w:tcBorders>
            <w:shd w:val="clear" w:color="auto" w:fill="auto"/>
            <w:vAlign w:val="center"/>
            <w:hideMark/>
            <w:tcPrChange w:id="2121"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00818449" w14:textId="77777777" w:rsidR="008619AF" w:rsidRPr="008619AF" w:rsidRDefault="008619AF" w:rsidP="008619AF">
            <w:pPr>
              <w:ind w:firstLine="0"/>
              <w:jc w:val="center"/>
              <w:rPr>
                <w:ins w:id="2122" w:author="Andrew Bernath" w:date="2017-04-30T22:28:00Z"/>
                <w:color w:val="000000"/>
                <w:sz w:val="20"/>
              </w:rPr>
            </w:pPr>
            <w:ins w:id="2123" w:author="Andrew Bernath" w:date="2017-04-30T22:28:00Z">
              <w:r w:rsidRPr="008619AF">
                <w:rPr>
                  <w:color w:val="000000"/>
                  <w:sz w:val="20"/>
                </w:rPr>
                <w:t>80%</w:t>
              </w:r>
            </w:ins>
          </w:p>
        </w:tc>
        <w:tc>
          <w:tcPr>
            <w:tcW w:w="960" w:type="dxa"/>
            <w:tcBorders>
              <w:top w:val="nil"/>
              <w:left w:val="nil"/>
              <w:bottom w:val="single" w:sz="8" w:space="0" w:color="auto"/>
              <w:right w:val="single" w:sz="8" w:space="0" w:color="auto"/>
            </w:tcBorders>
            <w:shd w:val="clear" w:color="auto" w:fill="auto"/>
            <w:vAlign w:val="center"/>
            <w:hideMark/>
            <w:tcPrChange w:id="2124"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03BCA077" w14:textId="77777777" w:rsidR="008619AF" w:rsidRPr="008619AF" w:rsidRDefault="008619AF" w:rsidP="008619AF">
            <w:pPr>
              <w:ind w:firstLine="0"/>
              <w:jc w:val="center"/>
              <w:rPr>
                <w:ins w:id="2125" w:author="Andrew Bernath" w:date="2017-04-30T22:28:00Z"/>
                <w:color w:val="000000"/>
                <w:sz w:val="20"/>
              </w:rPr>
            </w:pPr>
            <w:ins w:id="2126" w:author="Andrew Bernath" w:date="2017-04-30T22:28:00Z">
              <w:r w:rsidRPr="008619AF">
                <w:rPr>
                  <w:color w:val="000000"/>
                  <w:sz w:val="20"/>
                </w:rPr>
                <w:t>80%</w:t>
              </w:r>
            </w:ins>
          </w:p>
        </w:tc>
      </w:tr>
      <w:tr w:rsidR="008619AF" w:rsidRPr="008619AF" w14:paraId="7130E0AC" w14:textId="77777777" w:rsidTr="000314B8">
        <w:trPr>
          <w:trHeight w:val="315"/>
          <w:tblHeader/>
          <w:ins w:id="2127" w:author="Andrew Bernath" w:date="2017-04-30T22:28:00Z"/>
          <w:trPrChange w:id="2128" w:author="Andrew Bernath" w:date="2017-05-01T00:17:00Z">
            <w:trPr>
              <w:trHeight w:val="315"/>
            </w:trPr>
          </w:trPrChange>
        </w:trPr>
        <w:tc>
          <w:tcPr>
            <w:tcW w:w="7680" w:type="dxa"/>
            <w:gridSpan w:val="8"/>
            <w:tcBorders>
              <w:top w:val="single" w:sz="8" w:space="0" w:color="auto"/>
              <w:left w:val="single" w:sz="8" w:space="0" w:color="auto"/>
              <w:bottom w:val="single" w:sz="8" w:space="0" w:color="auto"/>
              <w:right w:val="single" w:sz="8" w:space="0" w:color="000000"/>
            </w:tcBorders>
            <w:shd w:val="clear" w:color="000000" w:fill="D9D9D9"/>
            <w:vAlign w:val="center"/>
            <w:hideMark/>
            <w:tcPrChange w:id="2129" w:author="Andrew Bernath" w:date="2017-05-01T00:17:00Z">
              <w:tcPr>
                <w:tcW w:w="7680" w:type="dxa"/>
                <w:gridSpan w:val="8"/>
                <w:tcBorders>
                  <w:top w:val="single" w:sz="8" w:space="0" w:color="auto"/>
                  <w:left w:val="single" w:sz="8" w:space="0" w:color="auto"/>
                  <w:bottom w:val="single" w:sz="8" w:space="0" w:color="auto"/>
                  <w:right w:val="single" w:sz="8" w:space="0" w:color="000000"/>
                </w:tcBorders>
                <w:shd w:val="clear" w:color="000000" w:fill="D9D9D9"/>
                <w:vAlign w:val="center"/>
                <w:hideMark/>
              </w:tcPr>
            </w:tcPrChange>
          </w:tcPr>
          <w:p w14:paraId="1074F03C" w14:textId="77777777" w:rsidR="008619AF" w:rsidRPr="008619AF" w:rsidRDefault="008619AF" w:rsidP="008619AF">
            <w:pPr>
              <w:ind w:firstLine="0"/>
              <w:jc w:val="center"/>
              <w:rPr>
                <w:ins w:id="2130" w:author="Andrew Bernath" w:date="2017-04-30T22:28:00Z"/>
                <w:b/>
                <w:bCs/>
                <w:color w:val="000000"/>
                <w:sz w:val="20"/>
              </w:rPr>
            </w:pPr>
            <w:ins w:id="2131" w:author="Andrew Bernath" w:date="2017-04-30T22:28:00Z">
              <w:r w:rsidRPr="008619AF">
                <w:rPr>
                  <w:b/>
                  <w:bCs/>
                  <w:color w:val="000000"/>
                  <w:sz w:val="20"/>
                </w:rPr>
                <w:t>Complex Facility</w:t>
              </w:r>
            </w:ins>
          </w:p>
        </w:tc>
      </w:tr>
      <w:tr w:rsidR="008619AF" w:rsidRPr="008619AF" w14:paraId="239879ED" w14:textId="77777777" w:rsidTr="000314B8">
        <w:trPr>
          <w:trHeight w:val="315"/>
          <w:tblHeader/>
          <w:ins w:id="2132" w:author="Andrew Bernath" w:date="2017-04-30T22:28:00Z"/>
          <w:trPrChange w:id="2133" w:author="Andrew Bernath" w:date="2017-05-01T00:17: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2134" w:author="Andrew Bernath" w:date="2017-05-01T00:17: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7B280D22" w14:textId="77777777" w:rsidR="008619AF" w:rsidRPr="008619AF" w:rsidRDefault="008619AF" w:rsidP="008619AF">
            <w:pPr>
              <w:ind w:firstLine="0"/>
              <w:jc w:val="center"/>
              <w:rPr>
                <w:ins w:id="2135" w:author="Andrew Bernath" w:date="2017-04-30T22:28:00Z"/>
                <w:b/>
                <w:bCs/>
                <w:color w:val="000000"/>
                <w:sz w:val="20"/>
              </w:rPr>
            </w:pPr>
            <w:ins w:id="2136" w:author="Andrew Bernath" w:date="2017-04-30T22:28:00Z">
              <w:r w:rsidRPr="008619AF">
                <w:rPr>
                  <w:b/>
                  <w:bCs/>
                  <w:color w:val="000000"/>
                  <w:sz w:val="20"/>
                </w:rPr>
                <w:t>1</w:t>
              </w:r>
            </w:ins>
          </w:p>
        </w:tc>
        <w:tc>
          <w:tcPr>
            <w:tcW w:w="960" w:type="dxa"/>
            <w:tcBorders>
              <w:top w:val="nil"/>
              <w:left w:val="nil"/>
              <w:bottom w:val="single" w:sz="8" w:space="0" w:color="auto"/>
              <w:right w:val="single" w:sz="8" w:space="0" w:color="auto"/>
            </w:tcBorders>
            <w:shd w:val="clear" w:color="auto" w:fill="auto"/>
            <w:noWrap/>
            <w:vAlign w:val="center"/>
            <w:hideMark/>
            <w:tcPrChange w:id="2137"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4A8CCBDC" w14:textId="77777777" w:rsidR="008619AF" w:rsidRPr="008619AF" w:rsidRDefault="008619AF" w:rsidP="008619AF">
            <w:pPr>
              <w:ind w:firstLine="0"/>
              <w:jc w:val="center"/>
              <w:rPr>
                <w:ins w:id="2138" w:author="Andrew Bernath" w:date="2017-04-30T22:28:00Z"/>
                <w:color w:val="000000"/>
                <w:sz w:val="20"/>
              </w:rPr>
            </w:pPr>
            <w:ins w:id="2139" w:author="Andrew Bernath" w:date="2017-04-30T22:28:00Z">
              <w:r w:rsidRPr="008619AF">
                <w:rPr>
                  <w:color w:val="000000"/>
                  <w:sz w:val="20"/>
                </w:rPr>
                <w:t>5,988</w:t>
              </w:r>
            </w:ins>
          </w:p>
        </w:tc>
        <w:tc>
          <w:tcPr>
            <w:tcW w:w="960" w:type="dxa"/>
            <w:tcBorders>
              <w:top w:val="nil"/>
              <w:left w:val="nil"/>
              <w:bottom w:val="single" w:sz="8" w:space="0" w:color="auto"/>
              <w:right w:val="single" w:sz="8" w:space="0" w:color="auto"/>
            </w:tcBorders>
            <w:shd w:val="clear" w:color="auto" w:fill="auto"/>
            <w:noWrap/>
            <w:vAlign w:val="center"/>
            <w:hideMark/>
            <w:tcPrChange w:id="2140"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1675902A" w14:textId="77777777" w:rsidR="008619AF" w:rsidRPr="008619AF" w:rsidRDefault="008619AF" w:rsidP="008619AF">
            <w:pPr>
              <w:ind w:firstLine="0"/>
              <w:jc w:val="center"/>
              <w:rPr>
                <w:ins w:id="2141" w:author="Andrew Bernath" w:date="2017-04-30T22:28:00Z"/>
                <w:color w:val="000000"/>
                <w:sz w:val="20"/>
              </w:rPr>
            </w:pPr>
            <w:ins w:id="2142" w:author="Andrew Bernath" w:date="2017-04-30T22:28:00Z">
              <w:r w:rsidRPr="008619AF">
                <w:rPr>
                  <w:color w:val="000000"/>
                  <w:sz w:val="20"/>
                </w:rPr>
                <w:t>5,987</w:t>
              </w:r>
            </w:ins>
          </w:p>
        </w:tc>
        <w:tc>
          <w:tcPr>
            <w:tcW w:w="960" w:type="dxa"/>
            <w:tcBorders>
              <w:top w:val="nil"/>
              <w:left w:val="nil"/>
              <w:bottom w:val="single" w:sz="8" w:space="0" w:color="auto"/>
              <w:right w:val="single" w:sz="8" w:space="0" w:color="auto"/>
            </w:tcBorders>
            <w:shd w:val="clear" w:color="auto" w:fill="auto"/>
            <w:noWrap/>
            <w:vAlign w:val="center"/>
            <w:hideMark/>
            <w:tcPrChange w:id="2143"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37285B8C" w14:textId="77777777" w:rsidR="008619AF" w:rsidRPr="008619AF" w:rsidRDefault="008619AF" w:rsidP="008619AF">
            <w:pPr>
              <w:ind w:firstLine="0"/>
              <w:jc w:val="center"/>
              <w:rPr>
                <w:ins w:id="2144" w:author="Andrew Bernath" w:date="2017-04-30T22:28:00Z"/>
                <w:color w:val="000000"/>
                <w:sz w:val="20"/>
              </w:rPr>
            </w:pPr>
            <w:ins w:id="2145" w:author="Andrew Bernath" w:date="2017-04-30T22:28:00Z">
              <w:r w:rsidRPr="008619AF">
                <w:rPr>
                  <w:color w:val="000000"/>
                  <w:sz w:val="20"/>
                </w:rPr>
                <w:t>5,091</w:t>
              </w:r>
            </w:ins>
          </w:p>
        </w:tc>
        <w:tc>
          <w:tcPr>
            <w:tcW w:w="960" w:type="dxa"/>
            <w:tcBorders>
              <w:top w:val="nil"/>
              <w:left w:val="nil"/>
              <w:bottom w:val="single" w:sz="8" w:space="0" w:color="auto"/>
              <w:right w:val="single" w:sz="8" w:space="0" w:color="auto"/>
            </w:tcBorders>
            <w:shd w:val="clear" w:color="auto" w:fill="auto"/>
            <w:noWrap/>
            <w:vAlign w:val="center"/>
            <w:hideMark/>
            <w:tcPrChange w:id="2146"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224CDDDB" w14:textId="77777777" w:rsidR="008619AF" w:rsidRPr="008619AF" w:rsidRDefault="008619AF" w:rsidP="008619AF">
            <w:pPr>
              <w:ind w:firstLine="0"/>
              <w:jc w:val="center"/>
              <w:rPr>
                <w:ins w:id="2147" w:author="Andrew Bernath" w:date="2017-04-30T22:28:00Z"/>
                <w:color w:val="000000"/>
                <w:sz w:val="20"/>
              </w:rPr>
            </w:pPr>
            <w:ins w:id="2148" w:author="Andrew Bernath" w:date="2017-04-30T22:28:00Z">
              <w:r w:rsidRPr="008619AF">
                <w:rPr>
                  <w:color w:val="000000"/>
                  <w:sz w:val="20"/>
                </w:rPr>
                <w:t>5,986</w:t>
              </w:r>
            </w:ins>
          </w:p>
        </w:tc>
        <w:tc>
          <w:tcPr>
            <w:tcW w:w="960" w:type="dxa"/>
            <w:tcBorders>
              <w:top w:val="nil"/>
              <w:left w:val="nil"/>
              <w:bottom w:val="single" w:sz="8" w:space="0" w:color="auto"/>
              <w:right w:val="single" w:sz="8" w:space="0" w:color="auto"/>
            </w:tcBorders>
            <w:shd w:val="clear" w:color="auto" w:fill="auto"/>
            <w:vAlign w:val="center"/>
            <w:hideMark/>
            <w:tcPrChange w:id="2149"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79E7E5C9" w14:textId="77777777" w:rsidR="008619AF" w:rsidRPr="008619AF" w:rsidRDefault="008619AF" w:rsidP="008619AF">
            <w:pPr>
              <w:ind w:firstLine="0"/>
              <w:jc w:val="center"/>
              <w:rPr>
                <w:ins w:id="2150" w:author="Andrew Bernath" w:date="2017-04-30T22:28:00Z"/>
                <w:color w:val="000000"/>
                <w:sz w:val="20"/>
              </w:rPr>
            </w:pPr>
            <w:ins w:id="2151" w:author="Andrew Bernath" w:date="2017-04-30T22:28:00Z">
              <w:r w:rsidRPr="008619AF">
                <w:rPr>
                  <w:color w:val="000000"/>
                  <w:sz w:val="20"/>
                </w:rPr>
                <w:t>80%</w:t>
              </w:r>
            </w:ins>
          </w:p>
        </w:tc>
        <w:tc>
          <w:tcPr>
            <w:tcW w:w="960" w:type="dxa"/>
            <w:tcBorders>
              <w:top w:val="nil"/>
              <w:left w:val="nil"/>
              <w:bottom w:val="single" w:sz="8" w:space="0" w:color="auto"/>
              <w:right w:val="single" w:sz="8" w:space="0" w:color="auto"/>
            </w:tcBorders>
            <w:shd w:val="clear" w:color="auto" w:fill="auto"/>
            <w:vAlign w:val="center"/>
            <w:hideMark/>
            <w:tcPrChange w:id="2152"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506737F2" w14:textId="77777777" w:rsidR="008619AF" w:rsidRPr="000E53BD" w:rsidRDefault="008619AF" w:rsidP="008619AF">
            <w:pPr>
              <w:ind w:firstLine="0"/>
              <w:jc w:val="center"/>
              <w:rPr>
                <w:ins w:id="2153" w:author="Andrew Bernath" w:date="2017-04-30T22:28:00Z"/>
                <w:color w:val="C00000"/>
                <w:sz w:val="20"/>
                <w:rPrChange w:id="2154" w:author="Andrew Bernath" w:date="2017-04-30T23:54:00Z">
                  <w:rPr>
                    <w:ins w:id="2155" w:author="Andrew Bernath" w:date="2017-04-30T22:28:00Z"/>
                    <w:color w:val="000000"/>
                    <w:sz w:val="20"/>
                  </w:rPr>
                </w:rPrChange>
              </w:rPr>
            </w:pPr>
            <w:ins w:id="2156" w:author="Andrew Bernath" w:date="2017-04-30T22:28:00Z">
              <w:r w:rsidRPr="000E53BD">
                <w:rPr>
                  <w:color w:val="C00000"/>
                  <w:sz w:val="20"/>
                  <w:rPrChange w:id="2157" w:author="Andrew Bernath" w:date="2017-04-30T23:54:00Z">
                    <w:rPr>
                      <w:color w:val="000000"/>
                      <w:sz w:val="20"/>
                    </w:rPr>
                  </w:rPrChange>
                </w:rPr>
                <w:t>1%</w:t>
              </w:r>
            </w:ins>
          </w:p>
        </w:tc>
        <w:tc>
          <w:tcPr>
            <w:tcW w:w="960" w:type="dxa"/>
            <w:tcBorders>
              <w:top w:val="nil"/>
              <w:left w:val="nil"/>
              <w:bottom w:val="single" w:sz="8" w:space="0" w:color="auto"/>
              <w:right w:val="single" w:sz="8" w:space="0" w:color="auto"/>
            </w:tcBorders>
            <w:shd w:val="clear" w:color="auto" w:fill="auto"/>
            <w:vAlign w:val="center"/>
            <w:hideMark/>
            <w:tcPrChange w:id="2158"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22DA165C" w14:textId="77777777" w:rsidR="008619AF" w:rsidRPr="008619AF" w:rsidRDefault="008619AF" w:rsidP="008619AF">
            <w:pPr>
              <w:ind w:firstLine="0"/>
              <w:jc w:val="center"/>
              <w:rPr>
                <w:ins w:id="2159" w:author="Andrew Bernath" w:date="2017-04-30T22:28:00Z"/>
                <w:color w:val="000000"/>
                <w:sz w:val="20"/>
              </w:rPr>
            </w:pPr>
            <w:ins w:id="2160" w:author="Andrew Bernath" w:date="2017-04-30T22:28:00Z">
              <w:r w:rsidRPr="008619AF">
                <w:rPr>
                  <w:color w:val="000000"/>
                  <w:sz w:val="20"/>
                </w:rPr>
                <w:t>80%</w:t>
              </w:r>
            </w:ins>
          </w:p>
        </w:tc>
      </w:tr>
      <w:tr w:rsidR="008619AF" w:rsidRPr="008619AF" w14:paraId="3929C7B5" w14:textId="77777777" w:rsidTr="000314B8">
        <w:trPr>
          <w:trHeight w:val="315"/>
          <w:tblHeader/>
          <w:ins w:id="2161" w:author="Andrew Bernath" w:date="2017-04-30T22:28:00Z"/>
          <w:trPrChange w:id="2162" w:author="Andrew Bernath" w:date="2017-05-01T00:17: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2163" w:author="Andrew Bernath" w:date="2017-05-01T00:17: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2B8A3CE9" w14:textId="77777777" w:rsidR="008619AF" w:rsidRPr="008619AF" w:rsidRDefault="008619AF" w:rsidP="008619AF">
            <w:pPr>
              <w:ind w:firstLine="0"/>
              <w:jc w:val="center"/>
              <w:rPr>
                <w:ins w:id="2164" w:author="Andrew Bernath" w:date="2017-04-30T22:28:00Z"/>
                <w:b/>
                <w:bCs/>
                <w:color w:val="000000"/>
                <w:sz w:val="20"/>
              </w:rPr>
            </w:pPr>
            <w:ins w:id="2165" w:author="Andrew Bernath" w:date="2017-04-30T22:28:00Z">
              <w:r w:rsidRPr="008619AF">
                <w:rPr>
                  <w:b/>
                  <w:bCs/>
                  <w:color w:val="000000"/>
                  <w:sz w:val="20"/>
                </w:rPr>
                <w:t>2</w:t>
              </w:r>
            </w:ins>
          </w:p>
        </w:tc>
        <w:tc>
          <w:tcPr>
            <w:tcW w:w="960" w:type="dxa"/>
            <w:tcBorders>
              <w:top w:val="nil"/>
              <w:left w:val="nil"/>
              <w:bottom w:val="single" w:sz="8" w:space="0" w:color="auto"/>
              <w:right w:val="single" w:sz="8" w:space="0" w:color="auto"/>
            </w:tcBorders>
            <w:shd w:val="clear" w:color="auto" w:fill="auto"/>
            <w:noWrap/>
            <w:vAlign w:val="center"/>
            <w:hideMark/>
            <w:tcPrChange w:id="2166"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714F78E1" w14:textId="77777777" w:rsidR="008619AF" w:rsidRPr="008619AF" w:rsidRDefault="008619AF" w:rsidP="008619AF">
            <w:pPr>
              <w:ind w:firstLine="0"/>
              <w:jc w:val="center"/>
              <w:rPr>
                <w:ins w:id="2167" w:author="Andrew Bernath" w:date="2017-04-30T22:28:00Z"/>
                <w:color w:val="000000"/>
                <w:sz w:val="20"/>
              </w:rPr>
            </w:pPr>
            <w:ins w:id="2168" w:author="Andrew Bernath" w:date="2017-04-30T22:28:00Z">
              <w:r w:rsidRPr="008619AF">
                <w:rPr>
                  <w:color w:val="000000"/>
                  <w:sz w:val="20"/>
                </w:rPr>
                <w:t>5,988</w:t>
              </w:r>
            </w:ins>
          </w:p>
        </w:tc>
        <w:tc>
          <w:tcPr>
            <w:tcW w:w="960" w:type="dxa"/>
            <w:tcBorders>
              <w:top w:val="nil"/>
              <w:left w:val="nil"/>
              <w:bottom w:val="single" w:sz="8" w:space="0" w:color="auto"/>
              <w:right w:val="single" w:sz="8" w:space="0" w:color="auto"/>
            </w:tcBorders>
            <w:shd w:val="clear" w:color="auto" w:fill="auto"/>
            <w:noWrap/>
            <w:vAlign w:val="center"/>
            <w:hideMark/>
            <w:tcPrChange w:id="2169"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10DD3F76" w14:textId="77777777" w:rsidR="008619AF" w:rsidRPr="008619AF" w:rsidRDefault="008619AF" w:rsidP="008619AF">
            <w:pPr>
              <w:ind w:firstLine="0"/>
              <w:jc w:val="center"/>
              <w:rPr>
                <w:ins w:id="2170" w:author="Andrew Bernath" w:date="2017-04-30T22:28:00Z"/>
                <w:color w:val="000000"/>
                <w:sz w:val="20"/>
              </w:rPr>
            </w:pPr>
            <w:ins w:id="2171" w:author="Andrew Bernath" w:date="2017-04-30T22:28:00Z">
              <w:r w:rsidRPr="008619AF">
                <w:rPr>
                  <w:color w:val="000000"/>
                  <w:sz w:val="20"/>
                </w:rPr>
                <w:t>6,256</w:t>
              </w:r>
            </w:ins>
          </w:p>
        </w:tc>
        <w:tc>
          <w:tcPr>
            <w:tcW w:w="960" w:type="dxa"/>
            <w:tcBorders>
              <w:top w:val="nil"/>
              <w:left w:val="nil"/>
              <w:bottom w:val="single" w:sz="8" w:space="0" w:color="auto"/>
              <w:right w:val="single" w:sz="8" w:space="0" w:color="auto"/>
            </w:tcBorders>
            <w:shd w:val="clear" w:color="auto" w:fill="auto"/>
            <w:noWrap/>
            <w:vAlign w:val="center"/>
            <w:hideMark/>
            <w:tcPrChange w:id="2172"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12D83EC1" w14:textId="77777777" w:rsidR="008619AF" w:rsidRPr="008619AF" w:rsidRDefault="008619AF" w:rsidP="008619AF">
            <w:pPr>
              <w:ind w:firstLine="0"/>
              <w:jc w:val="center"/>
              <w:rPr>
                <w:ins w:id="2173" w:author="Andrew Bernath" w:date="2017-04-30T22:28:00Z"/>
                <w:color w:val="000000"/>
                <w:sz w:val="20"/>
              </w:rPr>
            </w:pPr>
            <w:ins w:id="2174" w:author="Andrew Bernath" w:date="2017-04-30T22:28:00Z">
              <w:r w:rsidRPr="008619AF">
                <w:rPr>
                  <w:color w:val="000000"/>
                  <w:sz w:val="20"/>
                </w:rPr>
                <w:t>4,738</w:t>
              </w:r>
            </w:ins>
          </w:p>
        </w:tc>
        <w:tc>
          <w:tcPr>
            <w:tcW w:w="960" w:type="dxa"/>
            <w:tcBorders>
              <w:top w:val="nil"/>
              <w:left w:val="nil"/>
              <w:bottom w:val="single" w:sz="8" w:space="0" w:color="auto"/>
              <w:right w:val="single" w:sz="8" w:space="0" w:color="auto"/>
            </w:tcBorders>
            <w:shd w:val="clear" w:color="auto" w:fill="auto"/>
            <w:noWrap/>
            <w:vAlign w:val="center"/>
            <w:hideMark/>
            <w:tcPrChange w:id="2175"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0CEC1E06" w14:textId="77777777" w:rsidR="008619AF" w:rsidRPr="008619AF" w:rsidRDefault="008619AF" w:rsidP="008619AF">
            <w:pPr>
              <w:ind w:firstLine="0"/>
              <w:jc w:val="center"/>
              <w:rPr>
                <w:ins w:id="2176" w:author="Andrew Bernath" w:date="2017-04-30T22:28:00Z"/>
                <w:color w:val="000000"/>
                <w:sz w:val="20"/>
              </w:rPr>
            </w:pPr>
            <w:ins w:id="2177" w:author="Andrew Bernath" w:date="2017-04-30T22:28:00Z">
              <w:r w:rsidRPr="008619AF">
                <w:rPr>
                  <w:color w:val="000000"/>
                  <w:sz w:val="20"/>
                </w:rPr>
                <w:t>6,256</w:t>
              </w:r>
            </w:ins>
          </w:p>
        </w:tc>
        <w:tc>
          <w:tcPr>
            <w:tcW w:w="960" w:type="dxa"/>
            <w:tcBorders>
              <w:top w:val="nil"/>
              <w:left w:val="nil"/>
              <w:bottom w:val="single" w:sz="8" w:space="0" w:color="auto"/>
              <w:right w:val="single" w:sz="8" w:space="0" w:color="auto"/>
            </w:tcBorders>
            <w:shd w:val="clear" w:color="auto" w:fill="auto"/>
            <w:vAlign w:val="center"/>
            <w:hideMark/>
            <w:tcPrChange w:id="2178"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59489097" w14:textId="77777777" w:rsidR="008619AF" w:rsidRPr="000E53BD" w:rsidRDefault="008619AF" w:rsidP="008619AF">
            <w:pPr>
              <w:ind w:firstLine="0"/>
              <w:jc w:val="center"/>
              <w:rPr>
                <w:ins w:id="2179" w:author="Andrew Bernath" w:date="2017-04-30T22:28:00Z"/>
                <w:color w:val="C00000"/>
                <w:sz w:val="20"/>
                <w:rPrChange w:id="2180" w:author="Andrew Bernath" w:date="2017-04-30T23:55:00Z">
                  <w:rPr>
                    <w:ins w:id="2181" w:author="Andrew Bernath" w:date="2017-04-30T22:28:00Z"/>
                    <w:color w:val="000000"/>
                    <w:sz w:val="20"/>
                  </w:rPr>
                </w:rPrChange>
              </w:rPr>
            </w:pPr>
            <w:ins w:id="2182" w:author="Andrew Bernath" w:date="2017-04-30T22:28:00Z">
              <w:r w:rsidRPr="000E53BD">
                <w:rPr>
                  <w:color w:val="C00000"/>
                  <w:sz w:val="20"/>
                  <w:rPrChange w:id="2183" w:author="Andrew Bernath" w:date="2017-04-30T23:55:00Z">
                    <w:rPr>
                      <w:color w:val="000000"/>
                      <w:sz w:val="20"/>
                    </w:rPr>
                  </w:rPrChange>
                </w:rPr>
                <w:t>38%</w:t>
              </w:r>
            </w:ins>
          </w:p>
        </w:tc>
        <w:tc>
          <w:tcPr>
            <w:tcW w:w="960" w:type="dxa"/>
            <w:tcBorders>
              <w:top w:val="nil"/>
              <w:left w:val="nil"/>
              <w:bottom w:val="single" w:sz="8" w:space="0" w:color="auto"/>
              <w:right w:val="single" w:sz="8" w:space="0" w:color="auto"/>
            </w:tcBorders>
            <w:shd w:val="clear" w:color="auto" w:fill="auto"/>
            <w:vAlign w:val="center"/>
            <w:hideMark/>
            <w:tcPrChange w:id="2184"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4FDFC47A" w14:textId="77777777" w:rsidR="008619AF" w:rsidRPr="000E53BD" w:rsidRDefault="008619AF" w:rsidP="008619AF">
            <w:pPr>
              <w:ind w:firstLine="0"/>
              <w:jc w:val="center"/>
              <w:rPr>
                <w:ins w:id="2185" w:author="Andrew Bernath" w:date="2017-04-30T22:28:00Z"/>
                <w:color w:val="C00000"/>
                <w:sz w:val="20"/>
                <w:rPrChange w:id="2186" w:author="Andrew Bernath" w:date="2017-04-30T23:55:00Z">
                  <w:rPr>
                    <w:ins w:id="2187" w:author="Andrew Bernath" w:date="2017-04-30T22:28:00Z"/>
                    <w:color w:val="000000"/>
                    <w:sz w:val="20"/>
                  </w:rPr>
                </w:rPrChange>
              </w:rPr>
            </w:pPr>
            <w:ins w:id="2188" w:author="Andrew Bernath" w:date="2017-04-30T22:28:00Z">
              <w:r w:rsidRPr="000E53BD">
                <w:rPr>
                  <w:color w:val="C00000"/>
                  <w:sz w:val="20"/>
                  <w:rPrChange w:id="2189" w:author="Andrew Bernath" w:date="2017-04-30T23:55:00Z">
                    <w:rPr>
                      <w:color w:val="000000"/>
                      <w:sz w:val="20"/>
                    </w:rPr>
                  </w:rPrChange>
                </w:rPr>
                <w:t>0%</w:t>
              </w:r>
            </w:ins>
          </w:p>
        </w:tc>
        <w:tc>
          <w:tcPr>
            <w:tcW w:w="960" w:type="dxa"/>
            <w:tcBorders>
              <w:top w:val="nil"/>
              <w:left w:val="nil"/>
              <w:bottom w:val="single" w:sz="8" w:space="0" w:color="auto"/>
              <w:right w:val="single" w:sz="8" w:space="0" w:color="auto"/>
            </w:tcBorders>
            <w:shd w:val="clear" w:color="auto" w:fill="auto"/>
            <w:vAlign w:val="center"/>
            <w:hideMark/>
            <w:tcPrChange w:id="2190"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56814B12" w14:textId="77777777" w:rsidR="008619AF" w:rsidRPr="000E53BD" w:rsidRDefault="008619AF" w:rsidP="008619AF">
            <w:pPr>
              <w:ind w:firstLine="0"/>
              <w:jc w:val="center"/>
              <w:rPr>
                <w:ins w:id="2191" w:author="Andrew Bernath" w:date="2017-04-30T22:28:00Z"/>
                <w:color w:val="C00000"/>
                <w:sz w:val="20"/>
                <w:rPrChange w:id="2192" w:author="Andrew Bernath" w:date="2017-04-30T23:55:00Z">
                  <w:rPr>
                    <w:ins w:id="2193" w:author="Andrew Bernath" w:date="2017-04-30T22:28:00Z"/>
                    <w:color w:val="000000"/>
                    <w:sz w:val="20"/>
                  </w:rPr>
                </w:rPrChange>
              </w:rPr>
            </w:pPr>
            <w:ins w:id="2194" w:author="Andrew Bernath" w:date="2017-04-30T22:28:00Z">
              <w:r w:rsidRPr="000E53BD">
                <w:rPr>
                  <w:color w:val="C00000"/>
                  <w:sz w:val="20"/>
                  <w:rPrChange w:id="2195" w:author="Andrew Bernath" w:date="2017-04-30T23:55:00Z">
                    <w:rPr>
                      <w:color w:val="000000"/>
                      <w:sz w:val="20"/>
                    </w:rPr>
                  </w:rPrChange>
                </w:rPr>
                <w:t>38%</w:t>
              </w:r>
            </w:ins>
          </w:p>
        </w:tc>
      </w:tr>
      <w:tr w:rsidR="008619AF" w:rsidRPr="008619AF" w14:paraId="6A2117BE" w14:textId="77777777" w:rsidTr="000314B8">
        <w:trPr>
          <w:trHeight w:val="315"/>
          <w:tblHeader/>
          <w:ins w:id="2196" w:author="Andrew Bernath" w:date="2017-04-30T22:28:00Z"/>
          <w:trPrChange w:id="2197" w:author="Andrew Bernath" w:date="2017-05-01T00:17: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2198" w:author="Andrew Bernath" w:date="2017-05-01T00:17: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12DF4040" w14:textId="77777777" w:rsidR="008619AF" w:rsidRPr="008619AF" w:rsidRDefault="008619AF" w:rsidP="008619AF">
            <w:pPr>
              <w:ind w:firstLine="0"/>
              <w:jc w:val="center"/>
              <w:rPr>
                <w:ins w:id="2199" w:author="Andrew Bernath" w:date="2017-04-30T22:28:00Z"/>
                <w:b/>
                <w:bCs/>
                <w:color w:val="000000"/>
                <w:sz w:val="20"/>
              </w:rPr>
            </w:pPr>
            <w:ins w:id="2200" w:author="Andrew Bernath" w:date="2017-04-30T22:28:00Z">
              <w:r w:rsidRPr="008619AF">
                <w:rPr>
                  <w:b/>
                  <w:bCs/>
                  <w:color w:val="000000"/>
                  <w:sz w:val="20"/>
                </w:rPr>
                <w:t>3</w:t>
              </w:r>
            </w:ins>
          </w:p>
        </w:tc>
        <w:tc>
          <w:tcPr>
            <w:tcW w:w="960" w:type="dxa"/>
            <w:tcBorders>
              <w:top w:val="nil"/>
              <w:left w:val="nil"/>
              <w:bottom w:val="single" w:sz="8" w:space="0" w:color="auto"/>
              <w:right w:val="single" w:sz="8" w:space="0" w:color="auto"/>
            </w:tcBorders>
            <w:shd w:val="clear" w:color="auto" w:fill="auto"/>
            <w:noWrap/>
            <w:vAlign w:val="center"/>
            <w:hideMark/>
            <w:tcPrChange w:id="2201"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19B09465" w14:textId="77777777" w:rsidR="008619AF" w:rsidRPr="008619AF" w:rsidRDefault="008619AF" w:rsidP="008619AF">
            <w:pPr>
              <w:ind w:firstLine="0"/>
              <w:jc w:val="center"/>
              <w:rPr>
                <w:ins w:id="2202" w:author="Andrew Bernath" w:date="2017-04-30T22:28:00Z"/>
                <w:color w:val="000000"/>
                <w:sz w:val="20"/>
              </w:rPr>
            </w:pPr>
            <w:ins w:id="2203" w:author="Andrew Bernath" w:date="2017-04-30T22:28:00Z">
              <w:r w:rsidRPr="008619AF">
                <w:rPr>
                  <w:color w:val="000000"/>
                  <w:sz w:val="20"/>
                </w:rPr>
                <w:t>5,988</w:t>
              </w:r>
            </w:ins>
          </w:p>
        </w:tc>
        <w:tc>
          <w:tcPr>
            <w:tcW w:w="960" w:type="dxa"/>
            <w:tcBorders>
              <w:top w:val="nil"/>
              <w:left w:val="nil"/>
              <w:bottom w:val="single" w:sz="8" w:space="0" w:color="auto"/>
              <w:right w:val="single" w:sz="8" w:space="0" w:color="auto"/>
            </w:tcBorders>
            <w:shd w:val="clear" w:color="auto" w:fill="auto"/>
            <w:noWrap/>
            <w:vAlign w:val="center"/>
            <w:hideMark/>
            <w:tcPrChange w:id="2204"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2639A290" w14:textId="77777777" w:rsidR="008619AF" w:rsidRPr="008619AF" w:rsidRDefault="008619AF" w:rsidP="008619AF">
            <w:pPr>
              <w:ind w:firstLine="0"/>
              <w:jc w:val="center"/>
              <w:rPr>
                <w:ins w:id="2205" w:author="Andrew Bernath" w:date="2017-04-30T22:28:00Z"/>
                <w:color w:val="000000"/>
                <w:sz w:val="20"/>
              </w:rPr>
            </w:pPr>
            <w:ins w:id="2206" w:author="Andrew Bernath" w:date="2017-04-30T22:28:00Z">
              <w:r w:rsidRPr="008619AF">
                <w:rPr>
                  <w:color w:val="000000"/>
                  <w:sz w:val="20"/>
                </w:rPr>
                <w:t>6,222</w:t>
              </w:r>
            </w:ins>
          </w:p>
        </w:tc>
        <w:tc>
          <w:tcPr>
            <w:tcW w:w="960" w:type="dxa"/>
            <w:tcBorders>
              <w:top w:val="nil"/>
              <w:left w:val="nil"/>
              <w:bottom w:val="single" w:sz="8" w:space="0" w:color="auto"/>
              <w:right w:val="single" w:sz="8" w:space="0" w:color="auto"/>
            </w:tcBorders>
            <w:shd w:val="clear" w:color="auto" w:fill="auto"/>
            <w:noWrap/>
            <w:vAlign w:val="center"/>
            <w:hideMark/>
            <w:tcPrChange w:id="2207"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0C1E26D0" w14:textId="77777777" w:rsidR="008619AF" w:rsidRPr="008619AF" w:rsidRDefault="008619AF" w:rsidP="008619AF">
            <w:pPr>
              <w:ind w:firstLine="0"/>
              <w:jc w:val="center"/>
              <w:rPr>
                <w:ins w:id="2208" w:author="Andrew Bernath" w:date="2017-04-30T22:28:00Z"/>
                <w:color w:val="000000"/>
                <w:sz w:val="20"/>
              </w:rPr>
            </w:pPr>
            <w:ins w:id="2209" w:author="Andrew Bernath" w:date="2017-04-30T22:28:00Z">
              <w:r w:rsidRPr="008619AF">
                <w:rPr>
                  <w:color w:val="000000"/>
                  <w:sz w:val="20"/>
                </w:rPr>
                <w:t>6,714</w:t>
              </w:r>
            </w:ins>
          </w:p>
        </w:tc>
        <w:tc>
          <w:tcPr>
            <w:tcW w:w="960" w:type="dxa"/>
            <w:tcBorders>
              <w:top w:val="nil"/>
              <w:left w:val="nil"/>
              <w:bottom w:val="single" w:sz="8" w:space="0" w:color="auto"/>
              <w:right w:val="single" w:sz="8" w:space="0" w:color="auto"/>
            </w:tcBorders>
            <w:shd w:val="clear" w:color="auto" w:fill="auto"/>
            <w:noWrap/>
            <w:vAlign w:val="center"/>
            <w:hideMark/>
            <w:tcPrChange w:id="2210"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7BC3AB63" w14:textId="77777777" w:rsidR="008619AF" w:rsidRPr="008619AF" w:rsidRDefault="008619AF" w:rsidP="008619AF">
            <w:pPr>
              <w:ind w:firstLine="0"/>
              <w:jc w:val="center"/>
              <w:rPr>
                <w:ins w:id="2211" w:author="Andrew Bernath" w:date="2017-04-30T22:28:00Z"/>
                <w:color w:val="000000"/>
                <w:sz w:val="20"/>
              </w:rPr>
            </w:pPr>
            <w:ins w:id="2212" w:author="Andrew Bernath" w:date="2017-04-30T22:28:00Z">
              <w:r w:rsidRPr="008619AF">
                <w:rPr>
                  <w:color w:val="000000"/>
                  <w:sz w:val="20"/>
                </w:rPr>
                <w:t>6,559</w:t>
              </w:r>
            </w:ins>
          </w:p>
        </w:tc>
        <w:tc>
          <w:tcPr>
            <w:tcW w:w="960" w:type="dxa"/>
            <w:tcBorders>
              <w:top w:val="nil"/>
              <w:left w:val="nil"/>
              <w:bottom w:val="single" w:sz="8" w:space="0" w:color="auto"/>
              <w:right w:val="single" w:sz="8" w:space="0" w:color="auto"/>
            </w:tcBorders>
            <w:shd w:val="clear" w:color="auto" w:fill="auto"/>
            <w:vAlign w:val="center"/>
            <w:hideMark/>
            <w:tcPrChange w:id="2213"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1C92ED27" w14:textId="77777777" w:rsidR="008619AF" w:rsidRPr="000E53BD" w:rsidRDefault="008619AF" w:rsidP="008619AF">
            <w:pPr>
              <w:ind w:firstLine="0"/>
              <w:jc w:val="center"/>
              <w:rPr>
                <w:ins w:id="2214" w:author="Andrew Bernath" w:date="2017-04-30T22:28:00Z"/>
                <w:color w:val="C00000"/>
                <w:sz w:val="20"/>
                <w:rPrChange w:id="2215" w:author="Andrew Bernath" w:date="2017-04-30T23:55:00Z">
                  <w:rPr>
                    <w:ins w:id="2216" w:author="Andrew Bernath" w:date="2017-04-30T22:28:00Z"/>
                    <w:color w:val="000000"/>
                    <w:sz w:val="20"/>
                  </w:rPr>
                </w:rPrChange>
              </w:rPr>
            </w:pPr>
            <w:ins w:id="2217" w:author="Andrew Bernath" w:date="2017-04-30T22:28:00Z">
              <w:r w:rsidRPr="000E53BD">
                <w:rPr>
                  <w:color w:val="C00000"/>
                  <w:sz w:val="20"/>
                  <w:rPrChange w:id="2218" w:author="Andrew Bernath" w:date="2017-04-30T23:55:00Z">
                    <w:rPr>
                      <w:color w:val="000000"/>
                      <w:sz w:val="20"/>
                    </w:rPr>
                  </w:rPrChange>
                </w:rPr>
                <w:t>45%</w:t>
              </w:r>
            </w:ins>
          </w:p>
        </w:tc>
        <w:tc>
          <w:tcPr>
            <w:tcW w:w="960" w:type="dxa"/>
            <w:tcBorders>
              <w:top w:val="nil"/>
              <w:left w:val="nil"/>
              <w:bottom w:val="single" w:sz="8" w:space="0" w:color="auto"/>
              <w:right w:val="single" w:sz="8" w:space="0" w:color="auto"/>
            </w:tcBorders>
            <w:shd w:val="clear" w:color="auto" w:fill="auto"/>
            <w:vAlign w:val="center"/>
            <w:hideMark/>
            <w:tcPrChange w:id="2219"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4BA0B221" w14:textId="77777777" w:rsidR="008619AF" w:rsidRPr="000E53BD" w:rsidRDefault="008619AF" w:rsidP="008619AF">
            <w:pPr>
              <w:ind w:firstLine="0"/>
              <w:jc w:val="center"/>
              <w:rPr>
                <w:ins w:id="2220" w:author="Andrew Bernath" w:date="2017-04-30T22:28:00Z"/>
                <w:color w:val="C00000"/>
                <w:sz w:val="20"/>
                <w:rPrChange w:id="2221" w:author="Andrew Bernath" w:date="2017-04-30T23:55:00Z">
                  <w:rPr>
                    <w:ins w:id="2222" w:author="Andrew Bernath" w:date="2017-04-30T22:28:00Z"/>
                    <w:color w:val="000000"/>
                    <w:sz w:val="20"/>
                  </w:rPr>
                </w:rPrChange>
              </w:rPr>
            </w:pPr>
            <w:ins w:id="2223" w:author="Andrew Bernath" w:date="2017-04-30T22:28:00Z">
              <w:r w:rsidRPr="000E53BD">
                <w:rPr>
                  <w:color w:val="C00000"/>
                  <w:sz w:val="20"/>
                  <w:rPrChange w:id="2224" w:author="Andrew Bernath" w:date="2017-04-30T23:55:00Z">
                    <w:rPr>
                      <w:color w:val="000000"/>
                      <w:sz w:val="20"/>
                    </w:rPr>
                  </w:rPrChange>
                </w:rPr>
                <w:t>19%</w:t>
              </w:r>
            </w:ins>
          </w:p>
        </w:tc>
        <w:tc>
          <w:tcPr>
            <w:tcW w:w="960" w:type="dxa"/>
            <w:tcBorders>
              <w:top w:val="nil"/>
              <w:left w:val="nil"/>
              <w:bottom w:val="single" w:sz="8" w:space="0" w:color="auto"/>
              <w:right w:val="single" w:sz="8" w:space="0" w:color="auto"/>
            </w:tcBorders>
            <w:shd w:val="clear" w:color="auto" w:fill="auto"/>
            <w:vAlign w:val="center"/>
            <w:hideMark/>
            <w:tcPrChange w:id="2225"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6EDE8855" w14:textId="77777777" w:rsidR="008619AF" w:rsidRPr="000E53BD" w:rsidRDefault="008619AF" w:rsidP="008619AF">
            <w:pPr>
              <w:ind w:firstLine="0"/>
              <w:jc w:val="center"/>
              <w:rPr>
                <w:ins w:id="2226" w:author="Andrew Bernath" w:date="2017-04-30T22:28:00Z"/>
                <w:color w:val="C00000"/>
                <w:sz w:val="20"/>
                <w:rPrChange w:id="2227" w:author="Andrew Bernath" w:date="2017-04-30T23:55:00Z">
                  <w:rPr>
                    <w:ins w:id="2228" w:author="Andrew Bernath" w:date="2017-04-30T22:28:00Z"/>
                    <w:color w:val="000000"/>
                    <w:sz w:val="20"/>
                  </w:rPr>
                </w:rPrChange>
              </w:rPr>
            </w:pPr>
            <w:ins w:id="2229" w:author="Andrew Bernath" w:date="2017-04-30T22:28:00Z">
              <w:r w:rsidRPr="000E53BD">
                <w:rPr>
                  <w:color w:val="C00000"/>
                  <w:sz w:val="20"/>
                  <w:rPrChange w:id="2230" w:author="Andrew Bernath" w:date="2017-04-30T23:55:00Z">
                    <w:rPr>
                      <w:color w:val="000000"/>
                      <w:sz w:val="20"/>
                    </w:rPr>
                  </w:rPrChange>
                </w:rPr>
                <w:t>38%</w:t>
              </w:r>
            </w:ins>
          </w:p>
        </w:tc>
      </w:tr>
      <w:tr w:rsidR="008619AF" w:rsidRPr="008619AF" w14:paraId="79C34FD7" w14:textId="77777777" w:rsidTr="000314B8">
        <w:trPr>
          <w:trHeight w:val="315"/>
          <w:tblHeader/>
          <w:ins w:id="2231" w:author="Andrew Bernath" w:date="2017-04-30T22:28:00Z"/>
          <w:trPrChange w:id="2232" w:author="Andrew Bernath" w:date="2017-05-01T00:17: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2233" w:author="Andrew Bernath" w:date="2017-05-01T00:17: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1298BF66" w14:textId="77777777" w:rsidR="008619AF" w:rsidRPr="008619AF" w:rsidRDefault="008619AF" w:rsidP="008619AF">
            <w:pPr>
              <w:ind w:firstLine="0"/>
              <w:jc w:val="center"/>
              <w:rPr>
                <w:ins w:id="2234" w:author="Andrew Bernath" w:date="2017-04-30T22:28:00Z"/>
                <w:b/>
                <w:bCs/>
                <w:color w:val="000000"/>
                <w:sz w:val="20"/>
              </w:rPr>
            </w:pPr>
            <w:ins w:id="2235" w:author="Andrew Bernath" w:date="2017-04-30T22:28:00Z">
              <w:r w:rsidRPr="008619AF">
                <w:rPr>
                  <w:b/>
                  <w:bCs/>
                  <w:color w:val="000000"/>
                  <w:sz w:val="20"/>
                </w:rPr>
                <w:t>4</w:t>
              </w:r>
            </w:ins>
          </w:p>
        </w:tc>
        <w:tc>
          <w:tcPr>
            <w:tcW w:w="960" w:type="dxa"/>
            <w:tcBorders>
              <w:top w:val="nil"/>
              <w:left w:val="nil"/>
              <w:bottom w:val="single" w:sz="8" w:space="0" w:color="auto"/>
              <w:right w:val="single" w:sz="8" w:space="0" w:color="auto"/>
            </w:tcBorders>
            <w:shd w:val="clear" w:color="auto" w:fill="auto"/>
            <w:noWrap/>
            <w:vAlign w:val="center"/>
            <w:hideMark/>
            <w:tcPrChange w:id="2236"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08F36AB3" w14:textId="77777777" w:rsidR="008619AF" w:rsidRPr="008619AF" w:rsidRDefault="008619AF" w:rsidP="008619AF">
            <w:pPr>
              <w:ind w:firstLine="0"/>
              <w:jc w:val="center"/>
              <w:rPr>
                <w:ins w:id="2237" w:author="Andrew Bernath" w:date="2017-04-30T22:28:00Z"/>
                <w:color w:val="000000"/>
                <w:sz w:val="20"/>
              </w:rPr>
            </w:pPr>
            <w:ins w:id="2238" w:author="Andrew Bernath" w:date="2017-04-30T22:28:00Z">
              <w:r w:rsidRPr="008619AF">
                <w:rPr>
                  <w:color w:val="000000"/>
                  <w:sz w:val="20"/>
                </w:rPr>
                <w:t>5,988</w:t>
              </w:r>
            </w:ins>
          </w:p>
        </w:tc>
        <w:tc>
          <w:tcPr>
            <w:tcW w:w="960" w:type="dxa"/>
            <w:tcBorders>
              <w:top w:val="nil"/>
              <w:left w:val="nil"/>
              <w:bottom w:val="single" w:sz="8" w:space="0" w:color="auto"/>
              <w:right w:val="single" w:sz="8" w:space="0" w:color="auto"/>
            </w:tcBorders>
            <w:shd w:val="clear" w:color="auto" w:fill="auto"/>
            <w:noWrap/>
            <w:vAlign w:val="center"/>
            <w:hideMark/>
            <w:tcPrChange w:id="2239"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7D5102CE" w14:textId="77777777" w:rsidR="008619AF" w:rsidRPr="008619AF" w:rsidRDefault="008619AF" w:rsidP="008619AF">
            <w:pPr>
              <w:ind w:firstLine="0"/>
              <w:jc w:val="center"/>
              <w:rPr>
                <w:ins w:id="2240" w:author="Andrew Bernath" w:date="2017-04-30T22:28:00Z"/>
                <w:color w:val="000000"/>
                <w:sz w:val="20"/>
              </w:rPr>
            </w:pPr>
            <w:ins w:id="2241" w:author="Andrew Bernath" w:date="2017-04-30T22:28:00Z">
              <w:r w:rsidRPr="008619AF">
                <w:rPr>
                  <w:color w:val="000000"/>
                  <w:sz w:val="20"/>
                </w:rPr>
                <w:t>6,378</w:t>
              </w:r>
            </w:ins>
          </w:p>
        </w:tc>
        <w:tc>
          <w:tcPr>
            <w:tcW w:w="960" w:type="dxa"/>
            <w:tcBorders>
              <w:top w:val="nil"/>
              <w:left w:val="nil"/>
              <w:bottom w:val="single" w:sz="8" w:space="0" w:color="auto"/>
              <w:right w:val="single" w:sz="8" w:space="0" w:color="auto"/>
            </w:tcBorders>
            <w:shd w:val="clear" w:color="auto" w:fill="auto"/>
            <w:noWrap/>
            <w:vAlign w:val="center"/>
            <w:hideMark/>
            <w:tcPrChange w:id="2242"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27E5985E" w14:textId="77777777" w:rsidR="008619AF" w:rsidRPr="008619AF" w:rsidRDefault="008619AF" w:rsidP="008619AF">
            <w:pPr>
              <w:ind w:firstLine="0"/>
              <w:jc w:val="center"/>
              <w:rPr>
                <w:ins w:id="2243" w:author="Andrew Bernath" w:date="2017-04-30T22:28:00Z"/>
                <w:color w:val="000000"/>
                <w:sz w:val="20"/>
              </w:rPr>
            </w:pPr>
            <w:ins w:id="2244" w:author="Andrew Bernath" w:date="2017-04-30T22:28:00Z">
              <w:r w:rsidRPr="008619AF">
                <w:rPr>
                  <w:color w:val="000000"/>
                  <w:sz w:val="20"/>
                </w:rPr>
                <w:t>5,105</w:t>
              </w:r>
            </w:ins>
          </w:p>
        </w:tc>
        <w:tc>
          <w:tcPr>
            <w:tcW w:w="960" w:type="dxa"/>
            <w:tcBorders>
              <w:top w:val="nil"/>
              <w:left w:val="nil"/>
              <w:bottom w:val="single" w:sz="8" w:space="0" w:color="auto"/>
              <w:right w:val="single" w:sz="8" w:space="0" w:color="auto"/>
            </w:tcBorders>
            <w:shd w:val="clear" w:color="auto" w:fill="auto"/>
            <w:noWrap/>
            <w:vAlign w:val="center"/>
            <w:hideMark/>
            <w:tcPrChange w:id="2245"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2E13079F" w14:textId="77777777" w:rsidR="008619AF" w:rsidRPr="008619AF" w:rsidRDefault="008619AF" w:rsidP="008619AF">
            <w:pPr>
              <w:ind w:firstLine="0"/>
              <w:jc w:val="center"/>
              <w:rPr>
                <w:ins w:id="2246" w:author="Andrew Bernath" w:date="2017-04-30T22:28:00Z"/>
                <w:color w:val="000000"/>
                <w:sz w:val="20"/>
              </w:rPr>
            </w:pPr>
            <w:ins w:id="2247" w:author="Andrew Bernath" w:date="2017-04-30T22:28:00Z">
              <w:r w:rsidRPr="008619AF">
                <w:rPr>
                  <w:color w:val="000000"/>
                  <w:sz w:val="20"/>
                </w:rPr>
                <w:t>5,878</w:t>
              </w:r>
            </w:ins>
          </w:p>
        </w:tc>
        <w:tc>
          <w:tcPr>
            <w:tcW w:w="960" w:type="dxa"/>
            <w:tcBorders>
              <w:top w:val="nil"/>
              <w:left w:val="nil"/>
              <w:bottom w:val="single" w:sz="8" w:space="0" w:color="auto"/>
              <w:right w:val="single" w:sz="8" w:space="0" w:color="auto"/>
            </w:tcBorders>
            <w:shd w:val="clear" w:color="auto" w:fill="auto"/>
            <w:vAlign w:val="center"/>
            <w:hideMark/>
            <w:tcPrChange w:id="2248"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2B181E74" w14:textId="77777777" w:rsidR="008619AF" w:rsidRPr="000E53BD" w:rsidRDefault="008619AF" w:rsidP="008619AF">
            <w:pPr>
              <w:ind w:firstLine="0"/>
              <w:jc w:val="center"/>
              <w:rPr>
                <w:ins w:id="2249" w:author="Andrew Bernath" w:date="2017-04-30T22:28:00Z"/>
                <w:color w:val="C00000"/>
                <w:sz w:val="20"/>
                <w:rPrChange w:id="2250" w:author="Andrew Bernath" w:date="2017-04-30T23:55:00Z">
                  <w:rPr>
                    <w:ins w:id="2251" w:author="Andrew Bernath" w:date="2017-04-30T22:28:00Z"/>
                    <w:color w:val="000000"/>
                    <w:sz w:val="20"/>
                  </w:rPr>
                </w:rPrChange>
              </w:rPr>
            </w:pPr>
            <w:ins w:id="2252" w:author="Andrew Bernath" w:date="2017-04-30T22:28:00Z">
              <w:r w:rsidRPr="000E53BD">
                <w:rPr>
                  <w:color w:val="C00000"/>
                  <w:sz w:val="20"/>
                  <w:rPrChange w:id="2253" w:author="Andrew Bernath" w:date="2017-04-30T23:55:00Z">
                    <w:rPr>
                      <w:color w:val="000000"/>
                      <w:sz w:val="20"/>
                    </w:rPr>
                  </w:rPrChange>
                </w:rPr>
                <w:t>27%</w:t>
              </w:r>
            </w:ins>
          </w:p>
        </w:tc>
        <w:tc>
          <w:tcPr>
            <w:tcW w:w="960" w:type="dxa"/>
            <w:tcBorders>
              <w:top w:val="nil"/>
              <w:left w:val="nil"/>
              <w:bottom w:val="single" w:sz="8" w:space="0" w:color="auto"/>
              <w:right w:val="single" w:sz="8" w:space="0" w:color="auto"/>
            </w:tcBorders>
            <w:shd w:val="clear" w:color="auto" w:fill="auto"/>
            <w:vAlign w:val="center"/>
            <w:hideMark/>
            <w:tcPrChange w:id="2254"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57550AC0" w14:textId="77777777" w:rsidR="008619AF" w:rsidRPr="000E53BD" w:rsidRDefault="008619AF" w:rsidP="008619AF">
            <w:pPr>
              <w:ind w:firstLine="0"/>
              <w:jc w:val="center"/>
              <w:rPr>
                <w:ins w:id="2255" w:author="Andrew Bernath" w:date="2017-04-30T22:28:00Z"/>
                <w:color w:val="C00000"/>
                <w:sz w:val="20"/>
                <w:rPrChange w:id="2256" w:author="Andrew Bernath" w:date="2017-04-30T23:55:00Z">
                  <w:rPr>
                    <w:ins w:id="2257" w:author="Andrew Bernath" w:date="2017-04-30T22:28:00Z"/>
                    <w:color w:val="000000"/>
                    <w:sz w:val="20"/>
                  </w:rPr>
                </w:rPrChange>
              </w:rPr>
            </w:pPr>
            <w:ins w:id="2258" w:author="Andrew Bernath" w:date="2017-04-30T22:28:00Z">
              <w:r w:rsidRPr="000E53BD">
                <w:rPr>
                  <w:color w:val="C00000"/>
                  <w:sz w:val="20"/>
                  <w:rPrChange w:id="2259" w:author="Andrew Bernath" w:date="2017-04-30T23:55:00Z">
                    <w:rPr>
                      <w:color w:val="000000"/>
                      <w:sz w:val="20"/>
                    </w:rPr>
                  </w:rPrChange>
                </w:rPr>
                <w:t>3%</w:t>
              </w:r>
            </w:ins>
          </w:p>
        </w:tc>
        <w:tc>
          <w:tcPr>
            <w:tcW w:w="960" w:type="dxa"/>
            <w:tcBorders>
              <w:top w:val="nil"/>
              <w:left w:val="nil"/>
              <w:bottom w:val="single" w:sz="8" w:space="0" w:color="auto"/>
              <w:right w:val="single" w:sz="8" w:space="0" w:color="auto"/>
            </w:tcBorders>
            <w:shd w:val="clear" w:color="auto" w:fill="auto"/>
            <w:vAlign w:val="center"/>
            <w:hideMark/>
            <w:tcPrChange w:id="2260"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748A53F2" w14:textId="77777777" w:rsidR="008619AF" w:rsidRPr="000E53BD" w:rsidRDefault="008619AF" w:rsidP="008619AF">
            <w:pPr>
              <w:ind w:firstLine="0"/>
              <w:jc w:val="center"/>
              <w:rPr>
                <w:ins w:id="2261" w:author="Andrew Bernath" w:date="2017-04-30T22:28:00Z"/>
                <w:color w:val="C00000"/>
                <w:sz w:val="20"/>
                <w:rPrChange w:id="2262" w:author="Andrew Bernath" w:date="2017-04-30T23:55:00Z">
                  <w:rPr>
                    <w:ins w:id="2263" w:author="Andrew Bernath" w:date="2017-04-30T22:28:00Z"/>
                    <w:color w:val="000000"/>
                    <w:sz w:val="20"/>
                  </w:rPr>
                </w:rPrChange>
              </w:rPr>
            </w:pPr>
            <w:ins w:id="2264" w:author="Andrew Bernath" w:date="2017-04-30T22:28:00Z">
              <w:r w:rsidRPr="000E53BD">
                <w:rPr>
                  <w:color w:val="2F5496" w:themeColor="accent5" w:themeShade="BF"/>
                  <w:sz w:val="20"/>
                  <w:rPrChange w:id="2265" w:author="Andrew Bernath" w:date="2017-04-30T23:55:00Z">
                    <w:rPr>
                      <w:color w:val="000000"/>
                      <w:sz w:val="20"/>
                    </w:rPr>
                  </w:rPrChange>
                </w:rPr>
                <w:t>92%</w:t>
              </w:r>
            </w:ins>
          </w:p>
        </w:tc>
      </w:tr>
      <w:tr w:rsidR="008619AF" w:rsidRPr="008619AF" w14:paraId="47386E37" w14:textId="77777777" w:rsidTr="000314B8">
        <w:trPr>
          <w:trHeight w:val="315"/>
          <w:tblHeader/>
          <w:ins w:id="2266" w:author="Andrew Bernath" w:date="2017-04-30T22:28:00Z"/>
          <w:trPrChange w:id="2267" w:author="Andrew Bernath" w:date="2017-05-01T00:17: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2268" w:author="Andrew Bernath" w:date="2017-05-01T00:17: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54DADEB8" w14:textId="77777777" w:rsidR="008619AF" w:rsidRPr="008619AF" w:rsidRDefault="008619AF" w:rsidP="008619AF">
            <w:pPr>
              <w:ind w:firstLine="0"/>
              <w:jc w:val="center"/>
              <w:rPr>
                <w:ins w:id="2269" w:author="Andrew Bernath" w:date="2017-04-30T22:28:00Z"/>
                <w:b/>
                <w:bCs/>
                <w:color w:val="000000"/>
                <w:sz w:val="20"/>
              </w:rPr>
            </w:pPr>
            <w:ins w:id="2270" w:author="Andrew Bernath" w:date="2017-04-30T22:28:00Z">
              <w:r w:rsidRPr="008619AF">
                <w:rPr>
                  <w:b/>
                  <w:bCs/>
                  <w:color w:val="000000"/>
                  <w:sz w:val="20"/>
                </w:rPr>
                <w:t>5</w:t>
              </w:r>
            </w:ins>
          </w:p>
        </w:tc>
        <w:tc>
          <w:tcPr>
            <w:tcW w:w="960" w:type="dxa"/>
            <w:tcBorders>
              <w:top w:val="nil"/>
              <w:left w:val="nil"/>
              <w:bottom w:val="single" w:sz="8" w:space="0" w:color="auto"/>
              <w:right w:val="single" w:sz="8" w:space="0" w:color="auto"/>
            </w:tcBorders>
            <w:shd w:val="clear" w:color="auto" w:fill="auto"/>
            <w:noWrap/>
            <w:vAlign w:val="center"/>
            <w:hideMark/>
            <w:tcPrChange w:id="2271"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6B9F1D2C" w14:textId="77777777" w:rsidR="008619AF" w:rsidRPr="008619AF" w:rsidRDefault="008619AF" w:rsidP="008619AF">
            <w:pPr>
              <w:ind w:firstLine="0"/>
              <w:jc w:val="center"/>
              <w:rPr>
                <w:ins w:id="2272" w:author="Andrew Bernath" w:date="2017-04-30T22:28:00Z"/>
                <w:color w:val="000000"/>
                <w:sz w:val="20"/>
              </w:rPr>
            </w:pPr>
            <w:ins w:id="2273" w:author="Andrew Bernath" w:date="2017-04-30T22:28:00Z">
              <w:r w:rsidRPr="008619AF">
                <w:rPr>
                  <w:color w:val="000000"/>
                  <w:sz w:val="20"/>
                </w:rPr>
                <w:t>5,988</w:t>
              </w:r>
            </w:ins>
          </w:p>
        </w:tc>
        <w:tc>
          <w:tcPr>
            <w:tcW w:w="960" w:type="dxa"/>
            <w:tcBorders>
              <w:top w:val="nil"/>
              <w:left w:val="nil"/>
              <w:bottom w:val="single" w:sz="8" w:space="0" w:color="auto"/>
              <w:right w:val="single" w:sz="8" w:space="0" w:color="auto"/>
            </w:tcBorders>
            <w:shd w:val="clear" w:color="auto" w:fill="auto"/>
            <w:noWrap/>
            <w:vAlign w:val="center"/>
            <w:hideMark/>
            <w:tcPrChange w:id="2274"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522F0324" w14:textId="77777777" w:rsidR="008619AF" w:rsidRPr="008619AF" w:rsidRDefault="008619AF" w:rsidP="008619AF">
            <w:pPr>
              <w:ind w:firstLine="0"/>
              <w:jc w:val="center"/>
              <w:rPr>
                <w:ins w:id="2275" w:author="Andrew Bernath" w:date="2017-04-30T22:28:00Z"/>
                <w:color w:val="000000"/>
                <w:sz w:val="20"/>
              </w:rPr>
            </w:pPr>
            <w:ins w:id="2276" w:author="Andrew Bernath" w:date="2017-04-30T22:28:00Z">
              <w:r w:rsidRPr="008619AF">
                <w:rPr>
                  <w:color w:val="000000"/>
                  <w:sz w:val="20"/>
                </w:rPr>
                <w:t>5,987</w:t>
              </w:r>
            </w:ins>
          </w:p>
        </w:tc>
        <w:tc>
          <w:tcPr>
            <w:tcW w:w="960" w:type="dxa"/>
            <w:tcBorders>
              <w:top w:val="nil"/>
              <w:left w:val="nil"/>
              <w:bottom w:val="single" w:sz="8" w:space="0" w:color="auto"/>
              <w:right w:val="single" w:sz="8" w:space="0" w:color="auto"/>
            </w:tcBorders>
            <w:shd w:val="clear" w:color="auto" w:fill="auto"/>
            <w:noWrap/>
            <w:vAlign w:val="center"/>
            <w:hideMark/>
            <w:tcPrChange w:id="2277"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7098541E" w14:textId="77777777" w:rsidR="008619AF" w:rsidRPr="008619AF" w:rsidRDefault="008619AF" w:rsidP="008619AF">
            <w:pPr>
              <w:ind w:firstLine="0"/>
              <w:jc w:val="center"/>
              <w:rPr>
                <w:ins w:id="2278" w:author="Andrew Bernath" w:date="2017-04-30T22:28:00Z"/>
                <w:color w:val="000000"/>
                <w:sz w:val="20"/>
              </w:rPr>
            </w:pPr>
            <w:ins w:id="2279" w:author="Andrew Bernath" w:date="2017-04-30T22:28:00Z">
              <w:r w:rsidRPr="008619AF">
                <w:rPr>
                  <w:color w:val="000000"/>
                  <w:sz w:val="20"/>
                </w:rPr>
                <w:t>5,060</w:t>
              </w:r>
            </w:ins>
          </w:p>
        </w:tc>
        <w:tc>
          <w:tcPr>
            <w:tcW w:w="960" w:type="dxa"/>
            <w:tcBorders>
              <w:top w:val="nil"/>
              <w:left w:val="nil"/>
              <w:bottom w:val="single" w:sz="8" w:space="0" w:color="auto"/>
              <w:right w:val="single" w:sz="8" w:space="0" w:color="auto"/>
            </w:tcBorders>
            <w:shd w:val="clear" w:color="auto" w:fill="auto"/>
            <w:noWrap/>
            <w:vAlign w:val="center"/>
            <w:hideMark/>
            <w:tcPrChange w:id="2280"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1EDFED26" w14:textId="77777777" w:rsidR="008619AF" w:rsidRPr="008619AF" w:rsidRDefault="008619AF" w:rsidP="008619AF">
            <w:pPr>
              <w:ind w:firstLine="0"/>
              <w:jc w:val="center"/>
              <w:rPr>
                <w:ins w:id="2281" w:author="Andrew Bernath" w:date="2017-04-30T22:28:00Z"/>
                <w:color w:val="000000"/>
                <w:sz w:val="20"/>
              </w:rPr>
            </w:pPr>
            <w:ins w:id="2282" w:author="Andrew Bernath" w:date="2017-04-30T22:28:00Z">
              <w:r w:rsidRPr="008619AF">
                <w:rPr>
                  <w:color w:val="000000"/>
                  <w:sz w:val="20"/>
                </w:rPr>
                <w:t>5,987</w:t>
              </w:r>
            </w:ins>
          </w:p>
        </w:tc>
        <w:tc>
          <w:tcPr>
            <w:tcW w:w="960" w:type="dxa"/>
            <w:tcBorders>
              <w:top w:val="nil"/>
              <w:left w:val="nil"/>
              <w:bottom w:val="single" w:sz="8" w:space="0" w:color="auto"/>
              <w:right w:val="single" w:sz="8" w:space="0" w:color="auto"/>
            </w:tcBorders>
            <w:shd w:val="clear" w:color="auto" w:fill="auto"/>
            <w:vAlign w:val="center"/>
            <w:hideMark/>
            <w:tcPrChange w:id="2283"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0F99942A" w14:textId="77777777" w:rsidR="008619AF" w:rsidRPr="008619AF" w:rsidRDefault="008619AF" w:rsidP="008619AF">
            <w:pPr>
              <w:ind w:firstLine="0"/>
              <w:jc w:val="center"/>
              <w:rPr>
                <w:ins w:id="2284" w:author="Andrew Bernath" w:date="2017-04-30T22:28:00Z"/>
                <w:color w:val="000000"/>
                <w:sz w:val="20"/>
              </w:rPr>
            </w:pPr>
            <w:ins w:id="2285" w:author="Andrew Bernath" w:date="2017-04-30T22:28:00Z">
              <w:r w:rsidRPr="008619AF">
                <w:rPr>
                  <w:color w:val="000000"/>
                  <w:sz w:val="20"/>
                </w:rPr>
                <w:t>80%</w:t>
              </w:r>
            </w:ins>
          </w:p>
        </w:tc>
        <w:tc>
          <w:tcPr>
            <w:tcW w:w="960" w:type="dxa"/>
            <w:tcBorders>
              <w:top w:val="nil"/>
              <w:left w:val="nil"/>
              <w:bottom w:val="single" w:sz="8" w:space="0" w:color="auto"/>
              <w:right w:val="single" w:sz="8" w:space="0" w:color="auto"/>
            </w:tcBorders>
            <w:shd w:val="clear" w:color="auto" w:fill="auto"/>
            <w:vAlign w:val="center"/>
            <w:hideMark/>
            <w:tcPrChange w:id="2286"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11D5BC11" w14:textId="77777777" w:rsidR="008619AF" w:rsidRPr="000E53BD" w:rsidRDefault="008619AF" w:rsidP="008619AF">
            <w:pPr>
              <w:ind w:firstLine="0"/>
              <w:jc w:val="center"/>
              <w:rPr>
                <w:ins w:id="2287" w:author="Andrew Bernath" w:date="2017-04-30T22:28:00Z"/>
                <w:color w:val="C00000"/>
                <w:sz w:val="20"/>
                <w:rPrChange w:id="2288" w:author="Andrew Bernath" w:date="2017-04-30T23:54:00Z">
                  <w:rPr>
                    <w:ins w:id="2289" w:author="Andrew Bernath" w:date="2017-04-30T22:28:00Z"/>
                    <w:color w:val="000000"/>
                    <w:sz w:val="20"/>
                  </w:rPr>
                </w:rPrChange>
              </w:rPr>
            </w:pPr>
            <w:ins w:id="2290" w:author="Andrew Bernath" w:date="2017-04-30T22:28:00Z">
              <w:r w:rsidRPr="000E53BD">
                <w:rPr>
                  <w:color w:val="C00000"/>
                  <w:sz w:val="20"/>
                  <w:rPrChange w:id="2291" w:author="Andrew Bernath" w:date="2017-04-30T23:54:00Z">
                    <w:rPr>
                      <w:color w:val="000000"/>
                      <w:sz w:val="20"/>
                    </w:rPr>
                  </w:rPrChange>
                </w:rPr>
                <w:t>1%</w:t>
              </w:r>
            </w:ins>
          </w:p>
        </w:tc>
        <w:tc>
          <w:tcPr>
            <w:tcW w:w="960" w:type="dxa"/>
            <w:tcBorders>
              <w:top w:val="nil"/>
              <w:left w:val="nil"/>
              <w:bottom w:val="single" w:sz="8" w:space="0" w:color="auto"/>
              <w:right w:val="single" w:sz="8" w:space="0" w:color="auto"/>
            </w:tcBorders>
            <w:shd w:val="clear" w:color="auto" w:fill="auto"/>
            <w:vAlign w:val="center"/>
            <w:hideMark/>
            <w:tcPrChange w:id="2292"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4F9CA37A" w14:textId="77777777" w:rsidR="008619AF" w:rsidRPr="008619AF" w:rsidRDefault="008619AF" w:rsidP="008619AF">
            <w:pPr>
              <w:ind w:firstLine="0"/>
              <w:jc w:val="center"/>
              <w:rPr>
                <w:ins w:id="2293" w:author="Andrew Bernath" w:date="2017-04-30T22:28:00Z"/>
                <w:color w:val="000000"/>
                <w:sz w:val="20"/>
              </w:rPr>
            </w:pPr>
            <w:ins w:id="2294" w:author="Andrew Bernath" w:date="2017-04-30T22:28:00Z">
              <w:r w:rsidRPr="008619AF">
                <w:rPr>
                  <w:color w:val="000000"/>
                  <w:sz w:val="20"/>
                </w:rPr>
                <w:t>79%</w:t>
              </w:r>
            </w:ins>
          </w:p>
        </w:tc>
      </w:tr>
      <w:tr w:rsidR="008619AF" w:rsidRPr="008619AF" w14:paraId="1A58B2CA" w14:textId="77777777" w:rsidTr="000314B8">
        <w:trPr>
          <w:trHeight w:val="315"/>
          <w:tblHeader/>
          <w:ins w:id="2295" w:author="Andrew Bernath" w:date="2017-04-30T22:28:00Z"/>
          <w:trPrChange w:id="2296" w:author="Andrew Bernath" w:date="2017-05-01T00:17: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2297" w:author="Andrew Bernath" w:date="2017-05-01T00:17: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5AE90739" w14:textId="77777777" w:rsidR="008619AF" w:rsidRPr="008619AF" w:rsidRDefault="008619AF" w:rsidP="008619AF">
            <w:pPr>
              <w:ind w:firstLine="0"/>
              <w:jc w:val="center"/>
              <w:rPr>
                <w:ins w:id="2298" w:author="Andrew Bernath" w:date="2017-04-30T22:28:00Z"/>
                <w:b/>
                <w:bCs/>
                <w:color w:val="000000"/>
                <w:sz w:val="20"/>
              </w:rPr>
            </w:pPr>
            <w:ins w:id="2299" w:author="Andrew Bernath" w:date="2017-04-30T22:28:00Z">
              <w:r w:rsidRPr="008619AF">
                <w:rPr>
                  <w:b/>
                  <w:bCs/>
                  <w:color w:val="000000"/>
                  <w:sz w:val="20"/>
                </w:rPr>
                <w:t>6</w:t>
              </w:r>
            </w:ins>
          </w:p>
        </w:tc>
        <w:tc>
          <w:tcPr>
            <w:tcW w:w="960" w:type="dxa"/>
            <w:tcBorders>
              <w:top w:val="nil"/>
              <w:left w:val="nil"/>
              <w:bottom w:val="single" w:sz="8" w:space="0" w:color="auto"/>
              <w:right w:val="single" w:sz="8" w:space="0" w:color="auto"/>
            </w:tcBorders>
            <w:shd w:val="clear" w:color="auto" w:fill="auto"/>
            <w:noWrap/>
            <w:vAlign w:val="center"/>
            <w:hideMark/>
            <w:tcPrChange w:id="2300"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38C70E58" w14:textId="77777777" w:rsidR="008619AF" w:rsidRPr="008619AF" w:rsidRDefault="008619AF" w:rsidP="008619AF">
            <w:pPr>
              <w:ind w:firstLine="0"/>
              <w:jc w:val="center"/>
              <w:rPr>
                <w:ins w:id="2301" w:author="Andrew Bernath" w:date="2017-04-30T22:28:00Z"/>
                <w:color w:val="000000"/>
                <w:sz w:val="20"/>
              </w:rPr>
            </w:pPr>
            <w:ins w:id="2302" w:author="Andrew Bernath" w:date="2017-04-30T22:28:00Z">
              <w:r w:rsidRPr="008619AF">
                <w:rPr>
                  <w:color w:val="000000"/>
                  <w:sz w:val="20"/>
                </w:rPr>
                <w:t>5,988</w:t>
              </w:r>
            </w:ins>
          </w:p>
        </w:tc>
        <w:tc>
          <w:tcPr>
            <w:tcW w:w="960" w:type="dxa"/>
            <w:tcBorders>
              <w:top w:val="nil"/>
              <w:left w:val="nil"/>
              <w:bottom w:val="single" w:sz="8" w:space="0" w:color="auto"/>
              <w:right w:val="single" w:sz="8" w:space="0" w:color="auto"/>
            </w:tcBorders>
            <w:shd w:val="clear" w:color="auto" w:fill="auto"/>
            <w:noWrap/>
            <w:vAlign w:val="center"/>
            <w:hideMark/>
            <w:tcPrChange w:id="2303"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477E0A61" w14:textId="77777777" w:rsidR="008619AF" w:rsidRPr="008619AF" w:rsidRDefault="008619AF" w:rsidP="008619AF">
            <w:pPr>
              <w:ind w:firstLine="0"/>
              <w:jc w:val="center"/>
              <w:rPr>
                <w:ins w:id="2304" w:author="Andrew Bernath" w:date="2017-04-30T22:28:00Z"/>
                <w:color w:val="000000"/>
                <w:sz w:val="20"/>
              </w:rPr>
            </w:pPr>
            <w:ins w:id="2305" w:author="Andrew Bernath" w:date="2017-04-30T22:28:00Z">
              <w:r w:rsidRPr="008619AF">
                <w:rPr>
                  <w:color w:val="000000"/>
                  <w:sz w:val="20"/>
                </w:rPr>
                <w:t>5,986</w:t>
              </w:r>
            </w:ins>
          </w:p>
        </w:tc>
        <w:tc>
          <w:tcPr>
            <w:tcW w:w="960" w:type="dxa"/>
            <w:tcBorders>
              <w:top w:val="nil"/>
              <w:left w:val="nil"/>
              <w:bottom w:val="single" w:sz="8" w:space="0" w:color="auto"/>
              <w:right w:val="single" w:sz="8" w:space="0" w:color="auto"/>
            </w:tcBorders>
            <w:shd w:val="clear" w:color="auto" w:fill="auto"/>
            <w:noWrap/>
            <w:vAlign w:val="center"/>
            <w:hideMark/>
            <w:tcPrChange w:id="2306"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4960FEDC" w14:textId="77777777" w:rsidR="008619AF" w:rsidRPr="008619AF" w:rsidRDefault="008619AF" w:rsidP="008619AF">
            <w:pPr>
              <w:ind w:firstLine="0"/>
              <w:jc w:val="center"/>
              <w:rPr>
                <w:ins w:id="2307" w:author="Andrew Bernath" w:date="2017-04-30T22:28:00Z"/>
                <w:color w:val="000000"/>
                <w:sz w:val="20"/>
              </w:rPr>
            </w:pPr>
            <w:ins w:id="2308" w:author="Andrew Bernath" w:date="2017-04-30T22:28:00Z">
              <w:r w:rsidRPr="008619AF">
                <w:rPr>
                  <w:color w:val="000000"/>
                  <w:sz w:val="20"/>
                </w:rPr>
                <w:t>5,093</w:t>
              </w:r>
            </w:ins>
          </w:p>
        </w:tc>
        <w:tc>
          <w:tcPr>
            <w:tcW w:w="960" w:type="dxa"/>
            <w:tcBorders>
              <w:top w:val="nil"/>
              <w:left w:val="nil"/>
              <w:bottom w:val="single" w:sz="8" w:space="0" w:color="auto"/>
              <w:right w:val="single" w:sz="8" w:space="0" w:color="auto"/>
            </w:tcBorders>
            <w:shd w:val="clear" w:color="auto" w:fill="auto"/>
            <w:noWrap/>
            <w:vAlign w:val="center"/>
            <w:hideMark/>
            <w:tcPrChange w:id="2309"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291E0CAC" w14:textId="77777777" w:rsidR="008619AF" w:rsidRPr="008619AF" w:rsidRDefault="008619AF" w:rsidP="008619AF">
            <w:pPr>
              <w:ind w:firstLine="0"/>
              <w:jc w:val="center"/>
              <w:rPr>
                <w:ins w:id="2310" w:author="Andrew Bernath" w:date="2017-04-30T22:28:00Z"/>
                <w:color w:val="000000"/>
                <w:sz w:val="20"/>
              </w:rPr>
            </w:pPr>
            <w:ins w:id="2311" w:author="Andrew Bernath" w:date="2017-04-30T22:28:00Z">
              <w:r w:rsidRPr="008619AF">
                <w:rPr>
                  <w:color w:val="000000"/>
                  <w:sz w:val="20"/>
                </w:rPr>
                <w:t>5,988</w:t>
              </w:r>
            </w:ins>
          </w:p>
        </w:tc>
        <w:tc>
          <w:tcPr>
            <w:tcW w:w="960" w:type="dxa"/>
            <w:tcBorders>
              <w:top w:val="nil"/>
              <w:left w:val="nil"/>
              <w:bottom w:val="single" w:sz="8" w:space="0" w:color="auto"/>
              <w:right w:val="single" w:sz="8" w:space="0" w:color="auto"/>
            </w:tcBorders>
            <w:shd w:val="clear" w:color="auto" w:fill="auto"/>
            <w:vAlign w:val="center"/>
            <w:hideMark/>
            <w:tcPrChange w:id="2312"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00D8F8A8" w14:textId="77777777" w:rsidR="008619AF" w:rsidRPr="008619AF" w:rsidRDefault="008619AF" w:rsidP="008619AF">
            <w:pPr>
              <w:ind w:firstLine="0"/>
              <w:jc w:val="center"/>
              <w:rPr>
                <w:ins w:id="2313" w:author="Andrew Bernath" w:date="2017-04-30T22:28:00Z"/>
                <w:color w:val="000000"/>
                <w:sz w:val="20"/>
              </w:rPr>
            </w:pPr>
            <w:ins w:id="2314" w:author="Andrew Bernath" w:date="2017-04-30T22:28:00Z">
              <w:r w:rsidRPr="008619AF">
                <w:rPr>
                  <w:color w:val="000000"/>
                  <w:sz w:val="20"/>
                </w:rPr>
                <w:t>78%</w:t>
              </w:r>
            </w:ins>
          </w:p>
        </w:tc>
        <w:tc>
          <w:tcPr>
            <w:tcW w:w="960" w:type="dxa"/>
            <w:tcBorders>
              <w:top w:val="nil"/>
              <w:left w:val="nil"/>
              <w:bottom w:val="single" w:sz="8" w:space="0" w:color="auto"/>
              <w:right w:val="single" w:sz="8" w:space="0" w:color="auto"/>
            </w:tcBorders>
            <w:shd w:val="clear" w:color="auto" w:fill="auto"/>
            <w:vAlign w:val="center"/>
            <w:hideMark/>
            <w:tcPrChange w:id="2315"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1EC7F42A" w14:textId="77777777" w:rsidR="008619AF" w:rsidRPr="000E53BD" w:rsidRDefault="008619AF" w:rsidP="008619AF">
            <w:pPr>
              <w:ind w:firstLine="0"/>
              <w:jc w:val="center"/>
              <w:rPr>
                <w:ins w:id="2316" w:author="Andrew Bernath" w:date="2017-04-30T22:28:00Z"/>
                <w:color w:val="C00000"/>
                <w:sz w:val="20"/>
                <w:rPrChange w:id="2317" w:author="Andrew Bernath" w:date="2017-04-30T23:54:00Z">
                  <w:rPr>
                    <w:ins w:id="2318" w:author="Andrew Bernath" w:date="2017-04-30T22:28:00Z"/>
                    <w:color w:val="000000"/>
                    <w:sz w:val="20"/>
                  </w:rPr>
                </w:rPrChange>
              </w:rPr>
            </w:pPr>
            <w:ins w:id="2319" w:author="Andrew Bernath" w:date="2017-04-30T22:28:00Z">
              <w:r w:rsidRPr="000E53BD">
                <w:rPr>
                  <w:color w:val="C00000"/>
                  <w:sz w:val="20"/>
                  <w:rPrChange w:id="2320" w:author="Andrew Bernath" w:date="2017-04-30T23:54:00Z">
                    <w:rPr>
                      <w:color w:val="000000"/>
                      <w:sz w:val="20"/>
                    </w:rPr>
                  </w:rPrChange>
                </w:rPr>
                <w:t>8%</w:t>
              </w:r>
            </w:ins>
          </w:p>
        </w:tc>
        <w:tc>
          <w:tcPr>
            <w:tcW w:w="960" w:type="dxa"/>
            <w:tcBorders>
              <w:top w:val="nil"/>
              <w:left w:val="nil"/>
              <w:bottom w:val="single" w:sz="8" w:space="0" w:color="auto"/>
              <w:right w:val="single" w:sz="8" w:space="0" w:color="auto"/>
            </w:tcBorders>
            <w:shd w:val="clear" w:color="auto" w:fill="auto"/>
            <w:vAlign w:val="center"/>
            <w:hideMark/>
            <w:tcPrChange w:id="2321"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77EEAC66" w14:textId="77777777" w:rsidR="008619AF" w:rsidRPr="008619AF" w:rsidRDefault="008619AF" w:rsidP="008619AF">
            <w:pPr>
              <w:ind w:firstLine="0"/>
              <w:jc w:val="center"/>
              <w:rPr>
                <w:ins w:id="2322" w:author="Andrew Bernath" w:date="2017-04-30T22:28:00Z"/>
                <w:color w:val="000000"/>
                <w:sz w:val="20"/>
              </w:rPr>
            </w:pPr>
            <w:ins w:id="2323" w:author="Andrew Bernath" w:date="2017-04-30T22:28:00Z">
              <w:r w:rsidRPr="008619AF">
                <w:rPr>
                  <w:color w:val="000000"/>
                  <w:sz w:val="20"/>
                </w:rPr>
                <w:t>80%</w:t>
              </w:r>
            </w:ins>
          </w:p>
        </w:tc>
      </w:tr>
      <w:tr w:rsidR="008619AF" w:rsidRPr="008619AF" w14:paraId="3B52CB69" w14:textId="77777777" w:rsidTr="000314B8">
        <w:trPr>
          <w:trHeight w:val="315"/>
          <w:tblHeader/>
          <w:ins w:id="2324" w:author="Andrew Bernath" w:date="2017-04-30T22:28:00Z"/>
          <w:trPrChange w:id="2325" w:author="Andrew Bernath" w:date="2017-05-01T00:17: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2326" w:author="Andrew Bernath" w:date="2017-05-01T00:17: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57CFB6A3" w14:textId="77777777" w:rsidR="008619AF" w:rsidRPr="008619AF" w:rsidRDefault="008619AF" w:rsidP="008619AF">
            <w:pPr>
              <w:ind w:firstLine="0"/>
              <w:jc w:val="center"/>
              <w:rPr>
                <w:ins w:id="2327" w:author="Andrew Bernath" w:date="2017-04-30T22:28:00Z"/>
                <w:b/>
                <w:bCs/>
                <w:color w:val="000000"/>
                <w:sz w:val="20"/>
              </w:rPr>
            </w:pPr>
            <w:ins w:id="2328" w:author="Andrew Bernath" w:date="2017-04-30T22:28:00Z">
              <w:r w:rsidRPr="008619AF">
                <w:rPr>
                  <w:b/>
                  <w:bCs/>
                  <w:color w:val="000000"/>
                  <w:sz w:val="20"/>
                </w:rPr>
                <w:t>7</w:t>
              </w:r>
            </w:ins>
          </w:p>
        </w:tc>
        <w:tc>
          <w:tcPr>
            <w:tcW w:w="960" w:type="dxa"/>
            <w:tcBorders>
              <w:top w:val="nil"/>
              <w:left w:val="nil"/>
              <w:bottom w:val="single" w:sz="8" w:space="0" w:color="auto"/>
              <w:right w:val="single" w:sz="8" w:space="0" w:color="auto"/>
            </w:tcBorders>
            <w:shd w:val="clear" w:color="auto" w:fill="auto"/>
            <w:noWrap/>
            <w:vAlign w:val="center"/>
            <w:hideMark/>
            <w:tcPrChange w:id="2329"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569E8173" w14:textId="77777777" w:rsidR="008619AF" w:rsidRPr="008619AF" w:rsidRDefault="008619AF" w:rsidP="008619AF">
            <w:pPr>
              <w:ind w:firstLine="0"/>
              <w:jc w:val="center"/>
              <w:rPr>
                <w:ins w:id="2330" w:author="Andrew Bernath" w:date="2017-04-30T22:28:00Z"/>
                <w:color w:val="000000"/>
                <w:sz w:val="20"/>
              </w:rPr>
            </w:pPr>
            <w:ins w:id="2331" w:author="Andrew Bernath" w:date="2017-04-30T22:28:00Z">
              <w:r w:rsidRPr="008619AF">
                <w:rPr>
                  <w:color w:val="000000"/>
                  <w:sz w:val="20"/>
                </w:rPr>
                <w:t>5,988</w:t>
              </w:r>
            </w:ins>
          </w:p>
        </w:tc>
        <w:tc>
          <w:tcPr>
            <w:tcW w:w="960" w:type="dxa"/>
            <w:tcBorders>
              <w:top w:val="nil"/>
              <w:left w:val="nil"/>
              <w:bottom w:val="single" w:sz="8" w:space="0" w:color="auto"/>
              <w:right w:val="single" w:sz="8" w:space="0" w:color="auto"/>
            </w:tcBorders>
            <w:shd w:val="clear" w:color="auto" w:fill="auto"/>
            <w:noWrap/>
            <w:vAlign w:val="center"/>
            <w:hideMark/>
            <w:tcPrChange w:id="2332"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19D90ABF" w14:textId="77777777" w:rsidR="008619AF" w:rsidRPr="008619AF" w:rsidRDefault="008619AF" w:rsidP="008619AF">
            <w:pPr>
              <w:ind w:firstLine="0"/>
              <w:jc w:val="center"/>
              <w:rPr>
                <w:ins w:id="2333" w:author="Andrew Bernath" w:date="2017-04-30T22:28:00Z"/>
                <w:color w:val="000000"/>
                <w:sz w:val="20"/>
              </w:rPr>
            </w:pPr>
            <w:ins w:id="2334" w:author="Andrew Bernath" w:date="2017-04-30T22:28:00Z">
              <w:r w:rsidRPr="008619AF">
                <w:rPr>
                  <w:color w:val="000000"/>
                  <w:sz w:val="20"/>
                </w:rPr>
                <w:t>5,983</w:t>
              </w:r>
            </w:ins>
          </w:p>
        </w:tc>
        <w:tc>
          <w:tcPr>
            <w:tcW w:w="960" w:type="dxa"/>
            <w:tcBorders>
              <w:top w:val="nil"/>
              <w:left w:val="nil"/>
              <w:bottom w:val="single" w:sz="8" w:space="0" w:color="auto"/>
              <w:right w:val="single" w:sz="8" w:space="0" w:color="auto"/>
            </w:tcBorders>
            <w:shd w:val="clear" w:color="auto" w:fill="auto"/>
            <w:noWrap/>
            <w:vAlign w:val="center"/>
            <w:hideMark/>
            <w:tcPrChange w:id="2335"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367DFF6E" w14:textId="77777777" w:rsidR="008619AF" w:rsidRPr="008619AF" w:rsidRDefault="008619AF" w:rsidP="008619AF">
            <w:pPr>
              <w:ind w:firstLine="0"/>
              <w:jc w:val="center"/>
              <w:rPr>
                <w:ins w:id="2336" w:author="Andrew Bernath" w:date="2017-04-30T22:28:00Z"/>
                <w:color w:val="000000"/>
                <w:sz w:val="20"/>
              </w:rPr>
            </w:pPr>
            <w:ins w:id="2337" w:author="Andrew Bernath" w:date="2017-04-30T22:28:00Z">
              <w:r w:rsidRPr="008619AF">
                <w:rPr>
                  <w:color w:val="000000"/>
                  <w:sz w:val="20"/>
                </w:rPr>
                <w:t>5,088</w:t>
              </w:r>
            </w:ins>
          </w:p>
        </w:tc>
        <w:tc>
          <w:tcPr>
            <w:tcW w:w="960" w:type="dxa"/>
            <w:tcBorders>
              <w:top w:val="nil"/>
              <w:left w:val="nil"/>
              <w:bottom w:val="single" w:sz="8" w:space="0" w:color="auto"/>
              <w:right w:val="single" w:sz="8" w:space="0" w:color="auto"/>
            </w:tcBorders>
            <w:shd w:val="clear" w:color="auto" w:fill="auto"/>
            <w:noWrap/>
            <w:vAlign w:val="center"/>
            <w:hideMark/>
            <w:tcPrChange w:id="2338"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1ABCE1BA" w14:textId="77777777" w:rsidR="008619AF" w:rsidRPr="008619AF" w:rsidRDefault="008619AF" w:rsidP="008619AF">
            <w:pPr>
              <w:ind w:firstLine="0"/>
              <w:jc w:val="center"/>
              <w:rPr>
                <w:ins w:id="2339" w:author="Andrew Bernath" w:date="2017-04-30T22:28:00Z"/>
                <w:color w:val="000000"/>
                <w:sz w:val="20"/>
              </w:rPr>
            </w:pPr>
            <w:ins w:id="2340" w:author="Andrew Bernath" w:date="2017-04-30T22:28:00Z">
              <w:r w:rsidRPr="008619AF">
                <w:rPr>
                  <w:color w:val="000000"/>
                  <w:sz w:val="20"/>
                </w:rPr>
                <w:t>5,983</w:t>
              </w:r>
            </w:ins>
          </w:p>
        </w:tc>
        <w:tc>
          <w:tcPr>
            <w:tcW w:w="960" w:type="dxa"/>
            <w:tcBorders>
              <w:top w:val="nil"/>
              <w:left w:val="nil"/>
              <w:bottom w:val="single" w:sz="8" w:space="0" w:color="auto"/>
              <w:right w:val="single" w:sz="8" w:space="0" w:color="auto"/>
            </w:tcBorders>
            <w:shd w:val="clear" w:color="auto" w:fill="auto"/>
            <w:vAlign w:val="center"/>
            <w:hideMark/>
            <w:tcPrChange w:id="2341"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5B2C49FA" w14:textId="77777777" w:rsidR="008619AF" w:rsidRPr="000E53BD" w:rsidRDefault="008619AF" w:rsidP="008619AF">
            <w:pPr>
              <w:ind w:firstLine="0"/>
              <w:jc w:val="center"/>
              <w:rPr>
                <w:ins w:id="2342" w:author="Andrew Bernath" w:date="2017-04-30T22:28:00Z"/>
                <w:color w:val="C00000"/>
                <w:sz w:val="20"/>
                <w:rPrChange w:id="2343" w:author="Andrew Bernath" w:date="2017-04-30T23:55:00Z">
                  <w:rPr>
                    <w:ins w:id="2344" w:author="Andrew Bernath" w:date="2017-04-30T22:28:00Z"/>
                    <w:color w:val="000000"/>
                    <w:sz w:val="20"/>
                  </w:rPr>
                </w:rPrChange>
              </w:rPr>
            </w:pPr>
            <w:ins w:id="2345" w:author="Andrew Bernath" w:date="2017-04-30T22:28:00Z">
              <w:r w:rsidRPr="000E53BD">
                <w:rPr>
                  <w:color w:val="C00000"/>
                  <w:sz w:val="20"/>
                  <w:rPrChange w:id="2346" w:author="Andrew Bernath" w:date="2017-04-30T23:55:00Z">
                    <w:rPr>
                      <w:color w:val="000000"/>
                      <w:sz w:val="20"/>
                    </w:rPr>
                  </w:rPrChange>
                </w:rPr>
                <w:t>41%</w:t>
              </w:r>
            </w:ins>
          </w:p>
        </w:tc>
        <w:tc>
          <w:tcPr>
            <w:tcW w:w="960" w:type="dxa"/>
            <w:tcBorders>
              <w:top w:val="nil"/>
              <w:left w:val="nil"/>
              <w:bottom w:val="single" w:sz="8" w:space="0" w:color="auto"/>
              <w:right w:val="single" w:sz="8" w:space="0" w:color="auto"/>
            </w:tcBorders>
            <w:shd w:val="clear" w:color="auto" w:fill="auto"/>
            <w:vAlign w:val="center"/>
            <w:hideMark/>
            <w:tcPrChange w:id="2347"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4D1ED882" w14:textId="77777777" w:rsidR="008619AF" w:rsidRPr="000E53BD" w:rsidRDefault="008619AF" w:rsidP="008619AF">
            <w:pPr>
              <w:ind w:firstLine="0"/>
              <w:jc w:val="center"/>
              <w:rPr>
                <w:ins w:id="2348" w:author="Andrew Bernath" w:date="2017-04-30T22:28:00Z"/>
                <w:color w:val="C00000"/>
                <w:sz w:val="20"/>
                <w:rPrChange w:id="2349" w:author="Andrew Bernath" w:date="2017-04-30T23:54:00Z">
                  <w:rPr>
                    <w:ins w:id="2350" w:author="Andrew Bernath" w:date="2017-04-30T22:28:00Z"/>
                    <w:color w:val="000000"/>
                    <w:sz w:val="20"/>
                  </w:rPr>
                </w:rPrChange>
              </w:rPr>
            </w:pPr>
            <w:ins w:id="2351" w:author="Andrew Bernath" w:date="2017-04-30T22:28:00Z">
              <w:r w:rsidRPr="000E53BD">
                <w:rPr>
                  <w:color w:val="C00000"/>
                  <w:sz w:val="20"/>
                  <w:rPrChange w:id="2352" w:author="Andrew Bernath" w:date="2017-04-30T23:54:00Z">
                    <w:rPr>
                      <w:color w:val="000000"/>
                      <w:sz w:val="20"/>
                    </w:rPr>
                  </w:rPrChange>
                </w:rPr>
                <w:t>20%</w:t>
              </w:r>
            </w:ins>
          </w:p>
        </w:tc>
        <w:tc>
          <w:tcPr>
            <w:tcW w:w="960" w:type="dxa"/>
            <w:tcBorders>
              <w:top w:val="nil"/>
              <w:left w:val="nil"/>
              <w:bottom w:val="single" w:sz="8" w:space="0" w:color="auto"/>
              <w:right w:val="single" w:sz="8" w:space="0" w:color="auto"/>
            </w:tcBorders>
            <w:shd w:val="clear" w:color="auto" w:fill="auto"/>
            <w:vAlign w:val="center"/>
            <w:hideMark/>
            <w:tcPrChange w:id="2353"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3364C127" w14:textId="77777777" w:rsidR="008619AF" w:rsidRPr="008619AF" w:rsidRDefault="008619AF" w:rsidP="008619AF">
            <w:pPr>
              <w:ind w:firstLine="0"/>
              <w:jc w:val="center"/>
              <w:rPr>
                <w:ins w:id="2354" w:author="Andrew Bernath" w:date="2017-04-30T22:28:00Z"/>
                <w:color w:val="000000"/>
                <w:sz w:val="20"/>
              </w:rPr>
            </w:pPr>
            <w:ins w:id="2355" w:author="Andrew Bernath" w:date="2017-04-30T22:28:00Z">
              <w:r w:rsidRPr="000E53BD">
                <w:rPr>
                  <w:color w:val="C00000"/>
                  <w:sz w:val="20"/>
                  <w:rPrChange w:id="2356" w:author="Andrew Bernath" w:date="2017-04-30T23:55:00Z">
                    <w:rPr>
                      <w:color w:val="000000"/>
                      <w:sz w:val="20"/>
                    </w:rPr>
                  </w:rPrChange>
                </w:rPr>
                <w:t>42%</w:t>
              </w:r>
            </w:ins>
          </w:p>
        </w:tc>
      </w:tr>
      <w:tr w:rsidR="008619AF" w:rsidRPr="008619AF" w14:paraId="2AEB01FD" w14:textId="77777777" w:rsidTr="000314B8">
        <w:trPr>
          <w:trHeight w:val="315"/>
          <w:tblHeader/>
          <w:ins w:id="2357" w:author="Andrew Bernath" w:date="2017-04-30T22:28:00Z"/>
          <w:trPrChange w:id="2358" w:author="Andrew Bernath" w:date="2017-05-01T00:17: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2359" w:author="Andrew Bernath" w:date="2017-05-01T00:17: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7252579A" w14:textId="77777777" w:rsidR="008619AF" w:rsidRPr="008619AF" w:rsidRDefault="008619AF" w:rsidP="008619AF">
            <w:pPr>
              <w:ind w:firstLine="0"/>
              <w:jc w:val="center"/>
              <w:rPr>
                <w:ins w:id="2360" w:author="Andrew Bernath" w:date="2017-04-30T22:28:00Z"/>
                <w:b/>
                <w:bCs/>
                <w:color w:val="000000"/>
                <w:sz w:val="20"/>
              </w:rPr>
            </w:pPr>
            <w:ins w:id="2361" w:author="Andrew Bernath" w:date="2017-04-30T22:28:00Z">
              <w:r w:rsidRPr="008619AF">
                <w:rPr>
                  <w:b/>
                  <w:bCs/>
                  <w:color w:val="000000"/>
                  <w:sz w:val="20"/>
                </w:rPr>
                <w:t>8</w:t>
              </w:r>
            </w:ins>
          </w:p>
        </w:tc>
        <w:tc>
          <w:tcPr>
            <w:tcW w:w="960" w:type="dxa"/>
            <w:tcBorders>
              <w:top w:val="nil"/>
              <w:left w:val="nil"/>
              <w:bottom w:val="single" w:sz="8" w:space="0" w:color="auto"/>
              <w:right w:val="single" w:sz="8" w:space="0" w:color="auto"/>
            </w:tcBorders>
            <w:shd w:val="clear" w:color="auto" w:fill="auto"/>
            <w:noWrap/>
            <w:vAlign w:val="center"/>
            <w:hideMark/>
            <w:tcPrChange w:id="2362"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5BF7B4B1" w14:textId="77777777" w:rsidR="008619AF" w:rsidRPr="008619AF" w:rsidRDefault="008619AF" w:rsidP="008619AF">
            <w:pPr>
              <w:ind w:firstLine="0"/>
              <w:jc w:val="center"/>
              <w:rPr>
                <w:ins w:id="2363" w:author="Andrew Bernath" w:date="2017-04-30T22:28:00Z"/>
                <w:color w:val="000000"/>
                <w:sz w:val="20"/>
              </w:rPr>
            </w:pPr>
            <w:ins w:id="2364" w:author="Andrew Bernath" w:date="2017-04-30T22:28:00Z">
              <w:r w:rsidRPr="008619AF">
                <w:rPr>
                  <w:color w:val="000000"/>
                  <w:sz w:val="20"/>
                </w:rPr>
                <w:t>5,988</w:t>
              </w:r>
            </w:ins>
          </w:p>
        </w:tc>
        <w:tc>
          <w:tcPr>
            <w:tcW w:w="960" w:type="dxa"/>
            <w:tcBorders>
              <w:top w:val="nil"/>
              <w:left w:val="nil"/>
              <w:bottom w:val="single" w:sz="8" w:space="0" w:color="auto"/>
              <w:right w:val="single" w:sz="8" w:space="0" w:color="auto"/>
            </w:tcBorders>
            <w:shd w:val="clear" w:color="auto" w:fill="auto"/>
            <w:noWrap/>
            <w:vAlign w:val="center"/>
            <w:hideMark/>
            <w:tcPrChange w:id="2365"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48DBCCFB" w14:textId="77777777" w:rsidR="008619AF" w:rsidRPr="008619AF" w:rsidRDefault="008619AF" w:rsidP="008619AF">
            <w:pPr>
              <w:ind w:firstLine="0"/>
              <w:jc w:val="center"/>
              <w:rPr>
                <w:ins w:id="2366" w:author="Andrew Bernath" w:date="2017-04-30T22:28:00Z"/>
                <w:color w:val="000000"/>
                <w:sz w:val="20"/>
              </w:rPr>
            </w:pPr>
            <w:ins w:id="2367" w:author="Andrew Bernath" w:date="2017-04-30T22:28:00Z">
              <w:r w:rsidRPr="008619AF">
                <w:rPr>
                  <w:color w:val="000000"/>
                  <w:sz w:val="20"/>
                </w:rPr>
                <w:t>6,254</w:t>
              </w:r>
            </w:ins>
          </w:p>
        </w:tc>
        <w:tc>
          <w:tcPr>
            <w:tcW w:w="960" w:type="dxa"/>
            <w:tcBorders>
              <w:top w:val="nil"/>
              <w:left w:val="nil"/>
              <w:bottom w:val="single" w:sz="8" w:space="0" w:color="auto"/>
              <w:right w:val="single" w:sz="8" w:space="0" w:color="auto"/>
            </w:tcBorders>
            <w:shd w:val="clear" w:color="auto" w:fill="auto"/>
            <w:noWrap/>
            <w:vAlign w:val="center"/>
            <w:hideMark/>
            <w:tcPrChange w:id="2368"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33539B7E" w14:textId="77777777" w:rsidR="008619AF" w:rsidRPr="008619AF" w:rsidRDefault="008619AF" w:rsidP="008619AF">
            <w:pPr>
              <w:ind w:firstLine="0"/>
              <w:jc w:val="center"/>
              <w:rPr>
                <w:ins w:id="2369" w:author="Andrew Bernath" w:date="2017-04-30T22:28:00Z"/>
                <w:color w:val="000000"/>
                <w:sz w:val="20"/>
              </w:rPr>
            </w:pPr>
            <w:ins w:id="2370" w:author="Andrew Bernath" w:date="2017-04-30T22:28:00Z">
              <w:r w:rsidRPr="008619AF">
                <w:rPr>
                  <w:color w:val="000000"/>
                  <w:sz w:val="20"/>
                </w:rPr>
                <w:t>5,091</w:t>
              </w:r>
            </w:ins>
          </w:p>
        </w:tc>
        <w:tc>
          <w:tcPr>
            <w:tcW w:w="960" w:type="dxa"/>
            <w:tcBorders>
              <w:top w:val="nil"/>
              <w:left w:val="nil"/>
              <w:bottom w:val="single" w:sz="8" w:space="0" w:color="auto"/>
              <w:right w:val="single" w:sz="8" w:space="0" w:color="auto"/>
            </w:tcBorders>
            <w:shd w:val="clear" w:color="auto" w:fill="auto"/>
            <w:noWrap/>
            <w:vAlign w:val="center"/>
            <w:hideMark/>
            <w:tcPrChange w:id="2371" w:author="Andrew Bernath" w:date="2017-05-01T00:17:00Z">
              <w:tcPr>
                <w:tcW w:w="960" w:type="dxa"/>
                <w:tcBorders>
                  <w:top w:val="nil"/>
                  <w:left w:val="nil"/>
                  <w:bottom w:val="single" w:sz="8" w:space="0" w:color="auto"/>
                  <w:right w:val="single" w:sz="8" w:space="0" w:color="auto"/>
                </w:tcBorders>
                <w:shd w:val="clear" w:color="auto" w:fill="auto"/>
                <w:noWrap/>
                <w:vAlign w:val="center"/>
                <w:hideMark/>
              </w:tcPr>
            </w:tcPrChange>
          </w:tcPr>
          <w:p w14:paraId="2980F03D" w14:textId="77777777" w:rsidR="008619AF" w:rsidRPr="008619AF" w:rsidRDefault="008619AF" w:rsidP="008619AF">
            <w:pPr>
              <w:ind w:firstLine="0"/>
              <w:jc w:val="center"/>
              <w:rPr>
                <w:ins w:id="2372" w:author="Andrew Bernath" w:date="2017-04-30T22:28:00Z"/>
                <w:color w:val="000000"/>
                <w:sz w:val="20"/>
              </w:rPr>
            </w:pPr>
            <w:ins w:id="2373" w:author="Andrew Bernath" w:date="2017-04-30T22:28:00Z">
              <w:r w:rsidRPr="008619AF">
                <w:rPr>
                  <w:color w:val="000000"/>
                  <w:sz w:val="20"/>
                </w:rPr>
                <w:t>5,986</w:t>
              </w:r>
            </w:ins>
          </w:p>
        </w:tc>
        <w:tc>
          <w:tcPr>
            <w:tcW w:w="960" w:type="dxa"/>
            <w:tcBorders>
              <w:top w:val="nil"/>
              <w:left w:val="nil"/>
              <w:bottom w:val="single" w:sz="8" w:space="0" w:color="auto"/>
              <w:right w:val="single" w:sz="8" w:space="0" w:color="auto"/>
            </w:tcBorders>
            <w:shd w:val="clear" w:color="auto" w:fill="auto"/>
            <w:vAlign w:val="center"/>
            <w:hideMark/>
            <w:tcPrChange w:id="2374"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528D283B" w14:textId="77777777" w:rsidR="008619AF" w:rsidRPr="000E53BD" w:rsidRDefault="008619AF" w:rsidP="008619AF">
            <w:pPr>
              <w:ind w:firstLine="0"/>
              <w:jc w:val="center"/>
              <w:rPr>
                <w:ins w:id="2375" w:author="Andrew Bernath" w:date="2017-04-30T22:28:00Z"/>
                <w:color w:val="C00000"/>
                <w:sz w:val="20"/>
                <w:rPrChange w:id="2376" w:author="Andrew Bernath" w:date="2017-04-30T23:55:00Z">
                  <w:rPr>
                    <w:ins w:id="2377" w:author="Andrew Bernath" w:date="2017-04-30T22:28:00Z"/>
                    <w:color w:val="000000"/>
                    <w:sz w:val="20"/>
                  </w:rPr>
                </w:rPrChange>
              </w:rPr>
            </w:pPr>
            <w:ins w:id="2378" w:author="Andrew Bernath" w:date="2017-04-30T22:28:00Z">
              <w:r w:rsidRPr="000E53BD">
                <w:rPr>
                  <w:color w:val="C00000"/>
                  <w:sz w:val="20"/>
                  <w:rPrChange w:id="2379" w:author="Andrew Bernath" w:date="2017-04-30T23:55:00Z">
                    <w:rPr>
                      <w:color w:val="000000"/>
                      <w:sz w:val="20"/>
                    </w:rPr>
                  </w:rPrChange>
                </w:rPr>
                <w:t>38%</w:t>
              </w:r>
            </w:ins>
          </w:p>
        </w:tc>
        <w:tc>
          <w:tcPr>
            <w:tcW w:w="960" w:type="dxa"/>
            <w:tcBorders>
              <w:top w:val="nil"/>
              <w:left w:val="nil"/>
              <w:bottom w:val="single" w:sz="8" w:space="0" w:color="auto"/>
              <w:right w:val="single" w:sz="8" w:space="0" w:color="auto"/>
            </w:tcBorders>
            <w:shd w:val="clear" w:color="auto" w:fill="auto"/>
            <w:vAlign w:val="center"/>
            <w:hideMark/>
            <w:tcPrChange w:id="2380"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0C4D31A2" w14:textId="77777777" w:rsidR="008619AF" w:rsidRPr="000E53BD" w:rsidRDefault="008619AF" w:rsidP="008619AF">
            <w:pPr>
              <w:ind w:firstLine="0"/>
              <w:jc w:val="center"/>
              <w:rPr>
                <w:ins w:id="2381" w:author="Andrew Bernath" w:date="2017-04-30T22:28:00Z"/>
                <w:color w:val="C00000"/>
                <w:sz w:val="20"/>
                <w:rPrChange w:id="2382" w:author="Andrew Bernath" w:date="2017-04-30T23:54:00Z">
                  <w:rPr>
                    <w:ins w:id="2383" w:author="Andrew Bernath" w:date="2017-04-30T22:28:00Z"/>
                    <w:color w:val="000000"/>
                    <w:sz w:val="20"/>
                  </w:rPr>
                </w:rPrChange>
              </w:rPr>
            </w:pPr>
            <w:ins w:id="2384" w:author="Andrew Bernath" w:date="2017-04-30T22:28:00Z">
              <w:r w:rsidRPr="000E53BD">
                <w:rPr>
                  <w:color w:val="C00000"/>
                  <w:sz w:val="20"/>
                  <w:rPrChange w:id="2385" w:author="Andrew Bernath" w:date="2017-04-30T23:54:00Z">
                    <w:rPr>
                      <w:color w:val="000000"/>
                      <w:sz w:val="20"/>
                    </w:rPr>
                  </w:rPrChange>
                </w:rPr>
                <w:t>1%</w:t>
              </w:r>
            </w:ins>
          </w:p>
        </w:tc>
        <w:tc>
          <w:tcPr>
            <w:tcW w:w="960" w:type="dxa"/>
            <w:tcBorders>
              <w:top w:val="nil"/>
              <w:left w:val="nil"/>
              <w:bottom w:val="single" w:sz="8" w:space="0" w:color="auto"/>
              <w:right w:val="single" w:sz="8" w:space="0" w:color="auto"/>
            </w:tcBorders>
            <w:shd w:val="clear" w:color="auto" w:fill="auto"/>
            <w:vAlign w:val="center"/>
            <w:hideMark/>
            <w:tcPrChange w:id="2386" w:author="Andrew Bernath" w:date="2017-05-01T00:17:00Z">
              <w:tcPr>
                <w:tcW w:w="960" w:type="dxa"/>
                <w:tcBorders>
                  <w:top w:val="nil"/>
                  <w:left w:val="nil"/>
                  <w:bottom w:val="single" w:sz="8" w:space="0" w:color="auto"/>
                  <w:right w:val="single" w:sz="8" w:space="0" w:color="auto"/>
                </w:tcBorders>
                <w:shd w:val="clear" w:color="auto" w:fill="auto"/>
                <w:vAlign w:val="center"/>
                <w:hideMark/>
              </w:tcPr>
            </w:tcPrChange>
          </w:tcPr>
          <w:p w14:paraId="0875D14C" w14:textId="77777777" w:rsidR="008619AF" w:rsidRPr="008619AF" w:rsidRDefault="008619AF" w:rsidP="008619AF">
            <w:pPr>
              <w:ind w:firstLine="0"/>
              <w:jc w:val="center"/>
              <w:rPr>
                <w:ins w:id="2387" w:author="Andrew Bernath" w:date="2017-04-30T22:28:00Z"/>
                <w:color w:val="000000"/>
                <w:sz w:val="20"/>
              </w:rPr>
            </w:pPr>
            <w:ins w:id="2388" w:author="Andrew Bernath" w:date="2017-04-30T22:28:00Z">
              <w:r w:rsidRPr="008619AF">
                <w:rPr>
                  <w:color w:val="000000"/>
                  <w:sz w:val="20"/>
                </w:rPr>
                <w:t>80%</w:t>
              </w:r>
            </w:ins>
          </w:p>
        </w:tc>
      </w:tr>
    </w:tbl>
    <w:p w14:paraId="37782C66" w14:textId="77777777" w:rsidR="008A319A" w:rsidDel="000314B8" w:rsidRDefault="008A319A" w:rsidP="00274CBF">
      <w:pPr>
        <w:ind w:firstLine="0"/>
        <w:jc w:val="center"/>
        <w:rPr>
          <w:del w:id="2389" w:author="Andrew Bernath" w:date="2017-04-30T21:44:00Z"/>
        </w:rPr>
      </w:pPr>
    </w:p>
    <w:p w14:paraId="51DE36AF" w14:textId="77777777" w:rsidR="000314B8" w:rsidRDefault="000314B8" w:rsidP="008A319A">
      <w:pPr>
        <w:ind w:firstLine="0"/>
        <w:rPr>
          <w:ins w:id="2390" w:author="Andrew Bernath" w:date="2017-05-01T00:10:00Z"/>
        </w:rPr>
      </w:pPr>
    </w:p>
    <w:p w14:paraId="7F2F6D29" w14:textId="559E7094" w:rsidR="000314B8" w:rsidRDefault="000314B8" w:rsidP="000314B8">
      <w:pPr>
        <w:ind w:firstLine="0"/>
        <w:jc w:val="left"/>
        <w:rPr>
          <w:ins w:id="2391" w:author="Andrew Bernath" w:date="2017-05-01T00:17:00Z"/>
          <w:szCs w:val="22"/>
        </w:rPr>
        <w:pPrChange w:id="2392" w:author="Andrew Bernath" w:date="2017-05-01T00:10:00Z">
          <w:pPr>
            <w:ind w:firstLine="0"/>
            <w:jc w:val="center"/>
          </w:pPr>
        </w:pPrChange>
      </w:pPr>
      <w:ins w:id="2393" w:author="Andrew Bernath" w:date="2017-05-01T00:10:00Z">
        <w:r w:rsidRPr="007D05E4">
          <w:rPr>
            <w:szCs w:val="22"/>
          </w:rPr>
          <w:t xml:space="preserve">From these results we see that the fully specified pre/post framework provides coverage fairly close to 80% in more cases than the other two frameworks. None of the frameworks have good coverage in Cases 2, 3, or 7 for </w:t>
        </w:r>
        <w:r>
          <w:rPr>
            <w:szCs w:val="22"/>
          </w:rPr>
          <w:t>either of the</w:t>
        </w:r>
        <w:r w:rsidRPr="007D05E4">
          <w:rPr>
            <w:szCs w:val="22"/>
          </w:rPr>
          <w:t xml:space="preserve"> facilit</w:t>
        </w:r>
        <w:r>
          <w:rPr>
            <w:szCs w:val="22"/>
          </w:rPr>
          <w:t xml:space="preserve">ies and the forecast and simple </w:t>
        </w:r>
      </w:ins>
      <w:ins w:id="2394" w:author="Andrew Bernath" w:date="2017-05-01T10:23:00Z">
        <w:r w:rsidR="00421C49">
          <w:rPr>
            <w:szCs w:val="22"/>
          </w:rPr>
          <w:t>pre/post</w:t>
        </w:r>
      </w:ins>
      <w:ins w:id="2395" w:author="Andrew Bernath" w:date="2017-05-01T00:10:00Z">
        <w:r>
          <w:rPr>
            <w:szCs w:val="22"/>
          </w:rPr>
          <w:t xml:space="preserve"> models do not have good coverage for case 4 in the complex facility</w:t>
        </w:r>
        <w:r w:rsidRPr="007D05E4">
          <w:rPr>
            <w:szCs w:val="22"/>
          </w:rPr>
          <w:t>. Case 2 represents the scenario where event data are missing and not included in the regression model. Cases 3 and 7 represent scenarios where weather data are missing or omitted from the regression model and where serial correlation exists.</w:t>
        </w:r>
        <w:r>
          <w:rPr>
            <w:szCs w:val="22"/>
          </w:rPr>
          <w:t xml:space="preserve"> Case 4 represents the scenario (in the complex facility only) where one of the production variables is missing or omitted from the model.</w:t>
        </w:r>
        <w:r w:rsidRPr="007D05E4">
          <w:rPr>
            <w:szCs w:val="22"/>
          </w:rPr>
          <w:t xml:space="preserve"> This implies that none of the frameworks examined in this study can produce accurate savings estimates reliably when variables are omitted or when serial correlation is not accounted for.</w:t>
        </w:r>
      </w:ins>
    </w:p>
    <w:p w14:paraId="780DFB4C" w14:textId="77777777" w:rsidR="000314B8" w:rsidRDefault="000314B8" w:rsidP="000314B8">
      <w:pPr>
        <w:ind w:firstLine="0"/>
        <w:jc w:val="left"/>
        <w:rPr>
          <w:ins w:id="2396" w:author="Andrew Bernath" w:date="2017-05-01T00:17:00Z"/>
          <w:szCs w:val="22"/>
        </w:rPr>
        <w:pPrChange w:id="2397" w:author="Andrew Bernath" w:date="2017-05-01T00:10:00Z">
          <w:pPr>
            <w:ind w:firstLine="0"/>
            <w:jc w:val="center"/>
          </w:pPr>
        </w:pPrChange>
      </w:pPr>
    </w:p>
    <w:p w14:paraId="2EF6344C" w14:textId="1B42E8CB" w:rsidR="00DE1450" w:rsidRDefault="00DE1450" w:rsidP="00DE1450">
      <w:pPr>
        <w:spacing w:after="240"/>
        <w:ind w:firstLine="0"/>
        <w:jc w:val="left"/>
        <w:rPr>
          <w:ins w:id="2398" w:author="Andrew Bernath" w:date="2017-05-01T00:31:00Z"/>
          <w:szCs w:val="22"/>
        </w:rPr>
        <w:pPrChange w:id="2399" w:author="Andrew Bernath" w:date="2017-05-01T00:31:00Z">
          <w:pPr>
            <w:ind w:firstLine="0"/>
            <w:jc w:val="center"/>
          </w:pPr>
        </w:pPrChange>
      </w:pPr>
      <w:ins w:id="2400" w:author="Andrew Bernath" w:date="2017-05-01T00:24:00Z">
        <w:r>
          <w:rPr>
            <w:szCs w:val="22"/>
          </w:rPr>
          <w:lastRenderedPageBreak/>
          <w:t>We also investigated the bias in savings estimation by computing the mean absolute percentage erro</w:t>
        </w:r>
      </w:ins>
      <w:ins w:id="2401" w:author="Andrew Bernath" w:date="2017-05-01T00:25:00Z">
        <w:r>
          <w:rPr>
            <w:szCs w:val="22"/>
          </w:rPr>
          <w:t>r</w:t>
        </w:r>
      </w:ins>
      <w:ins w:id="2402" w:author="Andrew Bernath" w:date="2017-05-01T00:24:00Z">
        <w:r>
          <w:rPr>
            <w:szCs w:val="22"/>
          </w:rPr>
          <w:t xml:space="preserve"> </w:t>
        </w:r>
      </w:ins>
      <w:ins w:id="2403" w:author="Andrew Bernath" w:date="2017-05-01T00:25:00Z">
        <w:r>
          <w:rPr>
            <w:szCs w:val="22"/>
          </w:rPr>
          <w:t>(typically referred to as</w:t>
        </w:r>
      </w:ins>
      <w:ins w:id="2404" w:author="Andrew Bernath" w:date="2017-05-01T00:24:00Z">
        <w:r>
          <w:rPr>
            <w:szCs w:val="22"/>
          </w:rPr>
          <w:t xml:space="preserve"> MAPE)</w:t>
        </w:r>
      </w:ins>
      <w:ins w:id="2405" w:author="Andrew Bernath" w:date="2017-05-01T00:25:00Z">
        <w:r>
          <w:rPr>
            <w:szCs w:val="22"/>
          </w:rPr>
          <w:t xml:space="preserve"> and the median percentage error. </w:t>
        </w:r>
      </w:ins>
      <w:ins w:id="2406" w:author="Andrew Bernath" w:date="2017-05-01T00:26:00Z">
        <w:r>
          <w:rPr>
            <w:szCs w:val="22"/>
          </w:rPr>
          <w:t xml:space="preserve">The </w:t>
        </w:r>
      </w:ins>
      <w:ins w:id="2407" w:author="Andrew Bernath" w:date="2017-05-01T00:25:00Z">
        <w:r>
          <w:rPr>
            <w:szCs w:val="22"/>
          </w:rPr>
          <w:t xml:space="preserve">MAPE </w:t>
        </w:r>
      </w:ins>
      <w:ins w:id="2408" w:author="Andrew Bernath" w:date="2017-05-01T00:26:00Z">
        <w:r>
          <w:rPr>
            <w:szCs w:val="22"/>
          </w:rPr>
          <w:t>tells us the average magnitude of the estimation bias.</w:t>
        </w:r>
      </w:ins>
      <w:ins w:id="2409" w:author="Andrew Bernath" w:date="2017-05-01T00:28:00Z">
        <w:r>
          <w:rPr>
            <w:szCs w:val="22"/>
          </w:rPr>
          <w:t xml:space="preserve"> </w:t>
        </w:r>
      </w:ins>
      <w:ins w:id="2410" w:author="Andrew Bernath" w:date="2017-05-01T00:26:00Z">
        <w:r>
          <w:rPr>
            <w:szCs w:val="22"/>
          </w:rPr>
          <w:t>The median percentage error tells us whether the model tends to over</w:t>
        </w:r>
      </w:ins>
      <w:ins w:id="2411" w:author="Andrew Bernath" w:date="2017-05-01T00:27:00Z">
        <w:r>
          <w:rPr>
            <w:szCs w:val="22"/>
          </w:rPr>
          <w:t>-</w:t>
        </w:r>
      </w:ins>
      <w:ins w:id="2412" w:author="Andrew Bernath" w:date="2017-05-01T00:26:00Z">
        <w:r>
          <w:rPr>
            <w:szCs w:val="22"/>
          </w:rPr>
          <w:t>predict or under</w:t>
        </w:r>
      </w:ins>
      <w:ins w:id="2413" w:author="Andrew Bernath" w:date="2017-05-01T00:27:00Z">
        <w:r>
          <w:rPr>
            <w:szCs w:val="22"/>
          </w:rPr>
          <w:t>-</w:t>
        </w:r>
      </w:ins>
      <w:ins w:id="2414" w:author="Andrew Bernath" w:date="2017-05-01T00:26:00Z">
        <w:r>
          <w:rPr>
            <w:szCs w:val="22"/>
          </w:rPr>
          <w:t>predict savings.</w:t>
        </w:r>
      </w:ins>
      <w:ins w:id="2415" w:author="Andrew Bernath" w:date="2017-05-01T00:27:00Z">
        <w:r>
          <w:rPr>
            <w:szCs w:val="22"/>
          </w:rPr>
          <w:t xml:space="preserve"> </w:t>
        </w:r>
      </w:ins>
      <w:ins w:id="2416" w:author="Andrew Bernath" w:date="2017-05-01T00:29:00Z">
        <w:r>
          <w:rPr>
            <w:szCs w:val="22"/>
          </w:rPr>
          <w:t>We</w:t>
        </w:r>
      </w:ins>
      <w:ins w:id="2417" w:author="Andrew Bernath" w:date="2017-05-01T00:28:00Z">
        <w:r>
          <w:rPr>
            <w:szCs w:val="22"/>
          </w:rPr>
          <w:t xml:space="preserve"> summarize these results </w:t>
        </w:r>
        <w:r w:rsidRPr="00F41617">
          <w:rPr>
            <w:szCs w:val="22"/>
            <w:rPrChange w:id="2418" w:author="Andrew Bernath" w:date="2017-05-01T12:44:00Z">
              <w:rPr>
                <w:szCs w:val="22"/>
              </w:rPr>
            </w:rPrChange>
          </w:rPr>
          <w:t xml:space="preserve">in </w:t>
        </w:r>
      </w:ins>
      <w:ins w:id="2419" w:author="Andrew Bernath" w:date="2017-05-01T12:44:00Z">
        <w:r w:rsidR="00F41617" w:rsidRPr="00F41617">
          <w:rPr>
            <w:szCs w:val="22"/>
            <w:rPrChange w:id="2420" w:author="Andrew Bernath" w:date="2017-05-01T12:44:00Z">
              <w:rPr>
                <w:szCs w:val="22"/>
              </w:rPr>
            </w:rPrChange>
          </w:rPr>
          <w:fldChar w:fldCharType="begin"/>
        </w:r>
        <w:r w:rsidR="00F41617" w:rsidRPr="00F41617">
          <w:rPr>
            <w:szCs w:val="22"/>
            <w:rPrChange w:id="2421" w:author="Andrew Bernath" w:date="2017-05-01T12:44:00Z">
              <w:rPr>
                <w:szCs w:val="22"/>
              </w:rPr>
            </w:rPrChange>
          </w:rPr>
          <w:instrText xml:space="preserve"> REF _Ref481406004 \h </w:instrText>
        </w:r>
        <w:r w:rsidR="00F41617" w:rsidRPr="00F41617">
          <w:rPr>
            <w:szCs w:val="22"/>
            <w:rPrChange w:id="2422" w:author="Andrew Bernath" w:date="2017-05-01T12:44:00Z">
              <w:rPr>
                <w:szCs w:val="22"/>
              </w:rPr>
            </w:rPrChange>
          </w:rPr>
        </w:r>
      </w:ins>
      <w:r w:rsidR="00F41617">
        <w:rPr>
          <w:szCs w:val="22"/>
        </w:rPr>
        <w:instrText xml:space="preserve"> \* MERGEFORMAT </w:instrText>
      </w:r>
      <w:r w:rsidR="00F41617" w:rsidRPr="00F41617">
        <w:rPr>
          <w:szCs w:val="22"/>
          <w:rPrChange w:id="2423" w:author="Andrew Bernath" w:date="2017-05-01T12:44:00Z">
            <w:rPr>
              <w:szCs w:val="22"/>
            </w:rPr>
          </w:rPrChange>
        </w:rPr>
        <w:fldChar w:fldCharType="separate"/>
      </w:r>
      <w:ins w:id="2424" w:author="Andrew Bernath" w:date="2017-05-01T12:44:00Z">
        <w:r w:rsidR="00F41617" w:rsidRPr="00F41617">
          <w:rPr>
            <w:szCs w:val="22"/>
            <w:rPrChange w:id="2425" w:author="Andrew Bernath" w:date="2017-05-01T12:44:00Z">
              <w:rPr/>
            </w:rPrChange>
          </w:rPr>
          <w:t xml:space="preserve">Table </w:t>
        </w:r>
        <w:r w:rsidR="00F41617" w:rsidRPr="00F41617">
          <w:rPr>
            <w:noProof/>
            <w:szCs w:val="22"/>
            <w:rPrChange w:id="2426" w:author="Andrew Bernath" w:date="2017-05-01T12:44:00Z">
              <w:rPr>
                <w:noProof/>
                <w:sz w:val="20"/>
              </w:rPr>
            </w:rPrChange>
          </w:rPr>
          <w:t>3</w:t>
        </w:r>
        <w:r w:rsidR="00F41617" w:rsidRPr="00F41617">
          <w:rPr>
            <w:szCs w:val="22"/>
            <w:rPrChange w:id="2427" w:author="Andrew Bernath" w:date="2017-05-01T12:44:00Z">
              <w:rPr>
                <w:szCs w:val="22"/>
              </w:rPr>
            </w:rPrChange>
          </w:rPr>
          <w:fldChar w:fldCharType="end"/>
        </w:r>
        <w:r w:rsidR="00F41617">
          <w:rPr>
            <w:szCs w:val="22"/>
          </w:rPr>
          <w:t>.</w:t>
        </w:r>
      </w:ins>
    </w:p>
    <w:p w14:paraId="610407CF" w14:textId="345A93FD" w:rsidR="00DE1450" w:rsidRPr="00D11B3B" w:rsidRDefault="00DE1450" w:rsidP="00D11B3B">
      <w:pPr>
        <w:pStyle w:val="Caption"/>
        <w:keepNext/>
        <w:spacing w:after="0"/>
        <w:ind w:firstLine="0"/>
        <w:jc w:val="left"/>
        <w:rPr>
          <w:ins w:id="2428" w:author="Andrew Bernath" w:date="2017-05-01T00:33:00Z"/>
          <w:sz w:val="20"/>
          <w:szCs w:val="20"/>
          <w:rPrChange w:id="2429" w:author="Andrew Bernath" w:date="2017-05-01T00:33:00Z">
            <w:rPr>
              <w:ins w:id="2430" w:author="Andrew Bernath" w:date="2017-05-01T00:33:00Z"/>
            </w:rPr>
          </w:rPrChange>
        </w:rPr>
        <w:pPrChange w:id="2431" w:author="Andrew Bernath" w:date="2017-05-01T00:34:00Z">
          <w:pPr/>
        </w:pPrChange>
      </w:pPr>
      <w:bookmarkStart w:id="2432" w:name="_Ref481406004"/>
      <w:ins w:id="2433" w:author="Andrew Bernath" w:date="2017-05-01T00:33:00Z">
        <w:r w:rsidRPr="00D11B3B">
          <w:rPr>
            <w:sz w:val="20"/>
            <w:szCs w:val="20"/>
            <w:rPrChange w:id="2434" w:author="Andrew Bernath" w:date="2017-05-01T00:33:00Z">
              <w:rPr/>
            </w:rPrChange>
          </w:rPr>
          <w:t xml:space="preserve">Table </w:t>
        </w:r>
        <w:r w:rsidRPr="00D11B3B">
          <w:rPr>
            <w:sz w:val="20"/>
            <w:szCs w:val="20"/>
            <w:rPrChange w:id="2435" w:author="Andrew Bernath" w:date="2017-05-01T00:33:00Z">
              <w:rPr/>
            </w:rPrChange>
          </w:rPr>
          <w:fldChar w:fldCharType="begin"/>
        </w:r>
        <w:r w:rsidRPr="00D11B3B">
          <w:rPr>
            <w:sz w:val="20"/>
            <w:szCs w:val="20"/>
            <w:rPrChange w:id="2436" w:author="Andrew Bernath" w:date="2017-05-01T00:33:00Z">
              <w:rPr/>
            </w:rPrChange>
          </w:rPr>
          <w:instrText xml:space="preserve"> SEQ Table \* ARABIC </w:instrText>
        </w:r>
      </w:ins>
      <w:r w:rsidRPr="00D11B3B">
        <w:rPr>
          <w:sz w:val="20"/>
          <w:szCs w:val="20"/>
          <w:rPrChange w:id="2437" w:author="Andrew Bernath" w:date="2017-05-01T00:33:00Z">
            <w:rPr/>
          </w:rPrChange>
        </w:rPr>
        <w:fldChar w:fldCharType="separate"/>
      </w:r>
      <w:ins w:id="2438" w:author="Andrew Bernath" w:date="2017-05-01T11:32:00Z">
        <w:r w:rsidR="00DF5813">
          <w:rPr>
            <w:noProof/>
            <w:sz w:val="20"/>
            <w:szCs w:val="20"/>
          </w:rPr>
          <w:t>3</w:t>
        </w:r>
      </w:ins>
      <w:ins w:id="2439" w:author="Andrew Bernath" w:date="2017-05-01T00:33:00Z">
        <w:r w:rsidRPr="00D11B3B">
          <w:rPr>
            <w:sz w:val="20"/>
            <w:szCs w:val="20"/>
            <w:rPrChange w:id="2440" w:author="Andrew Bernath" w:date="2017-05-01T00:33:00Z">
              <w:rPr/>
            </w:rPrChange>
          </w:rPr>
          <w:fldChar w:fldCharType="end"/>
        </w:r>
        <w:bookmarkEnd w:id="2432"/>
        <w:r w:rsidR="00D11B3B" w:rsidRPr="00D11B3B">
          <w:rPr>
            <w:sz w:val="20"/>
            <w:szCs w:val="20"/>
            <w:rPrChange w:id="2441" w:author="Andrew Bernath" w:date="2017-05-01T00:33:00Z">
              <w:rPr/>
            </w:rPrChange>
          </w:rPr>
          <w:t>. Mean Absolute P</w:t>
        </w:r>
        <w:r w:rsidRPr="00D11B3B">
          <w:rPr>
            <w:sz w:val="20"/>
            <w:szCs w:val="20"/>
            <w:rPrChange w:id="2442" w:author="Andrew Bernath" w:date="2017-05-01T00:33:00Z">
              <w:rPr/>
            </w:rPrChange>
          </w:rPr>
          <w:t xml:space="preserve">ercentage </w:t>
        </w:r>
        <w:r w:rsidR="00D11B3B" w:rsidRPr="00D11B3B">
          <w:rPr>
            <w:sz w:val="20"/>
            <w:szCs w:val="20"/>
            <w:rPrChange w:id="2443" w:author="Andrew Bernath" w:date="2017-05-01T00:33:00Z">
              <w:rPr/>
            </w:rPrChange>
          </w:rPr>
          <w:t>E</w:t>
        </w:r>
        <w:r w:rsidRPr="00D11B3B">
          <w:rPr>
            <w:sz w:val="20"/>
            <w:szCs w:val="20"/>
            <w:rPrChange w:id="2444" w:author="Andrew Bernath" w:date="2017-05-01T00:33:00Z">
              <w:rPr/>
            </w:rPrChange>
          </w:rPr>
          <w:t xml:space="preserve">rror and </w:t>
        </w:r>
        <w:r w:rsidR="00D11B3B" w:rsidRPr="00D11B3B">
          <w:rPr>
            <w:sz w:val="20"/>
            <w:szCs w:val="20"/>
            <w:rPrChange w:id="2445" w:author="Andrew Bernath" w:date="2017-05-01T00:33:00Z">
              <w:rPr/>
            </w:rPrChange>
          </w:rPr>
          <w:t>M</w:t>
        </w:r>
        <w:r w:rsidRPr="00D11B3B">
          <w:rPr>
            <w:sz w:val="20"/>
            <w:szCs w:val="20"/>
            <w:rPrChange w:id="2446" w:author="Andrew Bernath" w:date="2017-05-01T00:33:00Z">
              <w:rPr/>
            </w:rPrChange>
          </w:rPr>
          <w:t xml:space="preserve">edian </w:t>
        </w:r>
        <w:r w:rsidR="00D11B3B" w:rsidRPr="00D11B3B">
          <w:rPr>
            <w:sz w:val="20"/>
            <w:szCs w:val="20"/>
            <w:rPrChange w:id="2447" w:author="Andrew Bernath" w:date="2017-05-01T00:33:00Z">
              <w:rPr/>
            </w:rPrChange>
          </w:rPr>
          <w:t>P</w:t>
        </w:r>
        <w:r w:rsidRPr="00D11B3B">
          <w:rPr>
            <w:sz w:val="20"/>
            <w:szCs w:val="20"/>
            <w:rPrChange w:id="2448" w:author="Andrew Bernath" w:date="2017-05-01T00:33:00Z">
              <w:rPr/>
            </w:rPrChange>
          </w:rPr>
          <w:t xml:space="preserve">ercentage </w:t>
        </w:r>
        <w:r w:rsidR="00D11B3B" w:rsidRPr="00D11B3B">
          <w:rPr>
            <w:sz w:val="20"/>
            <w:szCs w:val="20"/>
            <w:rPrChange w:id="2449" w:author="Andrew Bernath" w:date="2017-05-01T00:33:00Z">
              <w:rPr/>
            </w:rPrChange>
          </w:rPr>
          <w:t>E</w:t>
        </w:r>
        <w:r w:rsidRPr="00D11B3B">
          <w:rPr>
            <w:sz w:val="20"/>
            <w:szCs w:val="20"/>
            <w:rPrChange w:id="2450" w:author="Andrew Bernath" w:date="2017-05-01T00:33:00Z">
              <w:rPr/>
            </w:rPrChange>
          </w:rPr>
          <w:t>rror</w:t>
        </w:r>
      </w:ins>
    </w:p>
    <w:tbl>
      <w:tblPr>
        <w:tblW w:w="6720" w:type="dxa"/>
        <w:tblLook w:val="04A0" w:firstRow="1" w:lastRow="0" w:firstColumn="1" w:lastColumn="0" w:noHBand="0" w:noVBand="1"/>
        <w:tblPrChange w:id="2451" w:author="Andrew Bernath" w:date="2017-05-01T00:32:00Z">
          <w:tblPr>
            <w:tblW w:w="6720" w:type="dxa"/>
            <w:tblLook w:val="04A0" w:firstRow="1" w:lastRow="0" w:firstColumn="1" w:lastColumn="0" w:noHBand="0" w:noVBand="1"/>
          </w:tblPr>
        </w:tblPrChange>
      </w:tblPr>
      <w:tblGrid>
        <w:gridCol w:w="960"/>
        <w:gridCol w:w="960"/>
        <w:gridCol w:w="960"/>
        <w:gridCol w:w="960"/>
        <w:gridCol w:w="960"/>
        <w:gridCol w:w="960"/>
        <w:gridCol w:w="960"/>
        <w:tblGridChange w:id="2452">
          <w:tblGrid>
            <w:gridCol w:w="960"/>
            <w:gridCol w:w="960"/>
            <w:gridCol w:w="960"/>
            <w:gridCol w:w="960"/>
            <w:gridCol w:w="960"/>
            <w:gridCol w:w="960"/>
            <w:gridCol w:w="960"/>
          </w:tblGrid>
        </w:tblGridChange>
      </w:tblGrid>
      <w:tr w:rsidR="00DE1450" w:rsidRPr="00DE1450" w14:paraId="2B1D2331" w14:textId="77777777" w:rsidTr="00DE1450">
        <w:trPr>
          <w:trHeight w:val="315"/>
          <w:tblHeader/>
          <w:ins w:id="2453" w:author="Andrew Bernath" w:date="2017-05-01T00:31:00Z"/>
          <w:trPrChange w:id="2454" w:author="Andrew Bernath" w:date="2017-05-01T00:32:00Z">
            <w:trPr>
              <w:trHeight w:val="315"/>
            </w:trPr>
          </w:trPrChange>
        </w:trPr>
        <w:tc>
          <w:tcPr>
            <w:tcW w:w="960"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Change w:id="2455" w:author="Andrew Bernath" w:date="2017-05-01T00:32:00Z">
              <w:tcPr>
                <w:tcW w:w="960"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tcPrChange>
          </w:tcPr>
          <w:p w14:paraId="4528F834" w14:textId="77777777" w:rsidR="00DE1450" w:rsidRPr="00DE1450" w:rsidRDefault="00DE1450" w:rsidP="00DE1450">
            <w:pPr>
              <w:ind w:firstLine="0"/>
              <w:jc w:val="center"/>
              <w:rPr>
                <w:ins w:id="2456" w:author="Andrew Bernath" w:date="2017-05-01T00:31:00Z"/>
                <w:b/>
                <w:bCs/>
                <w:color w:val="000000"/>
                <w:sz w:val="20"/>
              </w:rPr>
            </w:pPr>
            <w:ins w:id="2457" w:author="Andrew Bernath" w:date="2017-05-01T00:31:00Z">
              <w:r w:rsidRPr="00DE1450">
                <w:rPr>
                  <w:b/>
                  <w:bCs/>
                  <w:color w:val="000000"/>
                  <w:sz w:val="20"/>
                </w:rPr>
                <w:t>Case Number</w:t>
              </w:r>
            </w:ins>
          </w:p>
        </w:tc>
        <w:tc>
          <w:tcPr>
            <w:tcW w:w="2880" w:type="dxa"/>
            <w:gridSpan w:val="3"/>
            <w:tcBorders>
              <w:top w:val="single" w:sz="8" w:space="0" w:color="auto"/>
              <w:left w:val="nil"/>
              <w:bottom w:val="single" w:sz="8" w:space="0" w:color="auto"/>
              <w:right w:val="single" w:sz="8" w:space="0" w:color="000000"/>
            </w:tcBorders>
            <w:shd w:val="clear" w:color="000000" w:fill="D9D9D9"/>
            <w:vAlign w:val="center"/>
            <w:hideMark/>
            <w:tcPrChange w:id="2458" w:author="Andrew Bernath" w:date="2017-05-01T00:32:00Z">
              <w:tcPr>
                <w:tcW w:w="2880" w:type="dxa"/>
                <w:gridSpan w:val="3"/>
                <w:tcBorders>
                  <w:top w:val="single" w:sz="8" w:space="0" w:color="auto"/>
                  <w:left w:val="nil"/>
                  <w:bottom w:val="single" w:sz="8" w:space="0" w:color="auto"/>
                  <w:right w:val="single" w:sz="8" w:space="0" w:color="000000"/>
                </w:tcBorders>
                <w:shd w:val="clear" w:color="000000" w:fill="D9D9D9"/>
                <w:vAlign w:val="center"/>
                <w:hideMark/>
              </w:tcPr>
            </w:tcPrChange>
          </w:tcPr>
          <w:p w14:paraId="4FC6ABF2" w14:textId="77777777" w:rsidR="00DE1450" w:rsidRPr="00DE1450" w:rsidRDefault="00DE1450" w:rsidP="00DE1450">
            <w:pPr>
              <w:ind w:firstLine="0"/>
              <w:jc w:val="center"/>
              <w:rPr>
                <w:ins w:id="2459" w:author="Andrew Bernath" w:date="2017-05-01T00:31:00Z"/>
                <w:b/>
                <w:bCs/>
                <w:color w:val="000000"/>
                <w:sz w:val="20"/>
              </w:rPr>
            </w:pPr>
            <w:ins w:id="2460" w:author="Andrew Bernath" w:date="2017-05-01T00:31:00Z">
              <w:r w:rsidRPr="00DE1450">
                <w:rPr>
                  <w:b/>
                  <w:bCs/>
                  <w:color w:val="000000"/>
                  <w:sz w:val="20"/>
                </w:rPr>
                <w:t>MAPE</w:t>
              </w:r>
            </w:ins>
          </w:p>
        </w:tc>
        <w:tc>
          <w:tcPr>
            <w:tcW w:w="2880" w:type="dxa"/>
            <w:gridSpan w:val="3"/>
            <w:tcBorders>
              <w:top w:val="single" w:sz="8" w:space="0" w:color="auto"/>
              <w:left w:val="nil"/>
              <w:bottom w:val="single" w:sz="8" w:space="0" w:color="auto"/>
              <w:right w:val="single" w:sz="8" w:space="0" w:color="000000"/>
            </w:tcBorders>
            <w:shd w:val="clear" w:color="000000" w:fill="D9D9D9"/>
            <w:vAlign w:val="center"/>
            <w:hideMark/>
            <w:tcPrChange w:id="2461" w:author="Andrew Bernath" w:date="2017-05-01T00:32:00Z">
              <w:tcPr>
                <w:tcW w:w="2880" w:type="dxa"/>
                <w:gridSpan w:val="3"/>
                <w:tcBorders>
                  <w:top w:val="single" w:sz="8" w:space="0" w:color="auto"/>
                  <w:left w:val="nil"/>
                  <w:bottom w:val="single" w:sz="8" w:space="0" w:color="auto"/>
                  <w:right w:val="single" w:sz="8" w:space="0" w:color="000000"/>
                </w:tcBorders>
                <w:shd w:val="clear" w:color="000000" w:fill="D9D9D9"/>
                <w:vAlign w:val="center"/>
                <w:hideMark/>
              </w:tcPr>
            </w:tcPrChange>
          </w:tcPr>
          <w:p w14:paraId="13BF4094" w14:textId="77777777" w:rsidR="00DE1450" w:rsidRPr="00DE1450" w:rsidRDefault="00DE1450" w:rsidP="00DE1450">
            <w:pPr>
              <w:ind w:firstLine="0"/>
              <w:jc w:val="center"/>
              <w:rPr>
                <w:ins w:id="2462" w:author="Andrew Bernath" w:date="2017-05-01T00:31:00Z"/>
                <w:b/>
                <w:bCs/>
                <w:color w:val="000000"/>
                <w:sz w:val="20"/>
              </w:rPr>
            </w:pPr>
            <w:ins w:id="2463" w:author="Andrew Bernath" w:date="2017-05-01T00:31:00Z">
              <w:r w:rsidRPr="00DE1450">
                <w:rPr>
                  <w:b/>
                  <w:bCs/>
                  <w:color w:val="000000"/>
                  <w:sz w:val="20"/>
                </w:rPr>
                <w:t>Median Percentage Error</w:t>
              </w:r>
            </w:ins>
          </w:p>
        </w:tc>
      </w:tr>
      <w:tr w:rsidR="00DE1450" w:rsidRPr="00DE1450" w14:paraId="29665329" w14:textId="77777777" w:rsidTr="00DE1450">
        <w:trPr>
          <w:trHeight w:val="780"/>
          <w:tblHeader/>
          <w:ins w:id="2464" w:author="Andrew Bernath" w:date="2017-05-01T00:31:00Z"/>
          <w:trPrChange w:id="2465" w:author="Andrew Bernath" w:date="2017-05-01T00:32:00Z">
            <w:trPr>
              <w:trHeight w:val="780"/>
            </w:trPr>
          </w:trPrChange>
        </w:trPr>
        <w:tc>
          <w:tcPr>
            <w:tcW w:w="960" w:type="dxa"/>
            <w:vMerge/>
            <w:tcBorders>
              <w:top w:val="single" w:sz="8" w:space="0" w:color="auto"/>
              <w:left w:val="single" w:sz="8" w:space="0" w:color="auto"/>
              <w:bottom w:val="single" w:sz="8" w:space="0" w:color="000000"/>
              <w:right w:val="single" w:sz="8" w:space="0" w:color="auto"/>
            </w:tcBorders>
            <w:vAlign w:val="center"/>
            <w:hideMark/>
            <w:tcPrChange w:id="2466" w:author="Andrew Bernath" w:date="2017-05-01T00:32:00Z">
              <w:tcPr>
                <w:tcW w:w="960" w:type="dxa"/>
                <w:vMerge/>
                <w:tcBorders>
                  <w:top w:val="single" w:sz="8" w:space="0" w:color="auto"/>
                  <w:left w:val="single" w:sz="8" w:space="0" w:color="auto"/>
                  <w:bottom w:val="single" w:sz="8" w:space="0" w:color="000000"/>
                  <w:right w:val="single" w:sz="8" w:space="0" w:color="auto"/>
                </w:tcBorders>
                <w:vAlign w:val="center"/>
                <w:hideMark/>
              </w:tcPr>
            </w:tcPrChange>
          </w:tcPr>
          <w:p w14:paraId="17DBD5D6" w14:textId="77777777" w:rsidR="00DE1450" w:rsidRPr="00DE1450" w:rsidRDefault="00DE1450" w:rsidP="00DE1450">
            <w:pPr>
              <w:ind w:firstLine="0"/>
              <w:jc w:val="left"/>
              <w:rPr>
                <w:ins w:id="2467" w:author="Andrew Bernath" w:date="2017-05-01T00:31:00Z"/>
                <w:b/>
                <w:bCs/>
                <w:color w:val="000000"/>
                <w:sz w:val="20"/>
              </w:rPr>
            </w:pPr>
          </w:p>
        </w:tc>
        <w:tc>
          <w:tcPr>
            <w:tcW w:w="960" w:type="dxa"/>
            <w:tcBorders>
              <w:top w:val="nil"/>
              <w:left w:val="nil"/>
              <w:bottom w:val="single" w:sz="8" w:space="0" w:color="auto"/>
              <w:right w:val="single" w:sz="8" w:space="0" w:color="auto"/>
            </w:tcBorders>
            <w:shd w:val="clear" w:color="000000" w:fill="D9D9D9"/>
            <w:vAlign w:val="center"/>
            <w:hideMark/>
            <w:tcPrChange w:id="2468" w:author="Andrew Bernath" w:date="2017-05-01T00:32:00Z">
              <w:tcPr>
                <w:tcW w:w="960" w:type="dxa"/>
                <w:tcBorders>
                  <w:top w:val="nil"/>
                  <w:left w:val="nil"/>
                  <w:bottom w:val="single" w:sz="8" w:space="0" w:color="auto"/>
                  <w:right w:val="single" w:sz="8" w:space="0" w:color="auto"/>
                </w:tcBorders>
                <w:shd w:val="clear" w:color="000000" w:fill="D9D9D9"/>
                <w:vAlign w:val="center"/>
                <w:hideMark/>
              </w:tcPr>
            </w:tcPrChange>
          </w:tcPr>
          <w:p w14:paraId="67A72DB5" w14:textId="77777777" w:rsidR="00DE1450" w:rsidRPr="00DE1450" w:rsidRDefault="00DE1450" w:rsidP="00DE1450">
            <w:pPr>
              <w:ind w:firstLine="0"/>
              <w:jc w:val="center"/>
              <w:rPr>
                <w:ins w:id="2469" w:author="Andrew Bernath" w:date="2017-05-01T00:31:00Z"/>
                <w:b/>
                <w:bCs/>
                <w:color w:val="000000"/>
                <w:sz w:val="20"/>
              </w:rPr>
            </w:pPr>
            <w:ins w:id="2470" w:author="Andrew Bernath" w:date="2017-05-01T00:31:00Z">
              <w:r w:rsidRPr="00DE1450">
                <w:rPr>
                  <w:b/>
                  <w:bCs/>
                  <w:color w:val="000000"/>
                  <w:sz w:val="20"/>
                </w:rPr>
                <w:t>Forecast</w:t>
              </w:r>
            </w:ins>
          </w:p>
        </w:tc>
        <w:tc>
          <w:tcPr>
            <w:tcW w:w="960" w:type="dxa"/>
            <w:tcBorders>
              <w:top w:val="nil"/>
              <w:left w:val="nil"/>
              <w:bottom w:val="single" w:sz="8" w:space="0" w:color="auto"/>
              <w:right w:val="single" w:sz="8" w:space="0" w:color="auto"/>
            </w:tcBorders>
            <w:shd w:val="clear" w:color="000000" w:fill="D9D9D9"/>
            <w:vAlign w:val="center"/>
            <w:hideMark/>
            <w:tcPrChange w:id="2471" w:author="Andrew Bernath" w:date="2017-05-01T00:32:00Z">
              <w:tcPr>
                <w:tcW w:w="960" w:type="dxa"/>
                <w:tcBorders>
                  <w:top w:val="nil"/>
                  <w:left w:val="nil"/>
                  <w:bottom w:val="single" w:sz="8" w:space="0" w:color="auto"/>
                  <w:right w:val="single" w:sz="8" w:space="0" w:color="auto"/>
                </w:tcBorders>
                <w:shd w:val="clear" w:color="000000" w:fill="D9D9D9"/>
                <w:vAlign w:val="center"/>
                <w:hideMark/>
              </w:tcPr>
            </w:tcPrChange>
          </w:tcPr>
          <w:p w14:paraId="13917716" w14:textId="77777777" w:rsidR="00DE1450" w:rsidRPr="00DE1450" w:rsidRDefault="00DE1450" w:rsidP="00DE1450">
            <w:pPr>
              <w:ind w:firstLine="0"/>
              <w:jc w:val="center"/>
              <w:rPr>
                <w:ins w:id="2472" w:author="Andrew Bernath" w:date="2017-05-01T00:31:00Z"/>
                <w:b/>
                <w:bCs/>
                <w:color w:val="000000"/>
                <w:sz w:val="20"/>
              </w:rPr>
            </w:pPr>
            <w:ins w:id="2473" w:author="Andrew Bernath" w:date="2017-05-01T00:31:00Z">
              <w:r w:rsidRPr="00DE1450">
                <w:rPr>
                  <w:b/>
                  <w:bCs/>
                  <w:color w:val="000000"/>
                  <w:sz w:val="20"/>
                </w:rPr>
                <w:t>Simple Pre/Post</w:t>
              </w:r>
            </w:ins>
          </w:p>
        </w:tc>
        <w:tc>
          <w:tcPr>
            <w:tcW w:w="960" w:type="dxa"/>
            <w:tcBorders>
              <w:top w:val="nil"/>
              <w:left w:val="nil"/>
              <w:bottom w:val="single" w:sz="8" w:space="0" w:color="auto"/>
              <w:right w:val="single" w:sz="8" w:space="0" w:color="auto"/>
            </w:tcBorders>
            <w:shd w:val="clear" w:color="000000" w:fill="D9D9D9"/>
            <w:vAlign w:val="center"/>
            <w:hideMark/>
            <w:tcPrChange w:id="2474" w:author="Andrew Bernath" w:date="2017-05-01T00:32:00Z">
              <w:tcPr>
                <w:tcW w:w="960" w:type="dxa"/>
                <w:tcBorders>
                  <w:top w:val="nil"/>
                  <w:left w:val="nil"/>
                  <w:bottom w:val="single" w:sz="8" w:space="0" w:color="auto"/>
                  <w:right w:val="single" w:sz="8" w:space="0" w:color="auto"/>
                </w:tcBorders>
                <w:shd w:val="clear" w:color="000000" w:fill="D9D9D9"/>
                <w:vAlign w:val="center"/>
                <w:hideMark/>
              </w:tcPr>
            </w:tcPrChange>
          </w:tcPr>
          <w:p w14:paraId="4E9243E9" w14:textId="77777777" w:rsidR="00DE1450" w:rsidRPr="00DE1450" w:rsidRDefault="00DE1450" w:rsidP="00DE1450">
            <w:pPr>
              <w:ind w:firstLine="0"/>
              <w:jc w:val="center"/>
              <w:rPr>
                <w:ins w:id="2475" w:author="Andrew Bernath" w:date="2017-05-01T00:31:00Z"/>
                <w:b/>
                <w:bCs/>
                <w:color w:val="000000"/>
                <w:sz w:val="20"/>
              </w:rPr>
            </w:pPr>
            <w:ins w:id="2476" w:author="Andrew Bernath" w:date="2017-05-01T00:31:00Z">
              <w:r w:rsidRPr="00DE1450">
                <w:rPr>
                  <w:b/>
                  <w:bCs/>
                  <w:color w:val="000000"/>
                  <w:sz w:val="20"/>
                </w:rPr>
                <w:t>Fully-specified Pre/Post</w:t>
              </w:r>
            </w:ins>
          </w:p>
        </w:tc>
        <w:tc>
          <w:tcPr>
            <w:tcW w:w="960" w:type="dxa"/>
            <w:tcBorders>
              <w:top w:val="nil"/>
              <w:left w:val="nil"/>
              <w:bottom w:val="single" w:sz="8" w:space="0" w:color="auto"/>
              <w:right w:val="single" w:sz="8" w:space="0" w:color="auto"/>
            </w:tcBorders>
            <w:shd w:val="clear" w:color="000000" w:fill="D9D9D9"/>
            <w:vAlign w:val="center"/>
            <w:hideMark/>
            <w:tcPrChange w:id="2477" w:author="Andrew Bernath" w:date="2017-05-01T00:32:00Z">
              <w:tcPr>
                <w:tcW w:w="960" w:type="dxa"/>
                <w:tcBorders>
                  <w:top w:val="nil"/>
                  <w:left w:val="nil"/>
                  <w:bottom w:val="single" w:sz="8" w:space="0" w:color="auto"/>
                  <w:right w:val="single" w:sz="8" w:space="0" w:color="auto"/>
                </w:tcBorders>
                <w:shd w:val="clear" w:color="000000" w:fill="D9D9D9"/>
                <w:vAlign w:val="center"/>
                <w:hideMark/>
              </w:tcPr>
            </w:tcPrChange>
          </w:tcPr>
          <w:p w14:paraId="5C440EF8" w14:textId="77777777" w:rsidR="00DE1450" w:rsidRPr="00DE1450" w:rsidRDefault="00DE1450" w:rsidP="00DE1450">
            <w:pPr>
              <w:ind w:firstLine="0"/>
              <w:jc w:val="center"/>
              <w:rPr>
                <w:ins w:id="2478" w:author="Andrew Bernath" w:date="2017-05-01T00:31:00Z"/>
                <w:b/>
                <w:bCs/>
                <w:color w:val="000000"/>
                <w:sz w:val="20"/>
              </w:rPr>
            </w:pPr>
            <w:ins w:id="2479" w:author="Andrew Bernath" w:date="2017-05-01T00:31:00Z">
              <w:r w:rsidRPr="00DE1450">
                <w:rPr>
                  <w:b/>
                  <w:bCs/>
                  <w:color w:val="000000"/>
                  <w:sz w:val="20"/>
                </w:rPr>
                <w:t>Forecast</w:t>
              </w:r>
            </w:ins>
          </w:p>
        </w:tc>
        <w:tc>
          <w:tcPr>
            <w:tcW w:w="960" w:type="dxa"/>
            <w:tcBorders>
              <w:top w:val="nil"/>
              <w:left w:val="nil"/>
              <w:bottom w:val="single" w:sz="8" w:space="0" w:color="auto"/>
              <w:right w:val="single" w:sz="8" w:space="0" w:color="auto"/>
            </w:tcBorders>
            <w:shd w:val="clear" w:color="000000" w:fill="D9D9D9"/>
            <w:vAlign w:val="center"/>
            <w:hideMark/>
            <w:tcPrChange w:id="2480" w:author="Andrew Bernath" w:date="2017-05-01T00:32:00Z">
              <w:tcPr>
                <w:tcW w:w="960" w:type="dxa"/>
                <w:tcBorders>
                  <w:top w:val="nil"/>
                  <w:left w:val="nil"/>
                  <w:bottom w:val="single" w:sz="8" w:space="0" w:color="auto"/>
                  <w:right w:val="single" w:sz="8" w:space="0" w:color="auto"/>
                </w:tcBorders>
                <w:shd w:val="clear" w:color="000000" w:fill="D9D9D9"/>
                <w:vAlign w:val="center"/>
                <w:hideMark/>
              </w:tcPr>
            </w:tcPrChange>
          </w:tcPr>
          <w:p w14:paraId="39FF2B51" w14:textId="77777777" w:rsidR="00DE1450" w:rsidRPr="00DE1450" w:rsidRDefault="00DE1450" w:rsidP="00DE1450">
            <w:pPr>
              <w:ind w:firstLine="0"/>
              <w:jc w:val="center"/>
              <w:rPr>
                <w:ins w:id="2481" w:author="Andrew Bernath" w:date="2017-05-01T00:31:00Z"/>
                <w:b/>
                <w:bCs/>
                <w:color w:val="000000"/>
                <w:sz w:val="20"/>
              </w:rPr>
            </w:pPr>
            <w:ins w:id="2482" w:author="Andrew Bernath" w:date="2017-05-01T00:31:00Z">
              <w:r w:rsidRPr="00DE1450">
                <w:rPr>
                  <w:b/>
                  <w:bCs/>
                  <w:color w:val="000000"/>
                  <w:sz w:val="20"/>
                </w:rPr>
                <w:t>Simple Pre/Post</w:t>
              </w:r>
            </w:ins>
          </w:p>
        </w:tc>
        <w:tc>
          <w:tcPr>
            <w:tcW w:w="960" w:type="dxa"/>
            <w:tcBorders>
              <w:top w:val="nil"/>
              <w:left w:val="nil"/>
              <w:bottom w:val="single" w:sz="8" w:space="0" w:color="auto"/>
              <w:right w:val="single" w:sz="8" w:space="0" w:color="auto"/>
            </w:tcBorders>
            <w:shd w:val="clear" w:color="000000" w:fill="D9D9D9"/>
            <w:vAlign w:val="center"/>
            <w:hideMark/>
            <w:tcPrChange w:id="2483" w:author="Andrew Bernath" w:date="2017-05-01T00:32:00Z">
              <w:tcPr>
                <w:tcW w:w="960" w:type="dxa"/>
                <w:tcBorders>
                  <w:top w:val="nil"/>
                  <w:left w:val="nil"/>
                  <w:bottom w:val="single" w:sz="8" w:space="0" w:color="auto"/>
                  <w:right w:val="single" w:sz="8" w:space="0" w:color="auto"/>
                </w:tcBorders>
                <w:shd w:val="clear" w:color="000000" w:fill="D9D9D9"/>
                <w:vAlign w:val="center"/>
                <w:hideMark/>
              </w:tcPr>
            </w:tcPrChange>
          </w:tcPr>
          <w:p w14:paraId="0D2D997F" w14:textId="77777777" w:rsidR="00DE1450" w:rsidRPr="00DE1450" w:rsidRDefault="00DE1450" w:rsidP="00DE1450">
            <w:pPr>
              <w:ind w:firstLine="0"/>
              <w:jc w:val="center"/>
              <w:rPr>
                <w:ins w:id="2484" w:author="Andrew Bernath" w:date="2017-05-01T00:31:00Z"/>
                <w:b/>
                <w:bCs/>
                <w:color w:val="000000"/>
                <w:sz w:val="20"/>
              </w:rPr>
            </w:pPr>
            <w:ins w:id="2485" w:author="Andrew Bernath" w:date="2017-05-01T00:31:00Z">
              <w:r w:rsidRPr="00DE1450">
                <w:rPr>
                  <w:b/>
                  <w:bCs/>
                  <w:color w:val="000000"/>
                  <w:sz w:val="20"/>
                </w:rPr>
                <w:t>Fully-specified Pre/Post</w:t>
              </w:r>
            </w:ins>
          </w:p>
        </w:tc>
      </w:tr>
      <w:tr w:rsidR="00DE1450" w:rsidRPr="00DE1450" w14:paraId="3C2AD16D" w14:textId="77777777" w:rsidTr="00DE1450">
        <w:trPr>
          <w:trHeight w:val="315"/>
          <w:tblHeader/>
          <w:ins w:id="2486" w:author="Andrew Bernath" w:date="2017-05-01T00:31:00Z"/>
          <w:trPrChange w:id="2487" w:author="Andrew Bernath" w:date="2017-05-01T00:32:00Z">
            <w:trPr>
              <w:trHeight w:val="315"/>
            </w:trPr>
          </w:trPrChange>
        </w:trPr>
        <w:tc>
          <w:tcPr>
            <w:tcW w:w="6720" w:type="dxa"/>
            <w:gridSpan w:val="7"/>
            <w:tcBorders>
              <w:top w:val="single" w:sz="8" w:space="0" w:color="auto"/>
              <w:left w:val="single" w:sz="8" w:space="0" w:color="auto"/>
              <w:bottom w:val="single" w:sz="8" w:space="0" w:color="auto"/>
              <w:right w:val="single" w:sz="8" w:space="0" w:color="000000"/>
            </w:tcBorders>
            <w:shd w:val="clear" w:color="000000" w:fill="D9D9D9"/>
            <w:vAlign w:val="center"/>
            <w:hideMark/>
            <w:tcPrChange w:id="2488" w:author="Andrew Bernath" w:date="2017-05-01T00:32:00Z">
              <w:tcPr>
                <w:tcW w:w="6720" w:type="dxa"/>
                <w:gridSpan w:val="7"/>
                <w:tcBorders>
                  <w:top w:val="single" w:sz="8" w:space="0" w:color="auto"/>
                  <w:left w:val="single" w:sz="8" w:space="0" w:color="auto"/>
                  <w:bottom w:val="single" w:sz="8" w:space="0" w:color="auto"/>
                  <w:right w:val="single" w:sz="8" w:space="0" w:color="000000"/>
                </w:tcBorders>
                <w:shd w:val="clear" w:color="000000" w:fill="D9D9D9"/>
                <w:vAlign w:val="center"/>
                <w:hideMark/>
              </w:tcPr>
            </w:tcPrChange>
          </w:tcPr>
          <w:p w14:paraId="5591244F" w14:textId="77777777" w:rsidR="00DE1450" w:rsidRPr="00DE1450" w:rsidRDefault="00DE1450" w:rsidP="00DE1450">
            <w:pPr>
              <w:ind w:firstLine="0"/>
              <w:jc w:val="center"/>
              <w:rPr>
                <w:ins w:id="2489" w:author="Andrew Bernath" w:date="2017-05-01T00:31:00Z"/>
                <w:b/>
                <w:bCs/>
                <w:color w:val="000000"/>
                <w:sz w:val="20"/>
              </w:rPr>
            </w:pPr>
            <w:ins w:id="2490" w:author="Andrew Bernath" w:date="2017-05-01T00:31:00Z">
              <w:r w:rsidRPr="00DE1450">
                <w:rPr>
                  <w:b/>
                  <w:bCs/>
                  <w:color w:val="000000"/>
                  <w:sz w:val="20"/>
                </w:rPr>
                <w:t>Simple Facility</w:t>
              </w:r>
            </w:ins>
          </w:p>
        </w:tc>
      </w:tr>
      <w:tr w:rsidR="00DE1450" w:rsidRPr="00DE1450" w14:paraId="43293471" w14:textId="77777777" w:rsidTr="00DE1450">
        <w:trPr>
          <w:trHeight w:val="315"/>
          <w:tblHeader/>
          <w:ins w:id="2491" w:author="Andrew Bernath" w:date="2017-05-01T00:31:00Z"/>
          <w:trPrChange w:id="2492" w:author="Andrew Bernath" w:date="2017-05-01T00:32: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2493" w:author="Andrew Bernath" w:date="2017-05-01T00:32: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51B11D8F" w14:textId="77777777" w:rsidR="00DE1450" w:rsidRPr="00DE1450" w:rsidRDefault="00DE1450" w:rsidP="00DE1450">
            <w:pPr>
              <w:ind w:firstLine="0"/>
              <w:jc w:val="center"/>
              <w:rPr>
                <w:ins w:id="2494" w:author="Andrew Bernath" w:date="2017-05-01T00:31:00Z"/>
                <w:b/>
                <w:bCs/>
                <w:color w:val="000000"/>
                <w:sz w:val="20"/>
              </w:rPr>
            </w:pPr>
            <w:ins w:id="2495" w:author="Andrew Bernath" w:date="2017-05-01T00:31:00Z">
              <w:r w:rsidRPr="00DE1450">
                <w:rPr>
                  <w:b/>
                  <w:bCs/>
                  <w:color w:val="000000"/>
                  <w:sz w:val="20"/>
                </w:rPr>
                <w:t>1</w:t>
              </w:r>
            </w:ins>
          </w:p>
        </w:tc>
        <w:tc>
          <w:tcPr>
            <w:tcW w:w="960" w:type="dxa"/>
            <w:tcBorders>
              <w:top w:val="nil"/>
              <w:left w:val="nil"/>
              <w:bottom w:val="single" w:sz="8" w:space="0" w:color="auto"/>
              <w:right w:val="single" w:sz="8" w:space="0" w:color="auto"/>
            </w:tcBorders>
            <w:shd w:val="clear" w:color="auto" w:fill="auto"/>
            <w:noWrap/>
            <w:vAlign w:val="center"/>
            <w:hideMark/>
            <w:tcPrChange w:id="2496"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12C7E46C" w14:textId="77777777" w:rsidR="00DE1450" w:rsidRPr="00DE1450" w:rsidRDefault="00DE1450" w:rsidP="00DE1450">
            <w:pPr>
              <w:ind w:firstLine="0"/>
              <w:jc w:val="center"/>
              <w:rPr>
                <w:ins w:id="2497" w:author="Andrew Bernath" w:date="2017-05-01T00:31:00Z"/>
                <w:color w:val="000000"/>
                <w:sz w:val="20"/>
              </w:rPr>
            </w:pPr>
            <w:ins w:id="2498" w:author="Andrew Bernath" w:date="2017-05-01T00:31:00Z">
              <w:r w:rsidRPr="00DE1450">
                <w:rPr>
                  <w:color w:val="000000"/>
                  <w:sz w:val="20"/>
                </w:rPr>
                <w:t>2.4%</w:t>
              </w:r>
            </w:ins>
          </w:p>
        </w:tc>
        <w:tc>
          <w:tcPr>
            <w:tcW w:w="960" w:type="dxa"/>
            <w:tcBorders>
              <w:top w:val="nil"/>
              <w:left w:val="nil"/>
              <w:bottom w:val="single" w:sz="8" w:space="0" w:color="auto"/>
              <w:right w:val="single" w:sz="8" w:space="0" w:color="auto"/>
            </w:tcBorders>
            <w:shd w:val="clear" w:color="auto" w:fill="auto"/>
            <w:noWrap/>
            <w:vAlign w:val="center"/>
            <w:hideMark/>
            <w:tcPrChange w:id="2499"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1992C52D" w14:textId="77777777" w:rsidR="00DE1450" w:rsidRPr="00DE1450" w:rsidRDefault="00DE1450" w:rsidP="00DE1450">
            <w:pPr>
              <w:ind w:firstLine="0"/>
              <w:jc w:val="center"/>
              <w:rPr>
                <w:ins w:id="2500" w:author="Andrew Bernath" w:date="2017-05-01T00:31:00Z"/>
                <w:color w:val="000000"/>
                <w:sz w:val="20"/>
              </w:rPr>
            </w:pPr>
            <w:ins w:id="2501" w:author="Andrew Bernath" w:date="2017-05-01T00:31:00Z">
              <w:r w:rsidRPr="00DE1450">
                <w:rPr>
                  <w:color w:val="000000"/>
                  <w:sz w:val="20"/>
                </w:rPr>
                <w:t>3.0%</w:t>
              </w:r>
            </w:ins>
          </w:p>
        </w:tc>
        <w:tc>
          <w:tcPr>
            <w:tcW w:w="960" w:type="dxa"/>
            <w:tcBorders>
              <w:top w:val="nil"/>
              <w:left w:val="nil"/>
              <w:bottom w:val="single" w:sz="8" w:space="0" w:color="auto"/>
              <w:right w:val="single" w:sz="8" w:space="0" w:color="auto"/>
            </w:tcBorders>
            <w:shd w:val="clear" w:color="auto" w:fill="auto"/>
            <w:noWrap/>
            <w:vAlign w:val="center"/>
            <w:hideMark/>
            <w:tcPrChange w:id="2502"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2EA2FCD5" w14:textId="77777777" w:rsidR="00DE1450" w:rsidRPr="00DE1450" w:rsidRDefault="00DE1450" w:rsidP="00DE1450">
            <w:pPr>
              <w:ind w:firstLine="0"/>
              <w:jc w:val="center"/>
              <w:rPr>
                <w:ins w:id="2503" w:author="Andrew Bernath" w:date="2017-05-01T00:31:00Z"/>
                <w:color w:val="000000"/>
                <w:sz w:val="20"/>
              </w:rPr>
            </w:pPr>
            <w:ins w:id="2504" w:author="Andrew Bernath" w:date="2017-05-01T00:31:00Z">
              <w:r w:rsidRPr="00DE1450">
                <w:rPr>
                  <w:color w:val="000000"/>
                  <w:sz w:val="20"/>
                </w:rPr>
                <w:t>2.9%</w:t>
              </w:r>
            </w:ins>
          </w:p>
        </w:tc>
        <w:tc>
          <w:tcPr>
            <w:tcW w:w="960" w:type="dxa"/>
            <w:tcBorders>
              <w:top w:val="nil"/>
              <w:left w:val="nil"/>
              <w:bottom w:val="single" w:sz="8" w:space="0" w:color="auto"/>
              <w:right w:val="single" w:sz="8" w:space="0" w:color="auto"/>
            </w:tcBorders>
            <w:shd w:val="clear" w:color="auto" w:fill="auto"/>
            <w:vAlign w:val="center"/>
            <w:hideMark/>
            <w:tcPrChange w:id="2505" w:author="Andrew Bernath" w:date="2017-05-01T00:32:00Z">
              <w:tcPr>
                <w:tcW w:w="960" w:type="dxa"/>
                <w:tcBorders>
                  <w:top w:val="nil"/>
                  <w:left w:val="nil"/>
                  <w:bottom w:val="single" w:sz="8" w:space="0" w:color="auto"/>
                  <w:right w:val="single" w:sz="8" w:space="0" w:color="auto"/>
                </w:tcBorders>
                <w:shd w:val="clear" w:color="auto" w:fill="auto"/>
                <w:vAlign w:val="center"/>
                <w:hideMark/>
              </w:tcPr>
            </w:tcPrChange>
          </w:tcPr>
          <w:p w14:paraId="3DCA34AC" w14:textId="77777777" w:rsidR="00DE1450" w:rsidRPr="00DE1450" w:rsidRDefault="00DE1450" w:rsidP="00DE1450">
            <w:pPr>
              <w:ind w:firstLine="0"/>
              <w:jc w:val="center"/>
              <w:rPr>
                <w:ins w:id="2506" w:author="Andrew Bernath" w:date="2017-05-01T00:31:00Z"/>
                <w:color w:val="000000"/>
                <w:sz w:val="20"/>
              </w:rPr>
            </w:pPr>
            <w:ins w:id="2507" w:author="Andrew Bernath" w:date="2017-05-01T00:31:00Z">
              <w:r w:rsidRPr="00DE1450">
                <w:rPr>
                  <w:color w:val="000000"/>
                  <w:sz w:val="20"/>
                </w:rPr>
                <w:t>0.0%</w:t>
              </w:r>
            </w:ins>
          </w:p>
        </w:tc>
        <w:tc>
          <w:tcPr>
            <w:tcW w:w="960" w:type="dxa"/>
            <w:tcBorders>
              <w:top w:val="nil"/>
              <w:left w:val="nil"/>
              <w:bottom w:val="single" w:sz="8" w:space="0" w:color="auto"/>
              <w:right w:val="single" w:sz="8" w:space="0" w:color="auto"/>
            </w:tcBorders>
            <w:shd w:val="clear" w:color="auto" w:fill="auto"/>
            <w:vAlign w:val="center"/>
            <w:hideMark/>
            <w:tcPrChange w:id="2508" w:author="Andrew Bernath" w:date="2017-05-01T00:32:00Z">
              <w:tcPr>
                <w:tcW w:w="960" w:type="dxa"/>
                <w:tcBorders>
                  <w:top w:val="nil"/>
                  <w:left w:val="nil"/>
                  <w:bottom w:val="single" w:sz="8" w:space="0" w:color="auto"/>
                  <w:right w:val="single" w:sz="8" w:space="0" w:color="auto"/>
                </w:tcBorders>
                <w:shd w:val="clear" w:color="auto" w:fill="auto"/>
                <w:vAlign w:val="center"/>
                <w:hideMark/>
              </w:tcPr>
            </w:tcPrChange>
          </w:tcPr>
          <w:p w14:paraId="1153744B" w14:textId="77777777" w:rsidR="00DE1450" w:rsidRPr="00DE1450" w:rsidRDefault="00DE1450" w:rsidP="00DE1450">
            <w:pPr>
              <w:ind w:firstLine="0"/>
              <w:jc w:val="center"/>
              <w:rPr>
                <w:ins w:id="2509" w:author="Andrew Bernath" w:date="2017-05-01T00:31:00Z"/>
                <w:color w:val="000000"/>
                <w:sz w:val="20"/>
              </w:rPr>
            </w:pPr>
            <w:ins w:id="2510" w:author="Andrew Bernath" w:date="2017-05-01T00:31:00Z">
              <w:r w:rsidRPr="00DE1450">
                <w:rPr>
                  <w:color w:val="000000"/>
                  <w:sz w:val="20"/>
                </w:rPr>
                <w:t>0.7%</w:t>
              </w:r>
            </w:ins>
          </w:p>
        </w:tc>
        <w:tc>
          <w:tcPr>
            <w:tcW w:w="960" w:type="dxa"/>
            <w:tcBorders>
              <w:top w:val="nil"/>
              <w:left w:val="nil"/>
              <w:bottom w:val="single" w:sz="8" w:space="0" w:color="auto"/>
              <w:right w:val="single" w:sz="8" w:space="0" w:color="auto"/>
            </w:tcBorders>
            <w:shd w:val="clear" w:color="auto" w:fill="auto"/>
            <w:vAlign w:val="center"/>
            <w:hideMark/>
            <w:tcPrChange w:id="2511" w:author="Andrew Bernath" w:date="2017-05-01T00:32:00Z">
              <w:tcPr>
                <w:tcW w:w="960" w:type="dxa"/>
                <w:tcBorders>
                  <w:top w:val="nil"/>
                  <w:left w:val="nil"/>
                  <w:bottom w:val="single" w:sz="8" w:space="0" w:color="auto"/>
                  <w:right w:val="single" w:sz="8" w:space="0" w:color="auto"/>
                </w:tcBorders>
                <w:shd w:val="clear" w:color="auto" w:fill="auto"/>
                <w:vAlign w:val="center"/>
                <w:hideMark/>
              </w:tcPr>
            </w:tcPrChange>
          </w:tcPr>
          <w:p w14:paraId="49A11180" w14:textId="77777777" w:rsidR="00DE1450" w:rsidRPr="00DE1450" w:rsidRDefault="00DE1450" w:rsidP="00DE1450">
            <w:pPr>
              <w:ind w:firstLine="0"/>
              <w:jc w:val="center"/>
              <w:rPr>
                <w:ins w:id="2512" w:author="Andrew Bernath" w:date="2017-05-01T00:31:00Z"/>
                <w:color w:val="000000"/>
                <w:sz w:val="20"/>
              </w:rPr>
            </w:pPr>
            <w:ins w:id="2513" w:author="Andrew Bernath" w:date="2017-05-01T00:31:00Z">
              <w:r w:rsidRPr="00DE1450">
                <w:rPr>
                  <w:color w:val="000000"/>
                  <w:sz w:val="20"/>
                </w:rPr>
                <w:t>-0.1%</w:t>
              </w:r>
            </w:ins>
          </w:p>
        </w:tc>
      </w:tr>
      <w:tr w:rsidR="00DE1450" w:rsidRPr="00DE1450" w14:paraId="5FDAF290" w14:textId="77777777" w:rsidTr="00DE1450">
        <w:trPr>
          <w:trHeight w:val="315"/>
          <w:tblHeader/>
          <w:ins w:id="2514" w:author="Andrew Bernath" w:date="2017-05-01T00:31:00Z"/>
          <w:trPrChange w:id="2515" w:author="Andrew Bernath" w:date="2017-05-01T00:32: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2516" w:author="Andrew Bernath" w:date="2017-05-01T00:32: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1ECD9DD5" w14:textId="77777777" w:rsidR="00DE1450" w:rsidRPr="00DE1450" w:rsidRDefault="00DE1450" w:rsidP="00DE1450">
            <w:pPr>
              <w:ind w:firstLine="0"/>
              <w:jc w:val="center"/>
              <w:rPr>
                <w:ins w:id="2517" w:author="Andrew Bernath" w:date="2017-05-01T00:31:00Z"/>
                <w:b/>
                <w:bCs/>
                <w:color w:val="000000"/>
                <w:sz w:val="20"/>
              </w:rPr>
            </w:pPr>
            <w:ins w:id="2518" w:author="Andrew Bernath" w:date="2017-05-01T00:31:00Z">
              <w:r w:rsidRPr="00DE1450">
                <w:rPr>
                  <w:b/>
                  <w:bCs/>
                  <w:color w:val="000000"/>
                  <w:sz w:val="20"/>
                </w:rPr>
                <w:t>2</w:t>
              </w:r>
            </w:ins>
          </w:p>
        </w:tc>
        <w:tc>
          <w:tcPr>
            <w:tcW w:w="960" w:type="dxa"/>
            <w:tcBorders>
              <w:top w:val="nil"/>
              <w:left w:val="nil"/>
              <w:bottom w:val="single" w:sz="8" w:space="0" w:color="auto"/>
              <w:right w:val="single" w:sz="8" w:space="0" w:color="auto"/>
            </w:tcBorders>
            <w:shd w:val="clear" w:color="auto" w:fill="auto"/>
            <w:noWrap/>
            <w:vAlign w:val="center"/>
            <w:hideMark/>
            <w:tcPrChange w:id="2519"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512CB27E" w14:textId="77777777" w:rsidR="00DE1450" w:rsidRPr="00AA1763" w:rsidRDefault="00DE1450" w:rsidP="00DE1450">
            <w:pPr>
              <w:ind w:firstLine="0"/>
              <w:jc w:val="center"/>
              <w:rPr>
                <w:ins w:id="2520" w:author="Andrew Bernath" w:date="2017-05-01T00:31:00Z"/>
                <w:color w:val="C00000"/>
                <w:sz w:val="20"/>
                <w:rPrChange w:id="2521" w:author="Andrew Bernath" w:date="2017-05-01T13:08:00Z">
                  <w:rPr>
                    <w:ins w:id="2522" w:author="Andrew Bernath" w:date="2017-05-01T00:31:00Z"/>
                    <w:color w:val="000000"/>
                    <w:sz w:val="20"/>
                  </w:rPr>
                </w:rPrChange>
              </w:rPr>
            </w:pPr>
            <w:ins w:id="2523" w:author="Andrew Bernath" w:date="2017-05-01T00:31:00Z">
              <w:r w:rsidRPr="00AA1763">
                <w:rPr>
                  <w:color w:val="C00000"/>
                  <w:sz w:val="20"/>
                  <w:rPrChange w:id="2524" w:author="Andrew Bernath" w:date="2017-05-01T13:08:00Z">
                    <w:rPr>
                      <w:color w:val="000000"/>
                      <w:sz w:val="20"/>
                    </w:rPr>
                  </w:rPrChange>
                </w:rPr>
                <w:t>6.1%</w:t>
              </w:r>
            </w:ins>
          </w:p>
        </w:tc>
        <w:tc>
          <w:tcPr>
            <w:tcW w:w="960" w:type="dxa"/>
            <w:tcBorders>
              <w:top w:val="nil"/>
              <w:left w:val="nil"/>
              <w:bottom w:val="single" w:sz="8" w:space="0" w:color="auto"/>
              <w:right w:val="single" w:sz="8" w:space="0" w:color="auto"/>
            </w:tcBorders>
            <w:shd w:val="clear" w:color="auto" w:fill="auto"/>
            <w:noWrap/>
            <w:vAlign w:val="center"/>
            <w:hideMark/>
            <w:tcPrChange w:id="2525"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3AC87BDE" w14:textId="77777777" w:rsidR="00DE1450" w:rsidRPr="00AA1763" w:rsidRDefault="00DE1450" w:rsidP="00DE1450">
            <w:pPr>
              <w:ind w:firstLine="0"/>
              <w:jc w:val="center"/>
              <w:rPr>
                <w:ins w:id="2526" w:author="Andrew Bernath" w:date="2017-05-01T00:31:00Z"/>
                <w:color w:val="C00000"/>
                <w:sz w:val="20"/>
                <w:rPrChange w:id="2527" w:author="Andrew Bernath" w:date="2017-05-01T13:08:00Z">
                  <w:rPr>
                    <w:ins w:id="2528" w:author="Andrew Bernath" w:date="2017-05-01T00:31:00Z"/>
                    <w:color w:val="000000"/>
                    <w:sz w:val="20"/>
                  </w:rPr>
                </w:rPrChange>
              </w:rPr>
            </w:pPr>
            <w:ins w:id="2529" w:author="Andrew Bernath" w:date="2017-05-01T00:31:00Z">
              <w:r w:rsidRPr="00AA1763">
                <w:rPr>
                  <w:color w:val="C00000"/>
                  <w:sz w:val="20"/>
                  <w:rPrChange w:id="2530" w:author="Andrew Bernath" w:date="2017-05-01T13:08:00Z">
                    <w:rPr>
                      <w:color w:val="000000"/>
                      <w:sz w:val="20"/>
                    </w:rPr>
                  </w:rPrChange>
                </w:rPr>
                <w:t>5.2%</w:t>
              </w:r>
            </w:ins>
          </w:p>
        </w:tc>
        <w:tc>
          <w:tcPr>
            <w:tcW w:w="960" w:type="dxa"/>
            <w:tcBorders>
              <w:top w:val="nil"/>
              <w:left w:val="nil"/>
              <w:bottom w:val="single" w:sz="8" w:space="0" w:color="auto"/>
              <w:right w:val="single" w:sz="8" w:space="0" w:color="auto"/>
            </w:tcBorders>
            <w:shd w:val="clear" w:color="auto" w:fill="auto"/>
            <w:noWrap/>
            <w:vAlign w:val="center"/>
            <w:hideMark/>
            <w:tcPrChange w:id="2531"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3844C34C" w14:textId="77777777" w:rsidR="00DE1450" w:rsidRPr="00AA1763" w:rsidRDefault="00DE1450" w:rsidP="00DE1450">
            <w:pPr>
              <w:ind w:firstLine="0"/>
              <w:jc w:val="center"/>
              <w:rPr>
                <w:ins w:id="2532" w:author="Andrew Bernath" w:date="2017-05-01T00:31:00Z"/>
                <w:color w:val="C00000"/>
                <w:sz w:val="20"/>
                <w:rPrChange w:id="2533" w:author="Andrew Bernath" w:date="2017-05-01T13:08:00Z">
                  <w:rPr>
                    <w:ins w:id="2534" w:author="Andrew Bernath" w:date="2017-05-01T00:31:00Z"/>
                    <w:color w:val="000000"/>
                    <w:sz w:val="20"/>
                  </w:rPr>
                </w:rPrChange>
              </w:rPr>
            </w:pPr>
            <w:ins w:id="2535" w:author="Andrew Bernath" w:date="2017-05-01T00:31:00Z">
              <w:r w:rsidRPr="00AA1763">
                <w:rPr>
                  <w:color w:val="C00000"/>
                  <w:sz w:val="20"/>
                  <w:rPrChange w:id="2536" w:author="Andrew Bernath" w:date="2017-05-01T13:08:00Z">
                    <w:rPr>
                      <w:color w:val="000000"/>
                      <w:sz w:val="20"/>
                    </w:rPr>
                  </w:rPrChange>
                </w:rPr>
                <w:t>6.1%</w:t>
              </w:r>
            </w:ins>
          </w:p>
        </w:tc>
        <w:tc>
          <w:tcPr>
            <w:tcW w:w="960" w:type="dxa"/>
            <w:tcBorders>
              <w:top w:val="nil"/>
              <w:left w:val="nil"/>
              <w:bottom w:val="single" w:sz="8" w:space="0" w:color="auto"/>
              <w:right w:val="single" w:sz="8" w:space="0" w:color="auto"/>
            </w:tcBorders>
            <w:shd w:val="clear" w:color="auto" w:fill="auto"/>
            <w:vAlign w:val="center"/>
            <w:hideMark/>
            <w:tcPrChange w:id="2537" w:author="Andrew Bernath" w:date="2017-05-01T00:32:00Z">
              <w:tcPr>
                <w:tcW w:w="960" w:type="dxa"/>
                <w:tcBorders>
                  <w:top w:val="nil"/>
                  <w:left w:val="nil"/>
                  <w:bottom w:val="single" w:sz="8" w:space="0" w:color="auto"/>
                  <w:right w:val="single" w:sz="8" w:space="0" w:color="auto"/>
                </w:tcBorders>
                <w:shd w:val="clear" w:color="auto" w:fill="auto"/>
                <w:vAlign w:val="center"/>
                <w:hideMark/>
              </w:tcPr>
            </w:tcPrChange>
          </w:tcPr>
          <w:p w14:paraId="410517AC" w14:textId="77777777" w:rsidR="00DE1450" w:rsidRPr="00AA1763" w:rsidRDefault="00DE1450" w:rsidP="00DE1450">
            <w:pPr>
              <w:ind w:firstLine="0"/>
              <w:jc w:val="center"/>
              <w:rPr>
                <w:ins w:id="2538" w:author="Andrew Bernath" w:date="2017-05-01T00:31:00Z"/>
                <w:color w:val="C00000"/>
                <w:sz w:val="20"/>
                <w:rPrChange w:id="2539" w:author="Andrew Bernath" w:date="2017-05-01T13:07:00Z">
                  <w:rPr>
                    <w:ins w:id="2540" w:author="Andrew Bernath" w:date="2017-05-01T00:31:00Z"/>
                    <w:color w:val="000000"/>
                    <w:sz w:val="20"/>
                  </w:rPr>
                </w:rPrChange>
              </w:rPr>
            </w:pPr>
            <w:ins w:id="2541" w:author="Andrew Bernath" w:date="2017-05-01T00:31:00Z">
              <w:r w:rsidRPr="00AA1763">
                <w:rPr>
                  <w:color w:val="C00000"/>
                  <w:sz w:val="20"/>
                  <w:rPrChange w:id="2542" w:author="Andrew Bernath" w:date="2017-05-01T13:07:00Z">
                    <w:rPr>
                      <w:color w:val="000000"/>
                      <w:sz w:val="20"/>
                    </w:rPr>
                  </w:rPrChange>
                </w:rPr>
                <w:t>6.0%</w:t>
              </w:r>
            </w:ins>
          </w:p>
        </w:tc>
        <w:tc>
          <w:tcPr>
            <w:tcW w:w="960" w:type="dxa"/>
            <w:tcBorders>
              <w:top w:val="nil"/>
              <w:left w:val="nil"/>
              <w:bottom w:val="single" w:sz="8" w:space="0" w:color="auto"/>
              <w:right w:val="single" w:sz="8" w:space="0" w:color="auto"/>
            </w:tcBorders>
            <w:shd w:val="clear" w:color="auto" w:fill="auto"/>
            <w:vAlign w:val="center"/>
            <w:hideMark/>
            <w:tcPrChange w:id="2543" w:author="Andrew Bernath" w:date="2017-05-01T00:32:00Z">
              <w:tcPr>
                <w:tcW w:w="960" w:type="dxa"/>
                <w:tcBorders>
                  <w:top w:val="nil"/>
                  <w:left w:val="nil"/>
                  <w:bottom w:val="single" w:sz="8" w:space="0" w:color="auto"/>
                  <w:right w:val="single" w:sz="8" w:space="0" w:color="auto"/>
                </w:tcBorders>
                <w:shd w:val="clear" w:color="auto" w:fill="auto"/>
                <w:vAlign w:val="center"/>
                <w:hideMark/>
              </w:tcPr>
            </w:tcPrChange>
          </w:tcPr>
          <w:p w14:paraId="7B69EBE3" w14:textId="77777777" w:rsidR="00DE1450" w:rsidRPr="00AA1763" w:rsidRDefault="00DE1450" w:rsidP="00DE1450">
            <w:pPr>
              <w:ind w:firstLine="0"/>
              <w:jc w:val="center"/>
              <w:rPr>
                <w:ins w:id="2544" w:author="Andrew Bernath" w:date="2017-05-01T00:31:00Z"/>
                <w:color w:val="C00000"/>
                <w:sz w:val="20"/>
                <w:rPrChange w:id="2545" w:author="Andrew Bernath" w:date="2017-05-01T13:07:00Z">
                  <w:rPr>
                    <w:ins w:id="2546" w:author="Andrew Bernath" w:date="2017-05-01T00:31:00Z"/>
                    <w:color w:val="000000"/>
                    <w:sz w:val="20"/>
                  </w:rPr>
                </w:rPrChange>
              </w:rPr>
            </w:pPr>
            <w:ins w:id="2547" w:author="Andrew Bernath" w:date="2017-05-01T00:31:00Z">
              <w:r w:rsidRPr="00AA1763">
                <w:rPr>
                  <w:color w:val="C00000"/>
                  <w:sz w:val="20"/>
                  <w:rPrChange w:id="2548" w:author="Andrew Bernath" w:date="2017-05-01T13:07:00Z">
                    <w:rPr>
                      <w:color w:val="000000"/>
                      <w:sz w:val="20"/>
                    </w:rPr>
                  </w:rPrChange>
                </w:rPr>
                <w:t>5.1%</w:t>
              </w:r>
            </w:ins>
          </w:p>
        </w:tc>
        <w:tc>
          <w:tcPr>
            <w:tcW w:w="960" w:type="dxa"/>
            <w:tcBorders>
              <w:top w:val="nil"/>
              <w:left w:val="nil"/>
              <w:bottom w:val="single" w:sz="8" w:space="0" w:color="auto"/>
              <w:right w:val="single" w:sz="8" w:space="0" w:color="auto"/>
            </w:tcBorders>
            <w:shd w:val="clear" w:color="auto" w:fill="auto"/>
            <w:vAlign w:val="center"/>
            <w:hideMark/>
            <w:tcPrChange w:id="2549" w:author="Andrew Bernath" w:date="2017-05-01T00:32:00Z">
              <w:tcPr>
                <w:tcW w:w="960" w:type="dxa"/>
                <w:tcBorders>
                  <w:top w:val="nil"/>
                  <w:left w:val="nil"/>
                  <w:bottom w:val="single" w:sz="8" w:space="0" w:color="auto"/>
                  <w:right w:val="single" w:sz="8" w:space="0" w:color="auto"/>
                </w:tcBorders>
                <w:shd w:val="clear" w:color="auto" w:fill="auto"/>
                <w:vAlign w:val="center"/>
                <w:hideMark/>
              </w:tcPr>
            </w:tcPrChange>
          </w:tcPr>
          <w:p w14:paraId="298B4B78" w14:textId="77777777" w:rsidR="00DE1450" w:rsidRPr="00AA1763" w:rsidRDefault="00DE1450" w:rsidP="00DE1450">
            <w:pPr>
              <w:ind w:firstLine="0"/>
              <w:jc w:val="center"/>
              <w:rPr>
                <w:ins w:id="2550" w:author="Andrew Bernath" w:date="2017-05-01T00:31:00Z"/>
                <w:color w:val="C00000"/>
                <w:sz w:val="20"/>
                <w:rPrChange w:id="2551" w:author="Andrew Bernath" w:date="2017-05-01T13:07:00Z">
                  <w:rPr>
                    <w:ins w:id="2552" w:author="Andrew Bernath" w:date="2017-05-01T00:31:00Z"/>
                    <w:color w:val="000000"/>
                    <w:sz w:val="20"/>
                  </w:rPr>
                </w:rPrChange>
              </w:rPr>
            </w:pPr>
            <w:ins w:id="2553" w:author="Andrew Bernath" w:date="2017-05-01T00:31:00Z">
              <w:r w:rsidRPr="00AA1763">
                <w:rPr>
                  <w:color w:val="C00000"/>
                  <w:sz w:val="20"/>
                  <w:rPrChange w:id="2554" w:author="Andrew Bernath" w:date="2017-05-01T13:07:00Z">
                    <w:rPr>
                      <w:color w:val="000000"/>
                      <w:sz w:val="20"/>
                    </w:rPr>
                  </w:rPrChange>
                </w:rPr>
                <w:t>6.0%</w:t>
              </w:r>
            </w:ins>
          </w:p>
        </w:tc>
      </w:tr>
      <w:tr w:rsidR="00DE1450" w:rsidRPr="00DE1450" w14:paraId="61C108B4" w14:textId="77777777" w:rsidTr="00DE1450">
        <w:trPr>
          <w:trHeight w:val="315"/>
          <w:tblHeader/>
          <w:ins w:id="2555" w:author="Andrew Bernath" w:date="2017-05-01T00:31:00Z"/>
          <w:trPrChange w:id="2556" w:author="Andrew Bernath" w:date="2017-05-01T00:32: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2557" w:author="Andrew Bernath" w:date="2017-05-01T00:32: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6D987273" w14:textId="77777777" w:rsidR="00DE1450" w:rsidRPr="00DE1450" w:rsidRDefault="00DE1450" w:rsidP="00DE1450">
            <w:pPr>
              <w:ind w:firstLine="0"/>
              <w:jc w:val="center"/>
              <w:rPr>
                <w:ins w:id="2558" w:author="Andrew Bernath" w:date="2017-05-01T00:31:00Z"/>
                <w:b/>
                <w:bCs/>
                <w:color w:val="000000"/>
                <w:sz w:val="20"/>
              </w:rPr>
            </w:pPr>
            <w:ins w:id="2559" w:author="Andrew Bernath" w:date="2017-05-01T00:31:00Z">
              <w:r w:rsidRPr="00DE1450">
                <w:rPr>
                  <w:b/>
                  <w:bCs/>
                  <w:color w:val="000000"/>
                  <w:sz w:val="20"/>
                </w:rPr>
                <w:t>3</w:t>
              </w:r>
            </w:ins>
          </w:p>
        </w:tc>
        <w:tc>
          <w:tcPr>
            <w:tcW w:w="960" w:type="dxa"/>
            <w:tcBorders>
              <w:top w:val="nil"/>
              <w:left w:val="nil"/>
              <w:bottom w:val="single" w:sz="8" w:space="0" w:color="auto"/>
              <w:right w:val="single" w:sz="8" w:space="0" w:color="auto"/>
            </w:tcBorders>
            <w:shd w:val="clear" w:color="auto" w:fill="auto"/>
            <w:noWrap/>
            <w:vAlign w:val="center"/>
            <w:hideMark/>
            <w:tcPrChange w:id="2560"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0C6B9473" w14:textId="77777777" w:rsidR="00DE1450" w:rsidRPr="00DE1450" w:rsidRDefault="00DE1450" w:rsidP="00DE1450">
            <w:pPr>
              <w:ind w:firstLine="0"/>
              <w:jc w:val="center"/>
              <w:rPr>
                <w:ins w:id="2561" w:author="Andrew Bernath" w:date="2017-05-01T00:31:00Z"/>
                <w:color w:val="000000"/>
                <w:sz w:val="20"/>
              </w:rPr>
            </w:pPr>
            <w:ins w:id="2562" w:author="Andrew Bernath" w:date="2017-05-01T00:31:00Z">
              <w:r w:rsidRPr="00DE1450">
                <w:rPr>
                  <w:color w:val="000000"/>
                  <w:sz w:val="20"/>
                </w:rPr>
                <w:t>2.9%</w:t>
              </w:r>
            </w:ins>
          </w:p>
        </w:tc>
        <w:tc>
          <w:tcPr>
            <w:tcW w:w="960" w:type="dxa"/>
            <w:tcBorders>
              <w:top w:val="nil"/>
              <w:left w:val="nil"/>
              <w:bottom w:val="single" w:sz="8" w:space="0" w:color="auto"/>
              <w:right w:val="single" w:sz="8" w:space="0" w:color="auto"/>
            </w:tcBorders>
            <w:shd w:val="clear" w:color="auto" w:fill="auto"/>
            <w:noWrap/>
            <w:vAlign w:val="center"/>
            <w:hideMark/>
            <w:tcPrChange w:id="2563"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162ABE32" w14:textId="77777777" w:rsidR="00DE1450" w:rsidRPr="00DE1450" w:rsidRDefault="00DE1450" w:rsidP="00DE1450">
            <w:pPr>
              <w:ind w:firstLine="0"/>
              <w:jc w:val="center"/>
              <w:rPr>
                <w:ins w:id="2564" w:author="Andrew Bernath" w:date="2017-05-01T00:31:00Z"/>
                <w:color w:val="000000"/>
                <w:sz w:val="20"/>
              </w:rPr>
            </w:pPr>
            <w:ins w:id="2565" w:author="Andrew Bernath" w:date="2017-05-01T00:31:00Z">
              <w:r w:rsidRPr="00DE1450">
                <w:rPr>
                  <w:color w:val="000000"/>
                  <w:sz w:val="20"/>
                </w:rPr>
                <w:t>3.9%</w:t>
              </w:r>
            </w:ins>
          </w:p>
        </w:tc>
        <w:tc>
          <w:tcPr>
            <w:tcW w:w="960" w:type="dxa"/>
            <w:tcBorders>
              <w:top w:val="nil"/>
              <w:left w:val="nil"/>
              <w:bottom w:val="single" w:sz="8" w:space="0" w:color="auto"/>
              <w:right w:val="single" w:sz="8" w:space="0" w:color="auto"/>
            </w:tcBorders>
            <w:shd w:val="clear" w:color="auto" w:fill="auto"/>
            <w:noWrap/>
            <w:vAlign w:val="center"/>
            <w:hideMark/>
            <w:tcPrChange w:id="2566"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00CF4368" w14:textId="77777777" w:rsidR="00DE1450" w:rsidRPr="00DE1450" w:rsidRDefault="00DE1450" w:rsidP="00DE1450">
            <w:pPr>
              <w:ind w:firstLine="0"/>
              <w:jc w:val="center"/>
              <w:rPr>
                <w:ins w:id="2567" w:author="Andrew Bernath" w:date="2017-05-01T00:31:00Z"/>
                <w:color w:val="000000"/>
                <w:sz w:val="20"/>
              </w:rPr>
            </w:pPr>
            <w:ins w:id="2568" w:author="Andrew Bernath" w:date="2017-05-01T00:31:00Z">
              <w:r w:rsidRPr="00DE1450">
                <w:rPr>
                  <w:color w:val="000000"/>
                  <w:sz w:val="20"/>
                </w:rPr>
                <w:t>4.4%</w:t>
              </w:r>
            </w:ins>
          </w:p>
        </w:tc>
        <w:tc>
          <w:tcPr>
            <w:tcW w:w="960" w:type="dxa"/>
            <w:tcBorders>
              <w:top w:val="nil"/>
              <w:left w:val="nil"/>
              <w:bottom w:val="single" w:sz="8" w:space="0" w:color="auto"/>
              <w:right w:val="single" w:sz="8" w:space="0" w:color="auto"/>
            </w:tcBorders>
            <w:shd w:val="clear" w:color="auto" w:fill="auto"/>
            <w:vAlign w:val="center"/>
            <w:hideMark/>
            <w:tcPrChange w:id="2569" w:author="Andrew Bernath" w:date="2017-05-01T00:32:00Z">
              <w:tcPr>
                <w:tcW w:w="960" w:type="dxa"/>
                <w:tcBorders>
                  <w:top w:val="nil"/>
                  <w:left w:val="nil"/>
                  <w:bottom w:val="single" w:sz="8" w:space="0" w:color="auto"/>
                  <w:right w:val="single" w:sz="8" w:space="0" w:color="auto"/>
                </w:tcBorders>
                <w:shd w:val="clear" w:color="auto" w:fill="auto"/>
                <w:vAlign w:val="center"/>
                <w:hideMark/>
              </w:tcPr>
            </w:tcPrChange>
          </w:tcPr>
          <w:p w14:paraId="2A59ABF3" w14:textId="77777777" w:rsidR="00DE1450" w:rsidRPr="00DE1450" w:rsidRDefault="00DE1450" w:rsidP="00DE1450">
            <w:pPr>
              <w:ind w:firstLine="0"/>
              <w:jc w:val="center"/>
              <w:rPr>
                <w:ins w:id="2570" w:author="Andrew Bernath" w:date="2017-05-01T00:31:00Z"/>
                <w:color w:val="000000"/>
                <w:sz w:val="20"/>
              </w:rPr>
            </w:pPr>
            <w:ins w:id="2571" w:author="Andrew Bernath" w:date="2017-05-01T00:31:00Z">
              <w:r w:rsidRPr="00DE1450">
                <w:rPr>
                  <w:color w:val="000000"/>
                  <w:sz w:val="20"/>
                </w:rPr>
                <w:t>-2.0%</w:t>
              </w:r>
            </w:ins>
          </w:p>
        </w:tc>
        <w:tc>
          <w:tcPr>
            <w:tcW w:w="960" w:type="dxa"/>
            <w:tcBorders>
              <w:top w:val="nil"/>
              <w:left w:val="nil"/>
              <w:bottom w:val="single" w:sz="8" w:space="0" w:color="auto"/>
              <w:right w:val="single" w:sz="8" w:space="0" w:color="auto"/>
            </w:tcBorders>
            <w:shd w:val="clear" w:color="auto" w:fill="auto"/>
            <w:vAlign w:val="center"/>
            <w:hideMark/>
            <w:tcPrChange w:id="2572" w:author="Andrew Bernath" w:date="2017-05-01T00:32:00Z">
              <w:tcPr>
                <w:tcW w:w="960" w:type="dxa"/>
                <w:tcBorders>
                  <w:top w:val="nil"/>
                  <w:left w:val="nil"/>
                  <w:bottom w:val="single" w:sz="8" w:space="0" w:color="auto"/>
                  <w:right w:val="single" w:sz="8" w:space="0" w:color="auto"/>
                </w:tcBorders>
                <w:shd w:val="clear" w:color="auto" w:fill="auto"/>
                <w:vAlign w:val="center"/>
                <w:hideMark/>
              </w:tcPr>
            </w:tcPrChange>
          </w:tcPr>
          <w:p w14:paraId="4D264179" w14:textId="77777777" w:rsidR="00DE1450" w:rsidRPr="00DE1450" w:rsidRDefault="00DE1450" w:rsidP="00DE1450">
            <w:pPr>
              <w:ind w:firstLine="0"/>
              <w:jc w:val="center"/>
              <w:rPr>
                <w:ins w:id="2573" w:author="Andrew Bernath" w:date="2017-05-01T00:31:00Z"/>
                <w:color w:val="000000"/>
                <w:sz w:val="20"/>
              </w:rPr>
            </w:pPr>
            <w:ins w:id="2574" w:author="Andrew Bernath" w:date="2017-05-01T00:31:00Z">
              <w:r w:rsidRPr="00DE1450">
                <w:rPr>
                  <w:color w:val="000000"/>
                  <w:sz w:val="20"/>
                </w:rPr>
                <w:t>-3.0%</w:t>
              </w:r>
            </w:ins>
          </w:p>
        </w:tc>
        <w:tc>
          <w:tcPr>
            <w:tcW w:w="960" w:type="dxa"/>
            <w:tcBorders>
              <w:top w:val="nil"/>
              <w:left w:val="nil"/>
              <w:bottom w:val="single" w:sz="8" w:space="0" w:color="auto"/>
              <w:right w:val="single" w:sz="8" w:space="0" w:color="auto"/>
            </w:tcBorders>
            <w:shd w:val="clear" w:color="auto" w:fill="auto"/>
            <w:vAlign w:val="center"/>
            <w:hideMark/>
            <w:tcPrChange w:id="2575" w:author="Andrew Bernath" w:date="2017-05-01T00:32:00Z">
              <w:tcPr>
                <w:tcW w:w="960" w:type="dxa"/>
                <w:tcBorders>
                  <w:top w:val="nil"/>
                  <w:left w:val="nil"/>
                  <w:bottom w:val="single" w:sz="8" w:space="0" w:color="auto"/>
                  <w:right w:val="single" w:sz="8" w:space="0" w:color="auto"/>
                </w:tcBorders>
                <w:shd w:val="clear" w:color="auto" w:fill="auto"/>
                <w:vAlign w:val="center"/>
                <w:hideMark/>
              </w:tcPr>
            </w:tcPrChange>
          </w:tcPr>
          <w:p w14:paraId="4FAAAD23" w14:textId="77777777" w:rsidR="00DE1450" w:rsidRPr="00DE1450" w:rsidRDefault="00DE1450" w:rsidP="00DE1450">
            <w:pPr>
              <w:ind w:firstLine="0"/>
              <w:jc w:val="center"/>
              <w:rPr>
                <w:ins w:id="2576" w:author="Andrew Bernath" w:date="2017-05-01T00:31:00Z"/>
                <w:color w:val="000000"/>
                <w:sz w:val="20"/>
              </w:rPr>
            </w:pPr>
            <w:ins w:id="2577" w:author="Andrew Bernath" w:date="2017-05-01T00:31:00Z">
              <w:r w:rsidRPr="00DE1450">
                <w:rPr>
                  <w:color w:val="000000"/>
                  <w:sz w:val="20"/>
                </w:rPr>
                <w:t>-3.7%</w:t>
              </w:r>
            </w:ins>
          </w:p>
        </w:tc>
      </w:tr>
      <w:tr w:rsidR="00DE1450" w:rsidRPr="00DE1450" w14:paraId="48B1DE42" w14:textId="77777777" w:rsidTr="00DE1450">
        <w:trPr>
          <w:trHeight w:val="315"/>
          <w:tblHeader/>
          <w:ins w:id="2578" w:author="Andrew Bernath" w:date="2017-05-01T00:31:00Z"/>
          <w:trPrChange w:id="2579" w:author="Andrew Bernath" w:date="2017-05-01T00:32: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2580" w:author="Andrew Bernath" w:date="2017-05-01T00:32: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4577DE4C" w14:textId="77777777" w:rsidR="00DE1450" w:rsidRPr="00DE1450" w:rsidRDefault="00DE1450" w:rsidP="00DE1450">
            <w:pPr>
              <w:ind w:firstLine="0"/>
              <w:jc w:val="center"/>
              <w:rPr>
                <w:ins w:id="2581" w:author="Andrew Bernath" w:date="2017-05-01T00:31:00Z"/>
                <w:b/>
                <w:bCs/>
                <w:color w:val="000000"/>
                <w:sz w:val="20"/>
              </w:rPr>
            </w:pPr>
            <w:ins w:id="2582" w:author="Andrew Bernath" w:date="2017-05-01T00:31:00Z">
              <w:r w:rsidRPr="00DE1450">
                <w:rPr>
                  <w:b/>
                  <w:bCs/>
                  <w:color w:val="000000"/>
                  <w:sz w:val="20"/>
                </w:rPr>
                <w:t>4</w:t>
              </w:r>
            </w:ins>
          </w:p>
        </w:tc>
        <w:tc>
          <w:tcPr>
            <w:tcW w:w="960" w:type="dxa"/>
            <w:tcBorders>
              <w:top w:val="nil"/>
              <w:left w:val="nil"/>
              <w:bottom w:val="single" w:sz="8" w:space="0" w:color="auto"/>
              <w:right w:val="single" w:sz="8" w:space="0" w:color="auto"/>
            </w:tcBorders>
            <w:shd w:val="clear" w:color="auto" w:fill="auto"/>
            <w:noWrap/>
            <w:vAlign w:val="center"/>
            <w:hideMark/>
            <w:tcPrChange w:id="2583"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2297DB95" w14:textId="77777777" w:rsidR="00DE1450" w:rsidRPr="00DE1450" w:rsidRDefault="00DE1450" w:rsidP="00DE1450">
            <w:pPr>
              <w:ind w:firstLine="0"/>
              <w:jc w:val="center"/>
              <w:rPr>
                <w:ins w:id="2584" w:author="Andrew Bernath" w:date="2017-05-01T00:31:00Z"/>
                <w:color w:val="000000"/>
                <w:sz w:val="20"/>
              </w:rPr>
            </w:pPr>
            <w:ins w:id="2585" w:author="Andrew Bernath" w:date="2017-05-01T00:31:00Z">
              <w:r w:rsidRPr="00DE1450">
                <w:rPr>
                  <w:color w:val="000000"/>
                  <w:sz w:val="20"/>
                </w:rPr>
                <w:t>N/A</w:t>
              </w:r>
            </w:ins>
          </w:p>
        </w:tc>
        <w:tc>
          <w:tcPr>
            <w:tcW w:w="960" w:type="dxa"/>
            <w:tcBorders>
              <w:top w:val="nil"/>
              <w:left w:val="nil"/>
              <w:bottom w:val="single" w:sz="8" w:space="0" w:color="auto"/>
              <w:right w:val="single" w:sz="8" w:space="0" w:color="auto"/>
            </w:tcBorders>
            <w:shd w:val="clear" w:color="auto" w:fill="auto"/>
            <w:noWrap/>
            <w:vAlign w:val="center"/>
            <w:hideMark/>
            <w:tcPrChange w:id="2586"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36CFB207" w14:textId="77777777" w:rsidR="00DE1450" w:rsidRPr="00DE1450" w:rsidRDefault="00DE1450" w:rsidP="00DE1450">
            <w:pPr>
              <w:ind w:firstLine="0"/>
              <w:jc w:val="center"/>
              <w:rPr>
                <w:ins w:id="2587" w:author="Andrew Bernath" w:date="2017-05-01T00:31:00Z"/>
                <w:color w:val="000000"/>
                <w:sz w:val="20"/>
              </w:rPr>
            </w:pPr>
            <w:ins w:id="2588" w:author="Andrew Bernath" w:date="2017-05-01T00:31:00Z">
              <w:r w:rsidRPr="00DE1450">
                <w:rPr>
                  <w:color w:val="000000"/>
                  <w:sz w:val="20"/>
                </w:rPr>
                <w:t>N/A</w:t>
              </w:r>
            </w:ins>
          </w:p>
        </w:tc>
        <w:tc>
          <w:tcPr>
            <w:tcW w:w="960" w:type="dxa"/>
            <w:tcBorders>
              <w:top w:val="nil"/>
              <w:left w:val="nil"/>
              <w:bottom w:val="single" w:sz="8" w:space="0" w:color="auto"/>
              <w:right w:val="single" w:sz="8" w:space="0" w:color="auto"/>
            </w:tcBorders>
            <w:shd w:val="clear" w:color="auto" w:fill="auto"/>
            <w:noWrap/>
            <w:vAlign w:val="center"/>
            <w:hideMark/>
            <w:tcPrChange w:id="2589"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58ED9AA5" w14:textId="77777777" w:rsidR="00DE1450" w:rsidRPr="00DE1450" w:rsidRDefault="00DE1450" w:rsidP="00DE1450">
            <w:pPr>
              <w:ind w:firstLine="0"/>
              <w:jc w:val="center"/>
              <w:rPr>
                <w:ins w:id="2590" w:author="Andrew Bernath" w:date="2017-05-01T00:31:00Z"/>
                <w:color w:val="000000"/>
                <w:sz w:val="20"/>
              </w:rPr>
            </w:pPr>
            <w:ins w:id="2591" w:author="Andrew Bernath" w:date="2017-05-01T00:31:00Z">
              <w:r w:rsidRPr="00DE1450">
                <w:rPr>
                  <w:color w:val="000000"/>
                  <w:sz w:val="20"/>
                </w:rPr>
                <w:t>N/A</w:t>
              </w:r>
            </w:ins>
          </w:p>
        </w:tc>
        <w:tc>
          <w:tcPr>
            <w:tcW w:w="960" w:type="dxa"/>
            <w:tcBorders>
              <w:top w:val="nil"/>
              <w:left w:val="nil"/>
              <w:bottom w:val="single" w:sz="8" w:space="0" w:color="auto"/>
              <w:right w:val="single" w:sz="8" w:space="0" w:color="auto"/>
            </w:tcBorders>
            <w:shd w:val="clear" w:color="auto" w:fill="auto"/>
            <w:noWrap/>
            <w:vAlign w:val="center"/>
            <w:hideMark/>
            <w:tcPrChange w:id="2592"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2E529F8F" w14:textId="77777777" w:rsidR="00DE1450" w:rsidRPr="00DE1450" w:rsidRDefault="00DE1450" w:rsidP="00DE1450">
            <w:pPr>
              <w:ind w:firstLine="0"/>
              <w:jc w:val="center"/>
              <w:rPr>
                <w:ins w:id="2593" w:author="Andrew Bernath" w:date="2017-05-01T00:31:00Z"/>
                <w:color w:val="000000"/>
                <w:sz w:val="20"/>
              </w:rPr>
            </w:pPr>
            <w:ins w:id="2594" w:author="Andrew Bernath" w:date="2017-05-01T00:31:00Z">
              <w:r w:rsidRPr="00DE1450">
                <w:rPr>
                  <w:color w:val="000000"/>
                  <w:sz w:val="20"/>
                </w:rPr>
                <w:t>N/A</w:t>
              </w:r>
            </w:ins>
          </w:p>
        </w:tc>
        <w:tc>
          <w:tcPr>
            <w:tcW w:w="960" w:type="dxa"/>
            <w:tcBorders>
              <w:top w:val="nil"/>
              <w:left w:val="nil"/>
              <w:bottom w:val="single" w:sz="8" w:space="0" w:color="auto"/>
              <w:right w:val="single" w:sz="8" w:space="0" w:color="auto"/>
            </w:tcBorders>
            <w:shd w:val="clear" w:color="auto" w:fill="auto"/>
            <w:noWrap/>
            <w:vAlign w:val="center"/>
            <w:hideMark/>
            <w:tcPrChange w:id="2595"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32BFEED7" w14:textId="77777777" w:rsidR="00DE1450" w:rsidRPr="00DE1450" w:rsidRDefault="00DE1450" w:rsidP="00DE1450">
            <w:pPr>
              <w:ind w:firstLine="0"/>
              <w:jc w:val="center"/>
              <w:rPr>
                <w:ins w:id="2596" w:author="Andrew Bernath" w:date="2017-05-01T00:31:00Z"/>
                <w:color w:val="000000"/>
                <w:sz w:val="20"/>
              </w:rPr>
            </w:pPr>
            <w:ins w:id="2597" w:author="Andrew Bernath" w:date="2017-05-01T00:31:00Z">
              <w:r w:rsidRPr="00DE1450">
                <w:rPr>
                  <w:color w:val="000000"/>
                  <w:sz w:val="20"/>
                </w:rPr>
                <w:t>N/A</w:t>
              </w:r>
            </w:ins>
          </w:p>
        </w:tc>
        <w:tc>
          <w:tcPr>
            <w:tcW w:w="960" w:type="dxa"/>
            <w:tcBorders>
              <w:top w:val="nil"/>
              <w:left w:val="nil"/>
              <w:bottom w:val="single" w:sz="8" w:space="0" w:color="auto"/>
              <w:right w:val="single" w:sz="8" w:space="0" w:color="auto"/>
            </w:tcBorders>
            <w:shd w:val="clear" w:color="auto" w:fill="auto"/>
            <w:noWrap/>
            <w:vAlign w:val="center"/>
            <w:hideMark/>
            <w:tcPrChange w:id="2598"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083A894C" w14:textId="77777777" w:rsidR="00DE1450" w:rsidRPr="00DE1450" w:rsidRDefault="00DE1450" w:rsidP="00DE1450">
            <w:pPr>
              <w:ind w:firstLine="0"/>
              <w:jc w:val="center"/>
              <w:rPr>
                <w:ins w:id="2599" w:author="Andrew Bernath" w:date="2017-05-01T00:31:00Z"/>
                <w:color w:val="000000"/>
                <w:sz w:val="20"/>
              </w:rPr>
            </w:pPr>
            <w:ins w:id="2600" w:author="Andrew Bernath" w:date="2017-05-01T00:31:00Z">
              <w:r w:rsidRPr="00DE1450">
                <w:rPr>
                  <w:color w:val="000000"/>
                  <w:sz w:val="20"/>
                </w:rPr>
                <w:t>N/A</w:t>
              </w:r>
            </w:ins>
          </w:p>
        </w:tc>
      </w:tr>
      <w:tr w:rsidR="00DE1450" w:rsidRPr="00DE1450" w14:paraId="27C4C666" w14:textId="77777777" w:rsidTr="00DE1450">
        <w:trPr>
          <w:trHeight w:val="315"/>
          <w:tblHeader/>
          <w:ins w:id="2601" w:author="Andrew Bernath" w:date="2017-05-01T00:31:00Z"/>
          <w:trPrChange w:id="2602" w:author="Andrew Bernath" w:date="2017-05-01T00:32: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2603" w:author="Andrew Bernath" w:date="2017-05-01T00:32: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6AA865E9" w14:textId="77777777" w:rsidR="00DE1450" w:rsidRPr="00DE1450" w:rsidRDefault="00DE1450" w:rsidP="00DE1450">
            <w:pPr>
              <w:ind w:firstLine="0"/>
              <w:jc w:val="center"/>
              <w:rPr>
                <w:ins w:id="2604" w:author="Andrew Bernath" w:date="2017-05-01T00:31:00Z"/>
                <w:b/>
                <w:bCs/>
                <w:color w:val="000000"/>
                <w:sz w:val="20"/>
              </w:rPr>
            </w:pPr>
            <w:ins w:id="2605" w:author="Andrew Bernath" w:date="2017-05-01T00:31:00Z">
              <w:r w:rsidRPr="00DE1450">
                <w:rPr>
                  <w:b/>
                  <w:bCs/>
                  <w:color w:val="000000"/>
                  <w:sz w:val="20"/>
                </w:rPr>
                <w:t>5</w:t>
              </w:r>
            </w:ins>
          </w:p>
        </w:tc>
        <w:tc>
          <w:tcPr>
            <w:tcW w:w="960" w:type="dxa"/>
            <w:tcBorders>
              <w:top w:val="nil"/>
              <w:left w:val="nil"/>
              <w:bottom w:val="single" w:sz="8" w:space="0" w:color="auto"/>
              <w:right w:val="single" w:sz="8" w:space="0" w:color="auto"/>
            </w:tcBorders>
            <w:shd w:val="clear" w:color="auto" w:fill="auto"/>
            <w:noWrap/>
            <w:vAlign w:val="center"/>
            <w:hideMark/>
            <w:tcPrChange w:id="2606"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595A96FA" w14:textId="77777777" w:rsidR="00DE1450" w:rsidRPr="00DE1450" w:rsidRDefault="00DE1450" w:rsidP="00DE1450">
            <w:pPr>
              <w:ind w:firstLine="0"/>
              <w:jc w:val="center"/>
              <w:rPr>
                <w:ins w:id="2607" w:author="Andrew Bernath" w:date="2017-05-01T00:31:00Z"/>
                <w:color w:val="000000"/>
                <w:sz w:val="20"/>
              </w:rPr>
            </w:pPr>
            <w:ins w:id="2608" w:author="Andrew Bernath" w:date="2017-05-01T00:31:00Z">
              <w:r w:rsidRPr="00DE1450">
                <w:rPr>
                  <w:color w:val="000000"/>
                  <w:sz w:val="20"/>
                </w:rPr>
                <w:t>2.5%</w:t>
              </w:r>
            </w:ins>
          </w:p>
        </w:tc>
        <w:tc>
          <w:tcPr>
            <w:tcW w:w="960" w:type="dxa"/>
            <w:tcBorders>
              <w:top w:val="nil"/>
              <w:left w:val="nil"/>
              <w:bottom w:val="single" w:sz="8" w:space="0" w:color="auto"/>
              <w:right w:val="single" w:sz="8" w:space="0" w:color="auto"/>
            </w:tcBorders>
            <w:shd w:val="clear" w:color="auto" w:fill="auto"/>
            <w:noWrap/>
            <w:vAlign w:val="center"/>
            <w:hideMark/>
            <w:tcPrChange w:id="2609"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035ECDEA" w14:textId="77777777" w:rsidR="00DE1450" w:rsidRPr="00DE1450" w:rsidRDefault="00DE1450" w:rsidP="00DE1450">
            <w:pPr>
              <w:ind w:firstLine="0"/>
              <w:jc w:val="center"/>
              <w:rPr>
                <w:ins w:id="2610" w:author="Andrew Bernath" w:date="2017-05-01T00:31:00Z"/>
                <w:color w:val="000000"/>
                <w:sz w:val="20"/>
              </w:rPr>
            </w:pPr>
            <w:ins w:id="2611" w:author="Andrew Bernath" w:date="2017-05-01T00:31:00Z">
              <w:r w:rsidRPr="00DE1450">
                <w:rPr>
                  <w:color w:val="000000"/>
                  <w:sz w:val="20"/>
                </w:rPr>
                <w:t>3.0%</w:t>
              </w:r>
            </w:ins>
          </w:p>
        </w:tc>
        <w:tc>
          <w:tcPr>
            <w:tcW w:w="960" w:type="dxa"/>
            <w:tcBorders>
              <w:top w:val="nil"/>
              <w:left w:val="nil"/>
              <w:bottom w:val="single" w:sz="8" w:space="0" w:color="auto"/>
              <w:right w:val="single" w:sz="8" w:space="0" w:color="auto"/>
            </w:tcBorders>
            <w:shd w:val="clear" w:color="auto" w:fill="auto"/>
            <w:noWrap/>
            <w:vAlign w:val="center"/>
            <w:hideMark/>
            <w:tcPrChange w:id="2612"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670E3C5C" w14:textId="77777777" w:rsidR="00DE1450" w:rsidRPr="00DE1450" w:rsidRDefault="00DE1450" w:rsidP="00DE1450">
            <w:pPr>
              <w:ind w:firstLine="0"/>
              <w:jc w:val="center"/>
              <w:rPr>
                <w:ins w:id="2613" w:author="Andrew Bernath" w:date="2017-05-01T00:31:00Z"/>
                <w:color w:val="000000"/>
                <w:sz w:val="20"/>
              </w:rPr>
            </w:pPr>
            <w:ins w:id="2614" w:author="Andrew Bernath" w:date="2017-05-01T00:31:00Z">
              <w:r w:rsidRPr="00DE1450">
                <w:rPr>
                  <w:color w:val="000000"/>
                  <w:sz w:val="20"/>
                </w:rPr>
                <w:t>3.0%</w:t>
              </w:r>
            </w:ins>
          </w:p>
        </w:tc>
        <w:tc>
          <w:tcPr>
            <w:tcW w:w="960" w:type="dxa"/>
            <w:tcBorders>
              <w:top w:val="nil"/>
              <w:left w:val="nil"/>
              <w:bottom w:val="single" w:sz="8" w:space="0" w:color="auto"/>
              <w:right w:val="single" w:sz="8" w:space="0" w:color="auto"/>
            </w:tcBorders>
            <w:shd w:val="clear" w:color="auto" w:fill="auto"/>
            <w:vAlign w:val="center"/>
            <w:hideMark/>
            <w:tcPrChange w:id="2615" w:author="Andrew Bernath" w:date="2017-05-01T00:32:00Z">
              <w:tcPr>
                <w:tcW w:w="960" w:type="dxa"/>
                <w:tcBorders>
                  <w:top w:val="nil"/>
                  <w:left w:val="nil"/>
                  <w:bottom w:val="single" w:sz="8" w:space="0" w:color="auto"/>
                  <w:right w:val="single" w:sz="8" w:space="0" w:color="auto"/>
                </w:tcBorders>
                <w:shd w:val="clear" w:color="auto" w:fill="auto"/>
                <w:vAlign w:val="center"/>
                <w:hideMark/>
              </w:tcPr>
            </w:tcPrChange>
          </w:tcPr>
          <w:p w14:paraId="282E71A9" w14:textId="77777777" w:rsidR="00DE1450" w:rsidRPr="00DE1450" w:rsidRDefault="00DE1450" w:rsidP="00DE1450">
            <w:pPr>
              <w:ind w:firstLine="0"/>
              <w:jc w:val="center"/>
              <w:rPr>
                <w:ins w:id="2616" w:author="Andrew Bernath" w:date="2017-05-01T00:31:00Z"/>
                <w:color w:val="000000"/>
                <w:sz w:val="20"/>
              </w:rPr>
            </w:pPr>
            <w:ins w:id="2617" w:author="Andrew Bernath" w:date="2017-05-01T00:31:00Z">
              <w:r w:rsidRPr="00DE1450">
                <w:rPr>
                  <w:color w:val="000000"/>
                  <w:sz w:val="20"/>
                </w:rPr>
                <w:t>-0.1%</w:t>
              </w:r>
            </w:ins>
          </w:p>
        </w:tc>
        <w:tc>
          <w:tcPr>
            <w:tcW w:w="960" w:type="dxa"/>
            <w:tcBorders>
              <w:top w:val="nil"/>
              <w:left w:val="nil"/>
              <w:bottom w:val="single" w:sz="8" w:space="0" w:color="auto"/>
              <w:right w:val="single" w:sz="8" w:space="0" w:color="auto"/>
            </w:tcBorders>
            <w:shd w:val="clear" w:color="auto" w:fill="auto"/>
            <w:vAlign w:val="center"/>
            <w:hideMark/>
            <w:tcPrChange w:id="2618" w:author="Andrew Bernath" w:date="2017-05-01T00:32:00Z">
              <w:tcPr>
                <w:tcW w:w="960" w:type="dxa"/>
                <w:tcBorders>
                  <w:top w:val="nil"/>
                  <w:left w:val="nil"/>
                  <w:bottom w:val="single" w:sz="8" w:space="0" w:color="auto"/>
                  <w:right w:val="single" w:sz="8" w:space="0" w:color="auto"/>
                </w:tcBorders>
                <w:shd w:val="clear" w:color="auto" w:fill="auto"/>
                <w:vAlign w:val="center"/>
                <w:hideMark/>
              </w:tcPr>
            </w:tcPrChange>
          </w:tcPr>
          <w:p w14:paraId="18CB2AE0" w14:textId="77777777" w:rsidR="00DE1450" w:rsidRPr="00DE1450" w:rsidRDefault="00DE1450" w:rsidP="00DE1450">
            <w:pPr>
              <w:ind w:firstLine="0"/>
              <w:jc w:val="center"/>
              <w:rPr>
                <w:ins w:id="2619" w:author="Andrew Bernath" w:date="2017-05-01T00:31:00Z"/>
                <w:color w:val="000000"/>
                <w:sz w:val="20"/>
              </w:rPr>
            </w:pPr>
            <w:ins w:id="2620" w:author="Andrew Bernath" w:date="2017-05-01T00:31:00Z">
              <w:r w:rsidRPr="00DE1450">
                <w:rPr>
                  <w:color w:val="000000"/>
                  <w:sz w:val="20"/>
                </w:rPr>
                <w:t>0.6%</w:t>
              </w:r>
            </w:ins>
          </w:p>
        </w:tc>
        <w:tc>
          <w:tcPr>
            <w:tcW w:w="960" w:type="dxa"/>
            <w:tcBorders>
              <w:top w:val="nil"/>
              <w:left w:val="nil"/>
              <w:bottom w:val="single" w:sz="8" w:space="0" w:color="auto"/>
              <w:right w:val="single" w:sz="8" w:space="0" w:color="auto"/>
            </w:tcBorders>
            <w:shd w:val="clear" w:color="auto" w:fill="auto"/>
            <w:vAlign w:val="center"/>
            <w:hideMark/>
            <w:tcPrChange w:id="2621" w:author="Andrew Bernath" w:date="2017-05-01T00:32:00Z">
              <w:tcPr>
                <w:tcW w:w="960" w:type="dxa"/>
                <w:tcBorders>
                  <w:top w:val="nil"/>
                  <w:left w:val="nil"/>
                  <w:bottom w:val="single" w:sz="8" w:space="0" w:color="auto"/>
                  <w:right w:val="single" w:sz="8" w:space="0" w:color="auto"/>
                </w:tcBorders>
                <w:shd w:val="clear" w:color="auto" w:fill="auto"/>
                <w:vAlign w:val="center"/>
                <w:hideMark/>
              </w:tcPr>
            </w:tcPrChange>
          </w:tcPr>
          <w:p w14:paraId="45389BFB" w14:textId="77777777" w:rsidR="00DE1450" w:rsidRPr="00DE1450" w:rsidRDefault="00DE1450" w:rsidP="00DE1450">
            <w:pPr>
              <w:ind w:firstLine="0"/>
              <w:jc w:val="center"/>
              <w:rPr>
                <w:ins w:id="2622" w:author="Andrew Bernath" w:date="2017-05-01T00:31:00Z"/>
                <w:color w:val="000000"/>
                <w:sz w:val="20"/>
              </w:rPr>
            </w:pPr>
            <w:ins w:id="2623" w:author="Andrew Bernath" w:date="2017-05-01T00:31:00Z">
              <w:r w:rsidRPr="00DE1450">
                <w:rPr>
                  <w:color w:val="000000"/>
                  <w:sz w:val="20"/>
                </w:rPr>
                <w:t>-0.1%</w:t>
              </w:r>
            </w:ins>
          </w:p>
        </w:tc>
      </w:tr>
      <w:tr w:rsidR="00DE1450" w:rsidRPr="00DE1450" w14:paraId="03C6DB44" w14:textId="77777777" w:rsidTr="00DE1450">
        <w:trPr>
          <w:trHeight w:val="315"/>
          <w:tblHeader/>
          <w:ins w:id="2624" w:author="Andrew Bernath" w:date="2017-05-01T00:31:00Z"/>
          <w:trPrChange w:id="2625" w:author="Andrew Bernath" w:date="2017-05-01T00:32: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2626" w:author="Andrew Bernath" w:date="2017-05-01T00:32: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42FC0534" w14:textId="77777777" w:rsidR="00DE1450" w:rsidRPr="00DE1450" w:rsidRDefault="00DE1450" w:rsidP="00DE1450">
            <w:pPr>
              <w:ind w:firstLine="0"/>
              <w:jc w:val="center"/>
              <w:rPr>
                <w:ins w:id="2627" w:author="Andrew Bernath" w:date="2017-05-01T00:31:00Z"/>
                <w:b/>
                <w:bCs/>
                <w:color w:val="000000"/>
                <w:sz w:val="20"/>
              </w:rPr>
            </w:pPr>
            <w:ins w:id="2628" w:author="Andrew Bernath" w:date="2017-05-01T00:31:00Z">
              <w:r w:rsidRPr="00DE1450">
                <w:rPr>
                  <w:b/>
                  <w:bCs/>
                  <w:color w:val="000000"/>
                  <w:sz w:val="20"/>
                </w:rPr>
                <w:t>6</w:t>
              </w:r>
            </w:ins>
          </w:p>
        </w:tc>
        <w:tc>
          <w:tcPr>
            <w:tcW w:w="960" w:type="dxa"/>
            <w:tcBorders>
              <w:top w:val="nil"/>
              <w:left w:val="nil"/>
              <w:bottom w:val="single" w:sz="8" w:space="0" w:color="auto"/>
              <w:right w:val="single" w:sz="8" w:space="0" w:color="auto"/>
            </w:tcBorders>
            <w:shd w:val="clear" w:color="auto" w:fill="auto"/>
            <w:noWrap/>
            <w:vAlign w:val="center"/>
            <w:hideMark/>
            <w:tcPrChange w:id="2629"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59608709" w14:textId="77777777" w:rsidR="00DE1450" w:rsidRPr="00DE1450" w:rsidRDefault="00DE1450" w:rsidP="00DE1450">
            <w:pPr>
              <w:ind w:firstLine="0"/>
              <w:jc w:val="center"/>
              <w:rPr>
                <w:ins w:id="2630" w:author="Andrew Bernath" w:date="2017-05-01T00:31:00Z"/>
                <w:color w:val="000000"/>
                <w:sz w:val="20"/>
              </w:rPr>
            </w:pPr>
            <w:ins w:id="2631" w:author="Andrew Bernath" w:date="2017-05-01T00:31:00Z">
              <w:r w:rsidRPr="00DE1450">
                <w:rPr>
                  <w:color w:val="000000"/>
                  <w:sz w:val="20"/>
                </w:rPr>
                <w:t>3.5%</w:t>
              </w:r>
            </w:ins>
          </w:p>
        </w:tc>
        <w:tc>
          <w:tcPr>
            <w:tcW w:w="960" w:type="dxa"/>
            <w:tcBorders>
              <w:top w:val="nil"/>
              <w:left w:val="nil"/>
              <w:bottom w:val="single" w:sz="8" w:space="0" w:color="auto"/>
              <w:right w:val="single" w:sz="8" w:space="0" w:color="auto"/>
            </w:tcBorders>
            <w:shd w:val="clear" w:color="auto" w:fill="auto"/>
            <w:noWrap/>
            <w:vAlign w:val="center"/>
            <w:hideMark/>
            <w:tcPrChange w:id="2632"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67295ABB" w14:textId="77777777" w:rsidR="00DE1450" w:rsidRPr="00DE1450" w:rsidRDefault="00DE1450" w:rsidP="00DE1450">
            <w:pPr>
              <w:ind w:firstLine="0"/>
              <w:jc w:val="center"/>
              <w:rPr>
                <w:ins w:id="2633" w:author="Andrew Bernath" w:date="2017-05-01T00:31:00Z"/>
                <w:color w:val="000000"/>
                <w:sz w:val="20"/>
              </w:rPr>
            </w:pPr>
            <w:ins w:id="2634" w:author="Andrew Bernath" w:date="2017-05-01T00:31:00Z">
              <w:r w:rsidRPr="00DE1450">
                <w:rPr>
                  <w:color w:val="000000"/>
                  <w:sz w:val="20"/>
                </w:rPr>
                <w:t>4.3%</w:t>
              </w:r>
            </w:ins>
          </w:p>
        </w:tc>
        <w:tc>
          <w:tcPr>
            <w:tcW w:w="960" w:type="dxa"/>
            <w:tcBorders>
              <w:top w:val="nil"/>
              <w:left w:val="nil"/>
              <w:bottom w:val="single" w:sz="8" w:space="0" w:color="auto"/>
              <w:right w:val="single" w:sz="8" w:space="0" w:color="auto"/>
            </w:tcBorders>
            <w:shd w:val="clear" w:color="auto" w:fill="auto"/>
            <w:noWrap/>
            <w:vAlign w:val="center"/>
            <w:hideMark/>
            <w:tcPrChange w:id="2635"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388A9871" w14:textId="77777777" w:rsidR="00DE1450" w:rsidRPr="00DE1450" w:rsidRDefault="00DE1450" w:rsidP="00DE1450">
            <w:pPr>
              <w:ind w:firstLine="0"/>
              <w:jc w:val="center"/>
              <w:rPr>
                <w:ins w:id="2636" w:author="Andrew Bernath" w:date="2017-05-01T00:31:00Z"/>
                <w:color w:val="000000"/>
                <w:sz w:val="20"/>
              </w:rPr>
            </w:pPr>
            <w:ins w:id="2637" w:author="Andrew Bernath" w:date="2017-05-01T00:31:00Z">
              <w:r w:rsidRPr="00DE1450">
                <w:rPr>
                  <w:color w:val="000000"/>
                  <w:sz w:val="20"/>
                </w:rPr>
                <w:t>4.2%</w:t>
              </w:r>
            </w:ins>
          </w:p>
        </w:tc>
        <w:tc>
          <w:tcPr>
            <w:tcW w:w="960" w:type="dxa"/>
            <w:tcBorders>
              <w:top w:val="nil"/>
              <w:left w:val="nil"/>
              <w:bottom w:val="single" w:sz="8" w:space="0" w:color="auto"/>
              <w:right w:val="single" w:sz="8" w:space="0" w:color="auto"/>
            </w:tcBorders>
            <w:shd w:val="clear" w:color="auto" w:fill="auto"/>
            <w:vAlign w:val="center"/>
            <w:hideMark/>
            <w:tcPrChange w:id="2638" w:author="Andrew Bernath" w:date="2017-05-01T00:32:00Z">
              <w:tcPr>
                <w:tcW w:w="960" w:type="dxa"/>
                <w:tcBorders>
                  <w:top w:val="nil"/>
                  <w:left w:val="nil"/>
                  <w:bottom w:val="single" w:sz="8" w:space="0" w:color="auto"/>
                  <w:right w:val="single" w:sz="8" w:space="0" w:color="auto"/>
                </w:tcBorders>
                <w:shd w:val="clear" w:color="auto" w:fill="auto"/>
                <w:vAlign w:val="center"/>
                <w:hideMark/>
              </w:tcPr>
            </w:tcPrChange>
          </w:tcPr>
          <w:p w14:paraId="3806FF18" w14:textId="77777777" w:rsidR="00DE1450" w:rsidRPr="00DE1450" w:rsidRDefault="00DE1450" w:rsidP="00DE1450">
            <w:pPr>
              <w:ind w:firstLine="0"/>
              <w:jc w:val="center"/>
              <w:rPr>
                <w:ins w:id="2639" w:author="Andrew Bernath" w:date="2017-05-01T00:31:00Z"/>
                <w:color w:val="000000"/>
                <w:sz w:val="20"/>
              </w:rPr>
            </w:pPr>
            <w:ins w:id="2640" w:author="Andrew Bernath" w:date="2017-05-01T00:31:00Z">
              <w:r w:rsidRPr="00DE1450">
                <w:rPr>
                  <w:color w:val="000000"/>
                  <w:sz w:val="20"/>
                </w:rPr>
                <w:t>-0.1%</w:t>
              </w:r>
            </w:ins>
          </w:p>
        </w:tc>
        <w:tc>
          <w:tcPr>
            <w:tcW w:w="960" w:type="dxa"/>
            <w:tcBorders>
              <w:top w:val="nil"/>
              <w:left w:val="nil"/>
              <w:bottom w:val="single" w:sz="8" w:space="0" w:color="auto"/>
              <w:right w:val="single" w:sz="8" w:space="0" w:color="auto"/>
            </w:tcBorders>
            <w:shd w:val="clear" w:color="auto" w:fill="auto"/>
            <w:vAlign w:val="center"/>
            <w:hideMark/>
            <w:tcPrChange w:id="2641" w:author="Andrew Bernath" w:date="2017-05-01T00:32:00Z">
              <w:tcPr>
                <w:tcW w:w="960" w:type="dxa"/>
                <w:tcBorders>
                  <w:top w:val="nil"/>
                  <w:left w:val="nil"/>
                  <w:bottom w:val="single" w:sz="8" w:space="0" w:color="auto"/>
                  <w:right w:val="single" w:sz="8" w:space="0" w:color="auto"/>
                </w:tcBorders>
                <w:shd w:val="clear" w:color="auto" w:fill="auto"/>
                <w:vAlign w:val="center"/>
                <w:hideMark/>
              </w:tcPr>
            </w:tcPrChange>
          </w:tcPr>
          <w:p w14:paraId="7F74FF9A" w14:textId="77777777" w:rsidR="00DE1450" w:rsidRPr="00DE1450" w:rsidRDefault="00DE1450" w:rsidP="00DE1450">
            <w:pPr>
              <w:ind w:firstLine="0"/>
              <w:jc w:val="center"/>
              <w:rPr>
                <w:ins w:id="2642" w:author="Andrew Bernath" w:date="2017-05-01T00:31:00Z"/>
                <w:color w:val="000000"/>
                <w:sz w:val="20"/>
              </w:rPr>
            </w:pPr>
            <w:ins w:id="2643" w:author="Andrew Bernath" w:date="2017-05-01T00:31:00Z">
              <w:r w:rsidRPr="00DE1450">
                <w:rPr>
                  <w:color w:val="000000"/>
                  <w:sz w:val="20"/>
                </w:rPr>
                <w:t>0.6%</w:t>
              </w:r>
            </w:ins>
          </w:p>
        </w:tc>
        <w:tc>
          <w:tcPr>
            <w:tcW w:w="960" w:type="dxa"/>
            <w:tcBorders>
              <w:top w:val="nil"/>
              <w:left w:val="nil"/>
              <w:bottom w:val="single" w:sz="8" w:space="0" w:color="auto"/>
              <w:right w:val="single" w:sz="8" w:space="0" w:color="auto"/>
            </w:tcBorders>
            <w:shd w:val="clear" w:color="auto" w:fill="auto"/>
            <w:vAlign w:val="center"/>
            <w:hideMark/>
            <w:tcPrChange w:id="2644" w:author="Andrew Bernath" w:date="2017-05-01T00:32:00Z">
              <w:tcPr>
                <w:tcW w:w="960" w:type="dxa"/>
                <w:tcBorders>
                  <w:top w:val="nil"/>
                  <w:left w:val="nil"/>
                  <w:bottom w:val="single" w:sz="8" w:space="0" w:color="auto"/>
                  <w:right w:val="single" w:sz="8" w:space="0" w:color="auto"/>
                </w:tcBorders>
                <w:shd w:val="clear" w:color="auto" w:fill="auto"/>
                <w:vAlign w:val="center"/>
                <w:hideMark/>
              </w:tcPr>
            </w:tcPrChange>
          </w:tcPr>
          <w:p w14:paraId="467EA683" w14:textId="77777777" w:rsidR="00DE1450" w:rsidRPr="00DE1450" w:rsidRDefault="00DE1450" w:rsidP="00DE1450">
            <w:pPr>
              <w:ind w:firstLine="0"/>
              <w:jc w:val="center"/>
              <w:rPr>
                <w:ins w:id="2645" w:author="Andrew Bernath" w:date="2017-05-01T00:31:00Z"/>
                <w:color w:val="000000"/>
                <w:sz w:val="20"/>
              </w:rPr>
            </w:pPr>
            <w:ins w:id="2646" w:author="Andrew Bernath" w:date="2017-05-01T00:31:00Z">
              <w:r w:rsidRPr="00DE1450">
                <w:rPr>
                  <w:color w:val="000000"/>
                  <w:sz w:val="20"/>
                </w:rPr>
                <w:t>-0.1%</w:t>
              </w:r>
            </w:ins>
          </w:p>
        </w:tc>
      </w:tr>
      <w:tr w:rsidR="00DE1450" w:rsidRPr="00DE1450" w14:paraId="56A4898A" w14:textId="77777777" w:rsidTr="00DE1450">
        <w:trPr>
          <w:trHeight w:val="315"/>
          <w:tblHeader/>
          <w:ins w:id="2647" w:author="Andrew Bernath" w:date="2017-05-01T00:31:00Z"/>
          <w:trPrChange w:id="2648" w:author="Andrew Bernath" w:date="2017-05-01T00:32: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2649" w:author="Andrew Bernath" w:date="2017-05-01T00:32: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7ED673DA" w14:textId="77777777" w:rsidR="00DE1450" w:rsidRPr="00DE1450" w:rsidRDefault="00DE1450" w:rsidP="00DE1450">
            <w:pPr>
              <w:ind w:firstLine="0"/>
              <w:jc w:val="center"/>
              <w:rPr>
                <w:ins w:id="2650" w:author="Andrew Bernath" w:date="2017-05-01T00:31:00Z"/>
                <w:b/>
                <w:bCs/>
                <w:color w:val="000000"/>
                <w:sz w:val="20"/>
              </w:rPr>
            </w:pPr>
            <w:ins w:id="2651" w:author="Andrew Bernath" w:date="2017-05-01T00:31:00Z">
              <w:r w:rsidRPr="00DE1450">
                <w:rPr>
                  <w:b/>
                  <w:bCs/>
                  <w:color w:val="000000"/>
                  <w:sz w:val="20"/>
                </w:rPr>
                <w:t>7</w:t>
              </w:r>
            </w:ins>
          </w:p>
        </w:tc>
        <w:tc>
          <w:tcPr>
            <w:tcW w:w="960" w:type="dxa"/>
            <w:tcBorders>
              <w:top w:val="nil"/>
              <w:left w:val="nil"/>
              <w:bottom w:val="single" w:sz="8" w:space="0" w:color="auto"/>
              <w:right w:val="single" w:sz="8" w:space="0" w:color="auto"/>
            </w:tcBorders>
            <w:shd w:val="clear" w:color="auto" w:fill="auto"/>
            <w:noWrap/>
            <w:vAlign w:val="center"/>
            <w:hideMark/>
            <w:tcPrChange w:id="2652"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04275C39" w14:textId="77777777" w:rsidR="00DE1450" w:rsidRPr="00AA1763" w:rsidRDefault="00DE1450" w:rsidP="00DE1450">
            <w:pPr>
              <w:ind w:firstLine="0"/>
              <w:jc w:val="center"/>
              <w:rPr>
                <w:ins w:id="2653" w:author="Andrew Bernath" w:date="2017-05-01T00:31:00Z"/>
                <w:color w:val="C00000"/>
                <w:sz w:val="20"/>
                <w:rPrChange w:id="2654" w:author="Andrew Bernath" w:date="2017-05-01T13:08:00Z">
                  <w:rPr>
                    <w:ins w:id="2655" w:author="Andrew Bernath" w:date="2017-05-01T00:31:00Z"/>
                    <w:color w:val="000000"/>
                    <w:sz w:val="20"/>
                  </w:rPr>
                </w:rPrChange>
              </w:rPr>
            </w:pPr>
            <w:ins w:id="2656" w:author="Andrew Bernath" w:date="2017-05-01T00:31:00Z">
              <w:r w:rsidRPr="00AA1763">
                <w:rPr>
                  <w:color w:val="C00000"/>
                  <w:sz w:val="20"/>
                  <w:rPrChange w:id="2657" w:author="Andrew Bernath" w:date="2017-05-01T13:08:00Z">
                    <w:rPr>
                      <w:color w:val="000000"/>
                      <w:sz w:val="20"/>
                    </w:rPr>
                  </w:rPrChange>
                </w:rPr>
                <w:t>7.0%</w:t>
              </w:r>
            </w:ins>
          </w:p>
        </w:tc>
        <w:tc>
          <w:tcPr>
            <w:tcW w:w="960" w:type="dxa"/>
            <w:tcBorders>
              <w:top w:val="nil"/>
              <w:left w:val="nil"/>
              <w:bottom w:val="single" w:sz="8" w:space="0" w:color="auto"/>
              <w:right w:val="single" w:sz="8" w:space="0" w:color="auto"/>
            </w:tcBorders>
            <w:shd w:val="clear" w:color="auto" w:fill="auto"/>
            <w:noWrap/>
            <w:vAlign w:val="center"/>
            <w:hideMark/>
            <w:tcPrChange w:id="2658"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7509AB14" w14:textId="77777777" w:rsidR="00DE1450" w:rsidRPr="00AA1763" w:rsidRDefault="00DE1450" w:rsidP="00DE1450">
            <w:pPr>
              <w:ind w:firstLine="0"/>
              <w:jc w:val="center"/>
              <w:rPr>
                <w:ins w:id="2659" w:author="Andrew Bernath" w:date="2017-05-01T00:31:00Z"/>
                <w:color w:val="C00000"/>
                <w:sz w:val="20"/>
                <w:rPrChange w:id="2660" w:author="Andrew Bernath" w:date="2017-05-01T13:08:00Z">
                  <w:rPr>
                    <w:ins w:id="2661" w:author="Andrew Bernath" w:date="2017-05-01T00:31:00Z"/>
                    <w:color w:val="000000"/>
                    <w:sz w:val="20"/>
                  </w:rPr>
                </w:rPrChange>
              </w:rPr>
            </w:pPr>
            <w:ins w:id="2662" w:author="Andrew Bernath" w:date="2017-05-01T00:31:00Z">
              <w:r w:rsidRPr="00AA1763">
                <w:rPr>
                  <w:color w:val="C00000"/>
                  <w:sz w:val="20"/>
                  <w:rPrChange w:id="2663" w:author="Andrew Bernath" w:date="2017-05-01T13:08:00Z">
                    <w:rPr>
                      <w:color w:val="000000"/>
                      <w:sz w:val="20"/>
                    </w:rPr>
                  </w:rPrChange>
                </w:rPr>
                <w:t>8.4%</w:t>
              </w:r>
            </w:ins>
          </w:p>
        </w:tc>
        <w:tc>
          <w:tcPr>
            <w:tcW w:w="960" w:type="dxa"/>
            <w:tcBorders>
              <w:top w:val="nil"/>
              <w:left w:val="nil"/>
              <w:bottom w:val="single" w:sz="8" w:space="0" w:color="auto"/>
              <w:right w:val="single" w:sz="8" w:space="0" w:color="auto"/>
            </w:tcBorders>
            <w:shd w:val="clear" w:color="auto" w:fill="auto"/>
            <w:noWrap/>
            <w:vAlign w:val="center"/>
            <w:hideMark/>
            <w:tcPrChange w:id="2664"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0EF51D33" w14:textId="77777777" w:rsidR="00DE1450" w:rsidRPr="00AA1763" w:rsidRDefault="00DE1450" w:rsidP="00DE1450">
            <w:pPr>
              <w:ind w:firstLine="0"/>
              <w:jc w:val="center"/>
              <w:rPr>
                <w:ins w:id="2665" w:author="Andrew Bernath" w:date="2017-05-01T00:31:00Z"/>
                <w:color w:val="C00000"/>
                <w:sz w:val="20"/>
                <w:rPrChange w:id="2666" w:author="Andrew Bernath" w:date="2017-05-01T13:08:00Z">
                  <w:rPr>
                    <w:ins w:id="2667" w:author="Andrew Bernath" w:date="2017-05-01T00:31:00Z"/>
                    <w:color w:val="000000"/>
                    <w:sz w:val="20"/>
                  </w:rPr>
                </w:rPrChange>
              </w:rPr>
            </w:pPr>
            <w:ins w:id="2668" w:author="Andrew Bernath" w:date="2017-05-01T00:31:00Z">
              <w:r w:rsidRPr="00AA1763">
                <w:rPr>
                  <w:color w:val="C00000"/>
                  <w:sz w:val="20"/>
                  <w:rPrChange w:id="2669" w:author="Andrew Bernath" w:date="2017-05-01T13:08:00Z">
                    <w:rPr>
                      <w:color w:val="000000"/>
                      <w:sz w:val="20"/>
                    </w:rPr>
                  </w:rPrChange>
                </w:rPr>
                <w:t>8.4%</w:t>
              </w:r>
            </w:ins>
          </w:p>
        </w:tc>
        <w:tc>
          <w:tcPr>
            <w:tcW w:w="960" w:type="dxa"/>
            <w:tcBorders>
              <w:top w:val="nil"/>
              <w:left w:val="nil"/>
              <w:bottom w:val="single" w:sz="8" w:space="0" w:color="auto"/>
              <w:right w:val="single" w:sz="8" w:space="0" w:color="auto"/>
            </w:tcBorders>
            <w:shd w:val="clear" w:color="auto" w:fill="auto"/>
            <w:vAlign w:val="center"/>
            <w:hideMark/>
            <w:tcPrChange w:id="2670" w:author="Andrew Bernath" w:date="2017-05-01T00:32:00Z">
              <w:tcPr>
                <w:tcW w:w="960" w:type="dxa"/>
                <w:tcBorders>
                  <w:top w:val="nil"/>
                  <w:left w:val="nil"/>
                  <w:bottom w:val="single" w:sz="8" w:space="0" w:color="auto"/>
                  <w:right w:val="single" w:sz="8" w:space="0" w:color="auto"/>
                </w:tcBorders>
                <w:shd w:val="clear" w:color="auto" w:fill="auto"/>
                <w:vAlign w:val="center"/>
                <w:hideMark/>
              </w:tcPr>
            </w:tcPrChange>
          </w:tcPr>
          <w:p w14:paraId="6C6DD59D" w14:textId="77777777" w:rsidR="00DE1450" w:rsidRPr="00DE1450" w:rsidRDefault="00DE1450" w:rsidP="00DE1450">
            <w:pPr>
              <w:ind w:firstLine="0"/>
              <w:jc w:val="center"/>
              <w:rPr>
                <w:ins w:id="2671" w:author="Andrew Bernath" w:date="2017-05-01T00:31:00Z"/>
                <w:color w:val="000000"/>
                <w:sz w:val="20"/>
              </w:rPr>
            </w:pPr>
            <w:ins w:id="2672" w:author="Andrew Bernath" w:date="2017-05-01T00:31:00Z">
              <w:r w:rsidRPr="00DE1450">
                <w:rPr>
                  <w:color w:val="000000"/>
                  <w:sz w:val="20"/>
                </w:rPr>
                <w:t>0.1%</w:t>
              </w:r>
            </w:ins>
          </w:p>
        </w:tc>
        <w:tc>
          <w:tcPr>
            <w:tcW w:w="960" w:type="dxa"/>
            <w:tcBorders>
              <w:top w:val="nil"/>
              <w:left w:val="nil"/>
              <w:bottom w:val="single" w:sz="8" w:space="0" w:color="auto"/>
              <w:right w:val="single" w:sz="8" w:space="0" w:color="auto"/>
            </w:tcBorders>
            <w:shd w:val="clear" w:color="auto" w:fill="auto"/>
            <w:vAlign w:val="center"/>
            <w:hideMark/>
            <w:tcPrChange w:id="2673" w:author="Andrew Bernath" w:date="2017-05-01T00:32:00Z">
              <w:tcPr>
                <w:tcW w:w="960" w:type="dxa"/>
                <w:tcBorders>
                  <w:top w:val="nil"/>
                  <w:left w:val="nil"/>
                  <w:bottom w:val="single" w:sz="8" w:space="0" w:color="auto"/>
                  <w:right w:val="single" w:sz="8" w:space="0" w:color="auto"/>
                </w:tcBorders>
                <w:shd w:val="clear" w:color="auto" w:fill="auto"/>
                <w:vAlign w:val="center"/>
                <w:hideMark/>
              </w:tcPr>
            </w:tcPrChange>
          </w:tcPr>
          <w:p w14:paraId="4CA8C8B1" w14:textId="77777777" w:rsidR="00DE1450" w:rsidRPr="00DE1450" w:rsidRDefault="00DE1450" w:rsidP="00DE1450">
            <w:pPr>
              <w:ind w:firstLine="0"/>
              <w:jc w:val="center"/>
              <w:rPr>
                <w:ins w:id="2674" w:author="Andrew Bernath" w:date="2017-05-01T00:31:00Z"/>
                <w:color w:val="000000"/>
                <w:sz w:val="20"/>
              </w:rPr>
            </w:pPr>
            <w:ins w:id="2675" w:author="Andrew Bernath" w:date="2017-05-01T00:31:00Z">
              <w:r w:rsidRPr="00DE1450">
                <w:rPr>
                  <w:color w:val="000000"/>
                  <w:sz w:val="20"/>
                </w:rPr>
                <w:t>0.7%</w:t>
              </w:r>
            </w:ins>
          </w:p>
        </w:tc>
        <w:tc>
          <w:tcPr>
            <w:tcW w:w="960" w:type="dxa"/>
            <w:tcBorders>
              <w:top w:val="nil"/>
              <w:left w:val="nil"/>
              <w:bottom w:val="single" w:sz="8" w:space="0" w:color="auto"/>
              <w:right w:val="single" w:sz="8" w:space="0" w:color="auto"/>
            </w:tcBorders>
            <w:shd w:val="clear" w:color="auto" w:fill="auto"/>
            <w:vAlign w:val="center"/>
            <w:hideMark/>
            <w:tcPrChange w:id="2676" w:author="Andrew Bernath" w:date="2017-05-01T00:32:00Z">
              <w:tcPr>
                <w:tcW w:w="960" w:type="dxa"/>
                <w:tcBorders>
                  <w:top w:val="nil"/>
                  <w:left w:val="nil"/>
                  <w:bottom w:val="single" w:sz="8" w:space="0" w:color="auto"/>
                  <w:right w:val="single" w:sz="8" w:space="0" w:color="auto"/>
                </w:tcBorders>
                <w:shd w:val="clear" w:color="auto" w:fill="auto"/>
                <w:vAlign w:val="center"/>
                <w:hideMark/>
              </w:tcPr>
            </w:tcPrChange>
          </w:tcPr>
          <w:p w14:paraId="0228146F" w14:textId="77777777" w:rsidR="00DE1450" w:rsidRPr="00DE1450" w:rsidRDefault="00DE1450" w:rsidP="00DE1450">
            <w:pPr>
              <w:ind w:firstLine="0"/>
              <w:jc w:val="center"/>
              <w:rPr>
                <w:ins w:id="2677" w:author="Andrew Bernath" w:date="2017-05-01T00:31:00Z"/>
                <w:color w:val="000000"/>
                <w:sz w:val="20"/>
              </w:rPr>
            </w:pPr>
            <w:ins w:id="2678" w:author="Andrew Bernath" w:date="2017-05-01T00:31:00Z">
              <w:r w:rsidRPr="00DE1450">
                <w:rPr>
                  <w:color w:val="000000"/>
                  <w:sz w:val="20"/>
                </w:rPr>
                <w:t>0.0%</w:t>
              </w:r>
            </w:ins>
          </w:p>
        </w:tc>
      </w:tr>
      <w:tr w:rsidR="00DE1450" w:rsidRPr="00DE1450" w14:paraId="46D466E2" w14:textId="77777777" w:rsidTr="00DE1450">
        <w:trPr>
          <w:trHeight w:val="315"/>
          <w:tblHeader/>
          <w:ins w:id="2679" w:author="Andrew Bernath" w:date="2017-05-01T00:31:00Z"/>
          <w:trPrChange w:id="2680" w:author="Andrew Bernath" w:date="2017-05-01T00:32: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2681" w:author="Andrew Bernath" w:date="2017-05-01T00:32: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013D5B37" w14:textId="77777777" w:rsidR="00DE1450" w:rsidRPr="00DE1450" w:rsidRDefault="00DE1450" w:rsidP="00DE1450">
            <w:pPr>
              <w:ind w:firstLine="0"/>
              <w:jc w:val="center"/>
              <w:rPr>
                <w:ins w:id="2682" w:author="Andrew Bernath" w:date="2017-05-01T00:31:00Z"/>
                <w:b/>
                <w:bCs/>
                <w:color w:val="000000"/>
                <w:sz w:val="20"/>
              </w:rPr>
            </w:pPr>
            <w:ins w:id="2683" w:author="Andrew Bernath" w:date="2017-05-01T00:31:00Z">
              <w:r w:rsidRPr="00DE1450">
                <w:rPr>
                  <w:b/>
                  <w:bCs/>
                  <w:color w:val="000000"/>
                  <w:sz w:val="20"/>
                </w:rPr>
                <w:t>8</w:t>
              </w:r>
            </w:ins>
          </w:p>
        </w:tc>
        <w:tc>
          <w:tcPr>
            <w:tcW w:w="960" w:type="dxa"/>
            <w:tcBorders>
              <w:top w:val="nil"/>
              <w:left w:val="nil"/>
              <w:bottom w:val="single" w:sz="8" w:space="0" w:color="auto"/>
              <w:right w:val="single" w:sz="8" w:space="0" w:color="auto"/>
            </w:tcBorders>
            <w:shd w:val="clear" w:color="auto" w:fill="auto"/>
            <w:noWrap/>
            <w:vAlign w:val="center"/>
            <w:hideMark/>
            <w:tcPrChange w:id="2684"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29E0FC90" w14:textId="77777777" w:rsidR="00DE1450" w:rsidRPr="00DE1450" w:rsidRDefault="00DE1450" w:rsidP="00DE1450">
            <w:pPr>
              <w:ind w:firstLine="0"/>
              <w:jc w:val="center"/>
              <w:rPr>
                <w:ins w:id="2685" w:author="Andrew Bernath" w:date="2017-05-01T00:31:00Z"/>
                <w:color w:val="000000"/>
                <w:sz w:val="20"/>
              </w:rPr>
            </w:pPr>
            <w:ins w:id="2686" w:author="Andrew Bernath" w:date="2017-05-01T00:31:00Z">
              <w:r w:rsidRPr="00AA1763">
                <w:rPr>
                  <w:color w:val="C00000"/>
                  <w:sz w:val="20"/>
                  <w:rPrChange w:id="2687" w:author="Andrew Bernath" w:date="2017-05-01T13:08:00Z">
                    <w:rPr>
                      <w:color w:val="000000"/>
                      <w:sz w:val="20"/>
                    </w:rPr>
                  </w:rPrChange>
                </w:rPr>
                <w:t>6.0%</w:t>
              </w:r>
            </w:ins>
          </w:p>
        </w:tc>
        <w:tc>
          <w:tcPr>
            <w:tcW w:w="960" w:type="dxa"/>
            <w:tcBorders>
              <w:top w:val="nil"/>
              <w:left w:val="nil"/>
              <w:bottom w:val="single" w:sz="8" w:space="0" w:color="auto"/>
              <w:right w:val="single" w:sz="8" w:space="0" w:color="auto"/>
            </w:tcBorders>
            <w:shd w:val="clear" w:color="auto" w:fill="auto"/>
            <w:noWrap/>
            <w:vAlign w:val="center"/>
            <w:hideMark/>
            <w:tcPrChange w:id="2688"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3745E0E7" w14:textId="77777777" w:rsidR="00DE1450" w:rsidRPr="00DE1450" w:rsidRDefault="00DE1450" w:rsidP="00DE1450">
            <w:pPr>
              <w:ind w:firstLine="0"/>
              <w:jc w:val="center"/>
              <w:rPr>
                <w:ins w:id="2689" w:author="Andrew Bernath" w:date="2017-05-01T00:31:00Z"/>
                <w:color w:val="000000"/>
                <w:sz w:val="20"/>
              </w:rPr>
            </w:pPr>
            <w:ins w:id="2690" w:author="Andrew Bernath" w:date="2017-05-01T00:31:00Z">
              <w:r w:rsidRPr="00DE1450">
                <w:rPr>
                  <w:color w:val="000000"/>
                  <w:sz w:val="20"/>
                </w:rPr>
                <w:t>3.0%</w:t>
              </w:r>
            </w:ins>
          </w:p>
        </w:tc>
        <w:tc>
          <w:tcPr>
            <w:tcW w:w="960" w:type="dxa"/>
            <w:tcBorders>
              <w:top w:val="nil"/>
              <w:left w:val="nil"/>
              <w:bottom w:val="single" w:sz="8" w:space="0" w:color="auto"/>
              <w:right w:val="single" w:sz="8" w:space="0" w:color="auto"/>
            </w:tcBorders>
            <w:shd w:val="clear" w:color="auto" w:fill="auto"/>
            <w:noWrap/>
            <w:vAlign w:val="center"/>
            <w:hideMark/>
            <w:tcPrChange w:id="2691"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0ED1D2ED" w14:textId="77777777" w:rsidR="00DE1450" w:rsidRPr="00DE1450" w:rsidRDefault="00DE1450" w:rsidP="00DE1450">
            <w:pPr>
              <w:ind w:firstLine="0"/>
              <w:jc w:val="center"/>
              <w:rPr>
                <w:ins w:id="2692" w:author="Andrew Bernath" w:date="2017-05-01T00:31:00Z"/>
                <w:color w:val="000000"/>
                <w:sz w:val="20"/>
              </w:rPr>
            </w:pPr>
            <w:ins w:id="2693" w:author="Andrew Bernath" w:date="2017-05-01T00:31:00Z">
              <w:r w:rsidRPr="00DE1450">
                <w:rPr>
                  <w:color w:val="000000"/>
                  <w:sz w:val="20"/>
                </w:rPr>
                <w:t>2.9%</w:t>
              </w:r>
            </w:ins>
          </w:p>
        </w:tc>
        <w:tc>
          <w:tcPr>
            <w:tcW w:w="960" w:type="dxa"/>
            <w:tcBorders>
              <w:top w:val="nil"/>
              <w:left w:val="nil"/>
              <w:bottom w:val="single" w:sz="8" w:space="0" w:color="auto"/>
              <w:right w:val="single" w:sz="8" w:space="0" w:color="auto"/>
            </w:tcBorders>
            <w:shd w:val="clear" w:color="auto" w:fill="auto"/>
            <w:vAlign w:val="center"/>
            <w:hideMark/>
            <w:tcPrChange w:id="2694" w:author="Andrew Bernath" w:date="2017-05-01T00:32:00Z">
              <w:tcPr>
                <w:tcW w:w="960" w:type="dxa"/>
                <w:tcBorders>
                  <w:top w:val="nil"/>
                  <w:left w:val="nil"/>
                  <w:bottom w:val="single" w:sz="8" w:space="0" w:color="auto"/>
                  <w:right w:val="single" w:sz="8" w:space="0" w:color="auto"/>
                </w:tcBorders>
                <w:shd w:val="clear" w:color="auto" w:fill="auto"/>
                <w:vAlign w:val="center"/>
                <w:hideMark/>
              </w:tcPr>
            </w:tcPrChange>
          </w:tcPr>
          <w:p w14:paraId="22959788" w14:textId="77777777" w:rsidR="00DE1450" w:rsidRPr="00DE1450" w:rsidRDefault="00DE1450" w:rsidP="00DE1450">
            <w:pPr>
              <w:ind w:firstLine="0"/>
              <w:jc w:val="center"/>
              <w:rPr>
                <w:ins w:id="2695" w:author="Andrew Bernath" w:date="2017-05-01T00:31:00Z"/>
                <w:color w:val="000000"/>
                <w:sz w:val="20"/>
              </w:rPr>
            </w:pPr>
            <w:ins w:id="2696" w:author="Andrew Bernath" w:date="2017-05-01T00:31:00Z">
              <w:r w:rsidRPr="00AA1763">
                <w:rPr>
                  <w:color w:val="C00000"/>
                  <w:sz w:val="20"/>
                  <w:rPrChange w:id="2697" w:author="Andrew Bernath" w:date="2017-05-01T13:08:00Z">
                    <w:rPr>
                      <w:color w:val="000000"/>
                      <w:sz w:val="20"/>
                    </w:rPr>
                  </w:rPrChange>
                </w:rPr>
                <w:t>6.0%</w:t>
              </w:r>
            </w:ins>
          </w:p>
        </w:tc>
        <w:tc>
          <w:tcPr>
            <w:tcW w:w="960" w:type="dxa"/>
            <w:tcBorders>
              <w:top w:val="nil"/>
              <w:left w:val="nil"/>
              <w:bottom w:val="single" w:sz="8" w:space="0" w:color="auto"/>
              <w:right w:val="single" w:sz="8" w:space="0" w:color="auto"/>
            </w:tcBorders>
            <w:shd w:val="clear" w:color="auto" w:fill="auto"/>
            <w:vAlign w:val="center"/>
            <w:hideMark/>
            <w:tcPrChange w:id="2698" w:author="Andrew Bernath" w:date="2017-05-01T00:32:00Z">
              <w:tcPr>
                <w:tcW w:w="960" w:type="dxa"/>
                <w:tcBorders>
                  <w:top w:val="nil"/>
                  <w:left w:val="nil"/>
                  <w:bottom w:val="single" w:sz="8" w:space="0" w:color="auto"/>
                  <w:right w:val="single" w:sz="8" w:space="0" w:color="auto"/>
                </w:tcBorders>
                <w:shd w:val="clear" w:color="auto" w:fill="auto"/>
                <w:vAlign w:val="center"/>
                <w:hideMark/>
              </w:tcPr>
            </w:tcPrChange>
          </w:tcPr>
          <w:p w14:paraId="5FE2F02E" w14:textId="77777777" w:rsidR="00DE1450" w:rsidRPr="00DE1450" w:rsidRDefault="00DE1450" w:rsidP="00DE1450">
            <w:pPr>
              <w:ind w:firstLine="0"/>
              <w:jc w:val="center"/>
              <w:rPr>
                <w:ins w:id="2699" w:author="Andrew Bernath" w:date="2017-05-01T00:31:00Z"/>
                <w:color w:val="000000"/>
                <w:sz w:val="20"/>
              </w:rPr>
            </w:pPr>
            <w:ins w:id="2700" w:author="Andrew Bernath" w:date="2017-05-01T00:31:00Z">
              <w:r w:rsidRPr="00DE1450">
                <w:rPr>
                  <w:color w:val="000000"/>
                  <w:sz w:val="20"/>
                </w:rPr>
                <w:t>0.7%</w:t>
              </w:r>
            </w:ins>
          </w:p>
        </w:tc>
        <w:tc>
          <w:tcPr>
            <w:tcW w:w="960" w:type="dxa"/>
            <w:tcBorders>
              <w:top w:val="nil"/>
              <w:left w:val="nil"/>
              <w:bottom w:val="single" w:sz="8" w:space="0" w:color="auto"/>
              <w:right w:val="single" w:sz="8" w:space="0" w:color="auto"/>
            </w:tcBorders>
            <w:shd w:val="clear" w:color="auto" w:fill="auto"/>
            <w:vAlign w:val="center"/>
            <w:hideMark/>
            <w:tcPrChange w:id="2701" w:author="Andrew Bernath" w:date="2017-05-01T00:32:00Z">
              <w:tcPr>
                <w:tcW w:w="960" w:type="dxa"/>
                <w:tcBorders>
                  <w:top w:val="nil"/>
                  <w:left w:val="nil"/>
                  <w:bottom w:val="single" w:sz="8" w:space="0" w:color="auto"/>
                  <w:right w:val="single" w:sz="8" w:space="0" w:color="auto"/>
                </w:tcBorders>
                <w:shd w:val="clear" w:color="auto" w:fill="auto"/>
                <w:vAlign w:val="center"/>
                <w:hideMark/>
              </w:tcPr>
            </w:tcPrChange>
          </w:tcPr>
          <w:p w14:paraId="20250242" w14:textId="77777777" w:rsidR="00DE1450" w:rsidRPr="00DE1450" w:rsidRDefault="00DE1450" w:rsidP="00DE1450">
            <w:pPr>
              <w:ind w:firstLine="0"/>
              <w:jc w:val="center"/>
              <w:rPr>
                <w:ins w:id="2702" w:author="Andrew Bernath" w:date="2017-05-01T00:31:00Z"/>
                <w:color w:val="000000"/>
                <w:sz w:val="20"/>
              </w:rPr>
            </w:pPr>
            <w:ins w:id="2703" w:author="Andrew Bernath" w:date="2017-05-01T00:31:00Z">
              <w:r w:rsidRPr="00DE1450">
                <w:rPr>
                  <w:color w:val="000000"/>
                  <w:sz w:val="20"/>
                </w:rPr>
                <w:t>0.0%</w:t>
              </w:r>
            </w:ins>
          </w:p>
        </w:tc>
      </w:tr>
      <w:tr w:rsidR="00DE1450" w:rsidRPr="00DE1450" w14:paraId="6EE171AE" w14:textId="77777777" w:rsidTr="00DE1450">
        <w:trPr>
          <w:trHeight w:val="315"/>
          <w:tblHeader/>
          <w:ins w:id="2704" w:author="Andrew Bernath" w:date="2017-05-01T00:31:00Z"/>
          <w:trPrChange w:id="2705" w:author="Andrew Bernath" w:date="2017-05-01T00:32:00Z">
            <w:trPr>
              <w:trHeight w:val="315"/>
            </w:trPr>
          </w:trPrChange>
        </w:trPr>
        <w:tc>
          <w:tcPr>
            <w:tcW w:w="6720" w:type="dxa"/>
            <w:gridSpan w:val="7"/>
            <w:tcBorders>
              <w:top w:val="single" w:sz="8" w:space="0" w:color="auto"/>
              <w:left w:val="single" w:sz="8" w:space="0" w:color="auto"/>
              <w:bottom w:val="single" w:sz="8" w:space="0" w:color="auto"/>
              <w:right w:val="single" w:sz="8" w:space="0" w:color="000000"/>
            </w:tcBorders>
            <w:shd w:val="clear" w:color="000000" w:fill="D9D9D9"/>
            <w:vAlign w:val="center"/>
            <w:hideMark/>
            <w:tcPrChange w:id="2706" w:author="Andrew Bernath" w:date="2017-05-01T00:32:00Z">
              <w:tcPr>
                <w:tcW w:w="6720" w:type="dxa"/>
                <w:gridSpan w:val="7"/>
                <w:tcBorders>
                  <w:top w:val="single" w:sz="8" w:space="0" w:color="auto"/>
                  <w:left w:val="single" w:sz="8" w:space="0" w:color="auto"/>
                  <w:bottom w:val="single" w:sz="8" w:space="0" w:color="auto"/>
                  <w:right w:val="single" w:sz="8" w:space="0" w:color="000000"/>
                </w:tcBorders>
                <w:shd w:val="clear" w:color="000000" w:fill="D9D9D9"/>
                <w:vAlign w:val="center"/>
                <w:hideMark/>
              </w:tcPr>
            </w:tcPrChange>
          </w:tcPr>
          <w:p w14:paraId="5D7BBBD3" w14:textId="77777777" w:rsidR="00DE1450" w:rsidRPr="00DE1450" w:rsidRDefault="00DE1450" w:rsidP="00DE1450">
            <w:pPr>
              <w:ind w:firstLine="0"/>
              <w:jc w:val="center"/>
              <w:rPr>
                <w:ins w:id="2707" w:author="Andrew Bernath" w:date="2017-05-01T00:31:00Z"/>
                <w:b/>
                <w:bCs/>
                <w:color w:val="000000"/>
                <w:sz w:val="20"/>
              </w:rPr>
            </w:pPr>
            <w:ins w:id="2708" w:author="Andrew Bernath" w:date="2017-05-01T00:31:00Z">
              <w:r w:rsidRPr="00DE1450">
                <w:rPr>
                  <w:b/>
                  <w:bCs/>
                  <w:color w:val="000000"/>
                  <w:sz w:val="20"/>
                </w:rPr>
                <w:t>Complex Facility</w:t>
              </w:r>
            </w:ins>
          </w:p>
        </w:tc>
      </w:tr>
      <w:tr w:rsidR="00DE1450" w:rsidRPr="00DE1450" w14:paraId="7D70BF7A" w14:textId="77777777" w:rsidTr="00DE1450">
        <w:trPr>
          <w:trHeight w:val="315"/>
          <w:tblHeader/>
          <w:ins w:id="2709" w:author="Andrew Bernath" w:date="2017-05-01T00:31:00Z"/>
          <w:trPrChange w:id="2710" w:author="Andrew Bernath" w:date="2017-05-01T00:32: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2711" w:author="Andrew Bernath" w:date="2017-05-01T00:32: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59D30CDB" w14:textId="77777777" w:rsidR="00DE1450" w:rsidRPr="00DE1450" w:rsidRDefault="00DE1450" w:rsidP="00DE1450">
            <w:pPr>
              <w:ind w:firstLine="0"/>
              <w:jc w:val="center"/>
              <w:rPr>
                <w:ins w:id="2712" w:author="Andrew Bernath" w:date="2017-05-01T00:31:00Z"/>
                <w:b/>
                <w:bCs/>
                <w:color w:val="000000"/>
                <w:sz w:val="20"/>
              </w:rPr>
            </w:pPr>
            <w:ins w:id="2713" w:author="Andrew Bernath" w:date="2017-05-01T00:31:00Z">
              <w:r w:rsidRPr="00DE1450">
                <w:rPr>
                  <w:b/>
                  <w:bCs/>
                  <w:color w:val="000000"/>
                  <w:sz w:val="20"/>
                </w:rPr>
                <w:t>1</w:t>
              </w:r>
            </w:ins>
          </w:p>
        </w:tc>
        <w:tc>
          <w:tcPr>
            <w:tcW w:w="960" w:type="dxa"/>
            <w:tcBorders>
              <w:top w:val="nil"/>
              <w:left w:val="nil"/>
              <w:bottom w:val="single" w:sz="8" w:space="0" w:color="auto"/>
              <w:right w:val="single" w:sz="8" w:space="0" w:color="auto"/>
            </w:tcBorders>
            <w:shd w:val="clear" w:color="auto" w:fill="auto"/>
            <w:noWrap/>
            <w:vAlign w:val="center"/>
            <w:hideMark/>
            <w:tcPrChange w:id="2714"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10A11616" w14:textId="77777777" w:rsidR="00DE1450" w:rsidRPr="00DE1450" w:rsidRDefault="00DE1450" w:rsidP="00DE1450">
            <w:pPr>
              <w:ind w:firstLine="0"/>
              <w:jc w:val="center"/>
              <w:rPr>
                <w:ins w:id="2715" w:author="Andrew Bernath" w:date="2017-05-01T00:31:00Z"/>
                <w:color w:val="000000"/>
                <w:sz w:val="20"/>
              </w:rPr>
            </w:pPr>
            <w:ins w:id="2716" w:author="Andrew Bernath" w:date="2017-05-01T00:31:00Z">
              <w:r w:rsidRPr="00DE1450">
                <w:rPr>
                  <w:color w:val="000000"/>
                  <w:sz w:val="20"/>
                </w:rPr>
                <w:t>2.2%</w:t>
              </w:r>
            </w:ins>
          </w:p>
        </w:tc>
        <w:tc>
          <w:tcPr>
            <w:tcW w:w="960" w:type="dxa"/>
            <w:tcBorders>
              <w:top w:val="nil"/>
              <w:left w:val="nil"/>
              <w:bottom w:val="single" w:sz="8" w:space="0" w:color="auto"/>
              <w:right w:val="single" w:sz="8" w:space="0" w:color="auto"/>
            </w:tcBorders>
            <w:shd w:val="clear" w:color="auto" w:fill="auto"/>
            <w:noWrap/>
            <w:vAlign w:val="center"/>
            <w:hideMark/>
            <w:tcPrChange w:id="2717"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0ED90C62" w14:textId="77777777" w:rsidR="00DE1450" w:rsidRPr="00AA1763" w:rsidRDefault="00DE1450" w:rsidP="00DE1450">
            <w:pPr>
              <w:ind w:firstLine="0"/>
              <w:jc w:val="center"/>
              <w:rPr>
                <w:ins w:id="2718" w:author="Andrew Bernath" w:date="2017-05-01T00:31:00Z"/>
                <w:color w:val="C00000"/>
                <w:sz w:val="20"/>
                <w:rPrChange w:id="2719" w:author="Andrew Bernath" w:date="2017-05-01T13:07:00Z">
                  <w:rPr>
                    <w:ins w:id="2720" w:author="Andrew Bernath" w:date="2017-05-01T00:31:00Z"/>
                    <w:color w:val="000000"/>
                    <w:sz w:val="20"/>
                  </w:rPr>
                </w:rPrChange>
              </w:rPr>
            </w:pPr>
            <w:ins w:id="2721" w:author="Andrew Bernath" w:date="2017-05-01T00:31:00Z">
              <w:r w:rsidRPr="00AA1763">
                <w:rPr>
                  <w:color w:val="C00000"/>
                  <w:sz w:val="20"/>
                  <w:rPrChange w:id="2722" w:author="Andrew Bernath" w:date="2017-05-01T13:07:00Z">
                    <w:rPr>
                      <w:color w:val="000000"/>
                      <w:sz w:val="20"/>
                    </w:rPr>
                  </w:rPrChange>
                </w:rPr>
                <w:t>15.0%</w:t>
              </w:r>
            </w:ins>
          </w:p>
        </w:tc>
        <w:tc>
          <w:tcPr>
            <w:tcW w:w="960" w:type="dxa"/>
            <w:tcBorders>
              <w:top w:val="nil"/>
              <w:left w:val="nil"/>
              <w:bottom w:val="single" w:sz="8" w:space="0" w:color="auto"/>
              <w:right w:val="single" w:sz="8" w:space="0" w:color="auto"/>
            </w:tcBorders>
            <w:shd w:val="clear" w:color="auto" w:fill="auto"/>
            <w:noWrap/>
            <w:vAlign w:val="center"/>
            <w:hideMark/>
            <w:tcPrChange w:id="2723"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37BCBC88" w14:textId="77777777" w:rsidR="00DE1450" w:rsidRPr="00DE1450" w:rsidRDefault="00DE1450" w:rsidP="00DE1450">
            <w:pPr>
              <w:ind w:firstLine="0"/>
              <w:jc w:val="center"/>
              <w:rPr>
                <w:ins w:id="2724" w:author="Andrew Bernath" w:date="2017-05-01T00:31:00Z"/>
                <w:color w:val="000000"/>
                <w:sz w:val="20"/>
              </w:rPr>
            </w:pPr>
            <w:ins w:id="2725" w:author="Andrew Bernath" w:date="2017-05-01T00:31:00Z">
              <w:r w:rsidRPr="00DE1450">
                <w:rPr>
                  <w:color w:val="000000"/>
                  <w:sz w:val="20"/>
                </w:rPr>
                <w:t>2.5%</w:t>
              </w:r>
            </w:ins>
          </w:p>
        </w:tc>
        <w:tc>
          <w:tcPr>
            <w:tcW w:w="960" w:type="dxa"/>
            <w:tcBorders>
              <w:top w:val="nil"/>
              <w:left w:val="nil"/>
              <w:bottom w:val="single" w:sz="8" w:space="0" w:color="auto"/>
              <w:right w:val="single" w:sz="8" w:space="0" w:color="auto"/>
            </w:tcBorders>
            <w:shd w:val="clear" w:color="auto" w:fill="auto"/>
            <w:noWrap/>
            <w:vAlign w:val="center"/>
            <w:hideMark/>
            <w:tcPrChange w:id="2726"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5E997855" w14:textId="77777777" w:rsidR="00DE1450" w:rsidRPr="00DE1450" w:rsidRDefault="00DE1450" w:rsidP="00DE1450">
            <w:pPr>
              <w:ind w:firstLine="0"/>
              <w:jc w:val="center"/>
              <w:rPr>
                <w:ins w:id="2727" w:author="Andrew Bernath" w:date="2017-05-01T00:31:00Z"/>
                <w:color w:val="000000"/>
                <w:sz w:val="20"/>
              </w:rPr>
            </w:pPr>
            <w:ins w:id="2728" w:author="Andrew Bernath" w:date="2017-05-01T00:31:00Z">
              <w:r w:rsidRPr="00DE1450">
                <w:rPr>
                  <w:color w:val="000000"/>
                  <w:sz w:val="20"/>
                </w:rPr>
                <w:t>0.0%</w:t>
              </w:r>
            </w:ins>
          </w:p>
        </w:tc>
        <w:tc>
          <w:tcPr>
            <w:tcW w:w="960" w:type="dxa"/>
            <w:tcBorders>
              <w:top w:val="nil"/>
              <w:left w:val="nil"/>
              <w:bottom w:val="single" w:sz="8" w:space="0" w:color="auto"/>
              <w:right w:val="single" w:sz="8" w:space="0" w:color="auto"/>
            </w:tcBorders>
            <w:shd w:val="clear" w:color="auto" w:fill="auto"/>
            <w:noWrap/>
            <w:vAlign w:val="center"/>
            <w:hideMark/>
            <w:tcPrChange w:id="2729"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40AA474B" w14:textId="77777777" w:rsidR="00DE1450" w:rsidRPr="00AA1763" w:rsidRDefault="00DE1450" w:rsidP="00DE1450">
            <w:pPr>
              <w:ind w:firstLine="0"/>
              <w:jc w:val="center"/>
              <w:rPr>
                <w:ins w:id="2730" w:author="Andrew Bernath" w:date="2017-05-01T00:31:00Z"/>
                <w:color w:val="C00000"/>
                <w:sz w:val="20"/>
                <w:rPrChange w:id="2731" w:author="Andrew Bernath" w:date="2017-05-01T13:07:00Z">
                  <w:rPr>
                    <w:ins w:id="2732" w:author="Andrew Bernath" w:date="2017-05-01T00:31:00Z"/>
                    <w:color w:val="000000"/>
                    <w:sz w:val="20"/>
                  </w:rPr>
                </w:rPrChange>
              </w:rPr>
            </w:pPr>
            <w:ins w:id="2733" w:author="Andrew Bernath" w:date="2017-05-01T00:31:00Z">
              <w:r w:rsidRPr="00AA1763">
                <w:rPr>
                  <w:color w:val="C00000"/>
                  <w:sz w:val="20"/>
                  <w:rPrChange w:id="2734" w:author="Andrew Bernath" w:date="2017-05-01T13:07:00Z">
                    <w:rPr>
                      <w:color w:val="000000"/>
                      <w:sz w:val="20"/>
                    </w:rPr>
                  </w:rPrChange>
                </w:rPr>
                <w:t>-15.0%</w:t>
              </w:r>
            </w:ins>
          </w:p>
        </w:tc>
        <w:tc>
          <w:tcPr>
            <w:tcW w:w="960" w:type="dxa"/>
            <w:tcBorders>
              <w:top w:val="nil"/>
              <w:left w:val="nil"/>
              <w:bottom w:val="single" w:sz="8" w:space="0" w:color="auto"/>
              <w:right w:val="single" w:sz="8" w:space="0" w:color="auto"/>
            </w:tcBorders>
            <w:shd w:val="clear" w:color="auto" w:fill="auto"/>
            <w:noWrap/>
            <w:vAlign w:val="center"/>
            <w:hideMark/>
            <w:tcPrChange w:id="2735"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5F7DF018" w14:textId="77777777" w:rsidR="00DE1450" w:rsidRPr="00DE1450" w:rsidRDefault="00DE1450" w:rsidP="00DE1450">
            <w:pPr>
              <w:ind w:firstLine="0"/>
              <w:jc w:val="center"/>
              <w:rPr>
                <w:ins w:id="2736" w:author="Andrew Bernath" w:date="2017-05-01T00:31:00Z"/>
                <w:color w:val="000000"/>
                <w:sz w:val="20"/>
              </w:rPr>
            </w:pPr>
            <w:ins w:id="2737" w:author="Andrew Bernath" w:date="2017-05-01T00:31:00Z">
              <w:r w:rsidRPr="00DE1450">
                <w:rPr>
                  <w:color w:val="000000"/>
                  <w:sz w:val="20"/>
                </w:rPr>
                <w:t>0.0%</w:t>
              </w:r>
            </w:ins>
          </w:p>
        </w:tc>
      </w:tr>
      <w:tr w:rsidR="00DE1450" w:rsidRPr="00DE1450" w14:paraId="6F1F7698" w14:textId="77777777" w:rsidTr="00DE1450">
        <w:trPr>
          <w:trHeight w:val="315"/>
          <w:tblHeader/>
          <w:ins w:id="2738" w:author="Andrew Bernath" w:date="2017-05-01T00:31:00Z"/>
          <w:trPrChange w:id="2739" w:author="Andrew Bernath" w:date="2017-05-01T00:32: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2740" w:author="Andrew Bernath" w:date="2017-05-01T00:32: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696EA7B3" w14:textId="77777777" w:rsidR="00DE1450" w:rsidRPr="00DE1450" w:rsidRDefault="00DE1450" w:rsidP="00DE1450">
            <w:pPr>
              <w:ind w:firstLine="0"/>
              <w:jc w:val="center"/>
              <w:rPr>
                <w:ins w:id="2741" w:author="Andrew Bernath" w:date="2017-05-01T00:31:00Z"/>
                <w:b/>
                <w:bCs/>
                <w:color w:val="000000"/>
                <w:sz w:val="20"/>
              </w:rPr>
            </w:pPr>
            <w:ins w:id="2742" w:author="Andrew Bernath" w:date="2017-05-01T00:31:00Z">
              <w:r w:rsidRPr="00DE1450">
                <w:rPr>
                  <w:b/>
                  <w:bCs/>
                  <w:color w:val="000000"/>
                  <w:sz w:val="20"/>
                </w:rPr>
                <w:t>2</w:t>
              </w:r>
            </w:ins>
          </w:p>
        </w:tc>
        <w:tc>
          <w:tcPr>
            <w:tcW w:w="960" w:type="dxa"/>
            <w:tcBorders>
              <w:top w:val="nil"/>
              <w:left w:val="nil"/>
              <w:bottom w:val="single" w:sz="8" w:space="0" w:color="auto"/>
              <w:right w:val="single" w:sz="8" w:space="0" w:color="auto"/>
            </w:tcBorders>
            <w:shd w:val="clear" w:color="auto" w:fill="auto"/>
            <w:noWrap/>
            <w:vAlign w:val="center"/>
            <w:hideMark/>
            <w:tcPrChange w:id="2743"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55246BF2" w14:textId="77777777" w:rsidR="00DE1450" w:rsidRPr="00DE1450" w:rsidRDefault="00DE1450" w:rsidP="00DE1450">
            <w:pPr>
              <w:ind w:firstLine="0"/>
              <w:jc w:val="center"/>
              <w:rPr>
                <w:ins w:id="2744" w:author="Andrew Bernath" w:date="2017-05-01T00:31:00Z"/>
                <w:color w:val="000000"/>
                <w:sz w:val="20"/>
              </w:rPr>
            </w:pPr>
            <w:ins w:id="2745" w:author="Andrew Bernath" w:date="2017-05-01T00:31:00Z">
              <w:r w:rsidRPr="00DE1450">
                <w:rPr>
                  <w:color w:val="000000"/>
                  <w:sz w:val="20"/>
                </w:rPr>
                <w:t>4.6%</w:t>
              </w:r>
            </w:ins>
          </w:p>
        </w:tc>
        <w:tc>
          <w:tcPr>
            <w:tcW w:w="960" w:type="dxa"/>
            <w:tcBorders>
              <w:top w:val="nil"/>
              <w:left w:val="nil"/>
              <w:bottom w:val="single" w:sz="8" w:space="0" w:color="auto"/>
              <w:right w:val="single" w:sz="8" w:space="0" w:color="auto"/>
            </w:tcBorders>
            <w:shd w:val="clear" w:color="auto" w:fill="auto"/>
            <w:noWrap/>
            <w:vAlign w:val="center"/>
            <w:hideMark/>
            <w:tcPrChange w:id="2746"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714E0EA9" w14:textId="77777777" w:rsidR="00DE1450" w:rsidRPr="00AA1763" w:rsidRDefault="00DE1450" w:rsidP="00DE1450">
            <w:pPr>
              <w:ind w:firstLine="0"/>
              <w:jc w:val="center"/>
              <w:rPr>
                <w:ins w:id="2747" w:author="Andrew Bernath" w:date="2017-05-01T00:31:00Z"/>
                <w:color w:val="C00000"/>
                <w:sz w:val="20"/>
                <w:rPrChange w:id="2748" w:author="Andrew Bernath" w:date="2017-05-01T13:07:00Z">
                  <w:rPr>
                    <w:ins w:id="2749" w:author="Andrew Bernath" w:date="2017-05-01T00:31:00Z"/>
                    <w:color w:val="000000"/>
                    <w:sz w:val="20"/>
                  </w:rPr>
                </w:rPrChange>
              </w:rPr>
            </w:pPr>
            <w:ins w:id="2750" w:author="Andrew Bernath" w:date="2017-05-01T00:31:00Z">
              <w:r w:rsidRPr="00AA1763">
                <w:rPr>
                  <w:color w:val="C00000"/>
                  <w:sz w:val="20"/>
                  <w:rPrChange w:id="2751" w:author="Andrew Bernath" w:date="2017-05-01T13:07:00Z">
                    <w:rPr>
                      <w:color w:val="000000"/>
                      <w:sz w:val="20"/>
                    </w:rPr>
                  </w:rPrChange>
                </w:rPr>
                <w:t>20.9%</w:t>
              </w:r>
            </w:ins>
          </w:p>
        </w:tc>
        <w:tc>
          <w:tcPr>
            <w:tcW w:w="960" w:type="dxa"/>
            <w:tcBorders>
              <w:top w:val="nil"/>
              <w:left w:val="nil"/>
              <w:bottom w:val="single" w:sz="8" w:space="0" w:color="auto"/>
              <w:right w:val="single" w:sz="8" w:space="0" w:color="auto"/>
            </w:tcBorders>
            <w:shd w:val="clear" w:color="auto" w:fill="auto"/>
            <w:noWrap/>
            <w:vAlign w:val="center"/>
            <w:hideMark/>
            <w:tcPrChange w:id="2752"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5A954AE0" w14:textId="77777777" w:rsidR="00DE1450" w:rsidRPr="00DE1450" w:rsidRDefault="00DE1450" w:rsidP="00DE1450">
            <w:pPr>
              <w:ind w:firstLine="0"/>
              <w:jc w:val="center"/>
              <w:rPr>
                <w:ins w:id="2753" w:author="Andrew Bernath" w:date="2017-05-01T00:31:00Z"/>
                <w:color w:val="000000"/>
                <w:sz w:val="20"/>
              </w:rPr>
            </w:pPr>
            <w:ins w:id="2754" w:author="Andrew Bernath" w:date="2017-05-01T00:31:00Z">
              <w:r w:rsidRPr="00DE1450">
                <w:rPr>
                  <w:color w:val="000000"/>
                  <w:sz w:val="20"/>
                </w:rPr>
                <w:t>4.6%</w:t>
              </w:r>
            </w:ins>
          </w:p>
        </w:tc>
        <w:tc>
          <w:tcPr>
            <w:tcW w:w="960" w:type="dxa"/>
            <w:tcBorders>
              <w:top w:val="nil"/>
              <w:left w:val="nil"/>
              <w:bottom w:val="single" w:sz="8" w:space="0" w:color="auto"/>
              <w:right w:val="single" w:sz="8" w:space="0" w:color="auto"/>
            </w:tcBorders>
            <w:shd w:val="clear" w:color="auto" w:fill="auto"/>
            <w:noWrap/>
            <w:vAlign w:val="center"/>
            <w:hideMark/>
            <w:tcPrChange w:id="2755"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2C66595B" w14:textId="77777777" w:rsidR="00DE1450" w:rsidRPr="00DE1450" w:rsidRDefault="00DE1450" w:rsidP="00DE1450">
            <w:pPr>
              <w:ind w:firstLine="0"/>
              <w:jc w:val="center"/>
              <w:rPr>
                <w:ins w:id="2756" w:author="Andrew Bernath" w:date="2017-05-01T00:31:00Z"/>
                <w:color w:val="000000"/>
                <w:sz w:val="20"/>
              </w:rPr>
            </w:pPr>
            <w:ins w:id="2757" w:author="Andrew Bernath" w:date="2017-05-01T00:31:00Z">
              <w:r w:rsidRPr="00DE1450">
                <w:rPr>
                  <w:color w:val="000000"/>
                  <w:sz w:val="20"/>
                </w:rPr>
                <w:t>4.5%</w:t>
              </w:r>
            </w:ins>
          </w:p>
        </w:tc>
        <w:tc>
          <w:tcPr>
            <w:tcW w:w="960" w:type="dxa"/>
            <w:tcBorders>
              <w:top w:val="nil"/>
              <w:left w:val="nil"/>
              <w:bottom w:val="single" w:sz="8" w:space="0" w:color="auto"/>
              <w:right w:val="single" w:sz="8" w:space="0" w:color="auto"/>
            </w:tcBorders>
            <w:shd w:val="clear" w:color="auto" w:fill="auto"/>
            <w:noWrap/>
            <w:vAlign w:val="center"/>
            <w:hideMark/>
            <w:tcPrChange w:id="2758"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6D7EB3B3" w14:textId="77777777" w:rsidR="00DE1450" w:rsidRPr="00AA1763" w:rsidRDefault="00DE1450" w:rsidP="00DE1450">
            <w:pPr>
              <w:ind w:firstLine="0"/>
              <w:jc w:val="center"/>
              <w:rPr>
                <w:ins w:id="2759" w:author="Andrew Bernath" w:date="2017-05-01T00:31:00Z"/>
                <w:color w:val="C00000"/>
                <w:sz w:val="20"/>
                <w:rPrChange w:id="2760" w:author="Andrew Bernath" w:date="2017-05-01T13:07:00Z">
                  <w:rPr>
                    <w:ins w:id="2761" w:author="Andrew Bernath" w:date="2017-05-01T00:31:00Z"/>
                    <w:color w:val="000000"/>
                    <w:sz w:val="20"/>
                  </w:rPr>
                </w:rPrChange>
              </w:rPr>
            </w:pPr>
            <w:ins w:id="2762" w:author="Andrew Bernath" w:date="2017-05-01T00:31:00Z">
              <w:r w:rsidRPr="00AA1763">
                <w:rPr>
                  <w:color w:val="C00000"/>
                  <w:sz w:val="20"/>
                  <w:rPrChange w:id="2763" w:author="Andrew Bernath" w:date="2017-05-01T13:07:00Z">
                    <w:rPr>
                      <w:color w:val="000000"/>
                      <w:sz w:val="20"/>
                    </w:rPr>
                  </w:rPrChange>
                </w:rPr>
                <w:t>-20.9%</w:t>
              </w:r>
            </w:ins>
          </w:p>
        </w:tc>
        <w:tc>
          <w:tcPr>
            <w:tcW w:w="960" w:type="dxa"/>
            <w:tcBorders>
              <w:top w:val="nil"/>
              <w:left w:val="nil"/>
              <w:bottom w:val="single" w:sz="8" w:space="0" w:color="auto"/>
              <w:right w:val="single" w:sz="8" w:space="0" w:color="auto"/>
            </w:tcBorders>
            <w:shd w:val="clear" w:color="auto" w:fill="auto"/>
            <w:noWrap/>
            <w:vAlign w:val="center"/>
            <w:hideMark/>
            <w:tcPrChange w:id="2764"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30C0CA59" w14:textId="77777777" w:rsidR="00DE1450" w:rsidRPr="00DE1450" w:rsidRDefault="00DE1450" w:rsidP="00DE1450">
            <w:pPr>
              <w:ind w:firstLine="0"/>
              <w:jc w:val="center"/>
              <w:rPr>
                <w:ins w:id="2765" w:author="Andrew Bernath" w:date="2017-05-01T00:31:00Z"/>
                <w:color w:val="000000"/>
                <w:sz w:val="20"/>
              </w:rPr>
            </w:pPr>
            <w:ins w:id="2766" w:author="Andrew Bernath" w:date="2017-05-01T00:31:00Z">
              <w:r w:rsidRPr="00DE1450">
                <w:rPr>
                  <w:color w:val="000000"/>
                  <w:sz w:val="20"/>
                </w:rPr>
                <w:t>4.5%</w:t>
              </w:r>
            </w:ins>
          </w:p>
        </w:tc>
      </w:tr>
      <w:tr w:rsidR="00DE1450" w:rsidRPr="00DE1450" w14:paraId="0D724D03" w14:textId="77777777" w:rsidTr="00DE1450">
        <w:trPr>
          <w:trHeight w:val="315"/>
          <w:tblHeader/>
          <w:ins w:id="2767" w:author="Andrew Bernath" w:date="2017-05-01T00:31:00Z"/>
          <w:trPrChange w:id="2768" w:author="Andrew Bernath" w:date="2017-05-01T00:32: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2769" w:author="Andrew Bernath" w:date="2017-05-01T00:32: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2515A340" w14:textId="77777777" w:rsidR="00DE1450" w:rsidRPr="00DE1450" w:rsidRDefault="00DE1450" w:rsidP="00DE1450">
            <w:pPr>
              <w:ind w:firstLine="0"/>
              <w:jc w:val="center"/>
              <w:rPr>
                <w:ins w:id="2770" w:author="Andrew Bernath" w:date="2017-05-01T00:31:00Z"/>
                <w:b/>
                <w:bCs/>
                <w:color w:val="000000"/>
                <w:sz w:val="20"/>
              </w:rPr>
            </w:pPr>
            <w:ins w:id="2771" w:author="Andrew Bernath" w:date="2017-05-01T00:31:00Z">
              <w:r w:rsidRPr="00DE1450">
                <w:rPr>
                  <w:b/>
                  <w:bCs/>
                  <w:color w:val="000000"/>
                  <w:sz w:val="20"/>
                </w:rPr>
                <w:t>3</w:t>
              </w:r>
            </w:ins>
          </w:p>
        </w:tc>
        <w:tc>
          <w:tcPr>
            <w:tcW w:w="960" w:type="dxa"/>
            <w:tcBorders>
              <w:top w:val="nil"/>
              <w:left w:val="nil"/>
              <w:bottom w:val="single" w:sz="8" w:space="0" w:color="auto"/>
              <w:right w:val="single" w:sz="8" w:space="0" w:color="auto"/>
            </w:tcBorders>
            <w:shd w:val="clear" w:color="auto" w:fill="auto"/>
            <w:noWrap/>
            <w:vAlign w:val="center"/>
            <w:hideMark/>
            <w:tcPrChange w:id="2772"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4A2495CE" w14:textId="77777777" w:rsidR="00DE1450" w:rsidRPr="00DE1450" w:rsidRDefault="00DE1450" w:rsidP="00DE1450">
            <w:pPr>
              <w:ind w:firstLine="0"/>
              <w:jc w:val="center"/>
              <w:rPr>
                <w:ins w:id="2773" w:author="Andrew Bernath" w:date="2017-05-01T00:31:00Z"/>
                <w:color w:val="000000"/>
                <w:sz w:val="20"/>
              </w:rPr>
            </w:pPr>
            <w:ins w:id="2774" w:author="Andrew Bernath" w:date="2017-05-01T00:31:00Z">
              <w:r w:rsidRPr="00DE1450">
                <w:rPr>
                  <w:color w:val="000000"/>
                  <w:sz w:val="20"/>
                </w:rPr>
                <w:t>4.1%</w:t>
              </w:r>
            </w:ins>
          </w:p>
        </w:tc>
        <w:tc>
          <w:tcPr>
            <w:tcW w:w="960" w:type="dxa"/>
            <w:tcBorders>
              <w:top w:val="nil"/>
              <w:left w:val="nil"/>
              <w:bottom w:val="single" w:sz="8" w:space="0" w:color="auto"/>
              <w:right w:val="single" w:sz="8" w:space="0" w:color="auto"/>
            </w:tcBorders>
            <w:shd w:val="clear" w:color="auto" w:fill="auto"/>
            <w:noWrap/>
            <w:vAlign w:val="center"/>
            <w:hideMark/>
            <w:tcPrChange w:id="2775"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7893EB94" w14:textId="77777777" w:rsidR="00DE1450" w:rsidRPr="00AA1763" w:rsidRDefault="00DE1450" w:rsidP="00DE1450">
            <w:pPr>
              <w:ind w:firstLine="0"/>
              <w:jc w:val="center"/>
              <w:rPr>
                <w:ins w:id="2776" w:author="Andrew Bernath" w:date="2017-05-01T00:31:00Z"/>
                <w:color w:val="C00000"/>
                <w:sz w:val="20"/>
                <w:rPrChange w:id="2777" w:author="Andrew Bernath" w:date="2017-05-01T13:07:00Z">
                  <w:rPr>
                    <w:ins w:id="2778" w:author="Andrew Bernath" w:date="2017-05-01T00:31:00Z"/>
                    <w:color w:val="000000"/>
                    <w:sz w:val="20"/>
                  </w:rPr>
                </w:rPrChange>
              </w:rPr>
            </w:pPr>
            <w:ins w:id="2779" w:author="Andrew Bernath" w:date="2017-05-01T00:31:00Z">
              <w:r w:rsidRPr="00AA1763">
                <w:rPr>
                  <w:color w:val="C00000"/>
                  <w:sz w:val="20"/>
                  <w:rPrChange w:id="2780" w:author="Andrew Bernath" w:date="2017-05-01T13:07:00Z">
                    <w:rPr>
                      <w:color w:val="000000"/>
                      <w:sz w:val="20"/>
                    </w:rPr>
                  </w:rPrChange>
                </w:rPr>
                <w:t>12.1%</w:t>
              </w:r>
            </w:ins>
          </w:p>
        </w:tc>
        <w:tc>
          <w:tcPr>
            <w:tcW w:w="960" w:type="dxa"/>
            <w:tcBorders>
              <w:top w:val="nil"/>
              <w:left w:val="nil"/>
              <w:bottom w:val="single" w:sz="8" w:space="0" w:color="auto"/>
              <w:right w:val="single" w:sz="8" w:space="0" w:color="auto"/>
            </w:tcBorders>
            <w:shd w:val="clear" w:color="auto" w:fill="auto"/>
            <w:noWrap/>
            <w:vAlign w:val="center"/>
            <w:hideMark/>
            <w:tcPrChange w:id="2781"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5DC1949C" w14:textId="77777777" w:rsidR="00DE1450" w:rsidRPr="00DE1450" w:rsidRDefault="00DE1450" w:rsidP="00DE1450">
            <w:pPr>
              <w:ind w:firstLine="0"/>
              <w:jc w:val="center"/>
              <w:rPr>
                <w:ins w:id="2782" w:author="Andrew Bernath" w:date="2017-05-01T00:31:00Z"/>
                <w:color w:val="000000"/>
                <w:sz w:val="20"/>
              </w:rPr>
            </w:pPr>
            <w:ins w:id="2783" w:author="Andrew Bernath" w:date="2017-05-01T00:31:00Z">
              <w:r w:rsidRPr="00AA1763">
                <w:rPr>
                  <w:color w:val="C00000"/>
                  <w:sz w:val="20"/>
                  <w:rPrChange w:id="2784" w:author="Andrew Bernath" w:date="2017-05-01T13:07:00Z">
                    <w:rPr>
                      <w:color w:val="000000"/>
                      <w:sz w:val="20"/>
                    </w:rPr>
                  </w:rPrChange>
                </w:rPr>
                <w:t>9.5%</w:t>
              </w:r>
            </w:ins>
          </w:p>
        </w:tc>
        <w:tc>
          <w:tcPr>
            <w:tcW w:w="960" w:type="dxa"/>
            <w:tcBorders>
              <w:top w:val="nil"/>
              <w:left w:val="nil"/>
              <w:bottom w:val="single" w:sz="8" w:space="0" w:color="auto"/>
              <w:right w:val="single" w:sz="8" w:space="0" w:color="auto"/>
            </w:tcBorders>
            <w:shd w:val="clear" w:color="auto" w:fill="auto"/>
            <w:noWrap/>
            <w:vAlign w:val="center"/>
            <w:hideMark/>
            <w:tcPrChange w:id="2785"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666F0AA6" w14:textId="77777777" w:rsidR="00DE1450" w:rsidRPr="00DE1450" w:rsidRDefault="00DE1450" w:rsidP="00DE1450">
            <w:pPr>
              <w:ind w:firstLine="0"/>
              <w:jc w:val="center"/>
              <w:rPr>
                <w:ins w:id="2786" w:author="Andrew Bernath" w:date="2017-05-01T00:31:00Z"/>
                <w:color w:val="000000"/>
                <w:sz w:val="20"/>
              </w:rPr>
            </w:pPr>
            <w:ins w:id="2787" w:author="Andrew Bernath" w:date="2017-05-01T00:31:00Z">
              <w:r w:rsidRPr="00DE1450">
                <w:rPr>
                  <w:color w:val="000000"/>
                  <w:sz w:val="20"/>
                </w:rPr>
                <w:t>3.9%</w:t>
              </w:r>
            </w:ins>
          </w:p>
        </w:tc>
        <w:tc>
          <w:tcPr>
            <w:tcW w:w="960" w:type="dxa"/>
            <w:tcBorders>
              <w:top w:val="nil"/>
              <w:left w:val="nil"/>
              <w:bottom w:val="single" w:sz="8" w:space="0" w:color="auto"/>
              <w:right w:val="single" w:sz="8" w:space="0" w:color="auto"/>
            </w:tcBorders>
            <w:shd w:val="clear" w:color="auto" w:fill="auto"/>
            <w:noWrap/>
            <w:vAlign w:val="center"/>
            <w:hideMark/>
            <w:tcPrChange w:id="2788"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4CF8644F" w14:textId="77777777" w:rsidR="00DE1450" w:rsidRPr="00AA1763" w:rsidRDefault="00DE1450" w:rsidP="00DE1450">
            <w:pPr>
              <w:ind w:firstLine="0"/>
              <w:jc w:val="center"/>
              <w:rPr>
                <w:ins w:id="2789" w:author="Andrew Bernath" w:date="2017-05-01T00:31:00Z"/>
                <w:color w:val="C00000"/>
                <w:sz w:val="20"/>
                <w:rPrChange w:id="2790" w:author="Andrew Bernath" w:date="2017-05-01T13:07:00Z">
                  <w:rPr>
                    <w:ins w:id="2791" w:author="Andrew Bernath" w:date="2017-05-01T00:31:00Z"/>
                    <w:color w:val="000000"/>
                    <w:sz w:val="20"/>
                  </w:rPr>
                </w:rPrChange>
              </w:rPr>
            </w:pPr>
            <w:ins w:id="2792" w:author="Andrew Bernath" w:date="2017-05-01T00:31:00Z">
              <w:r w:rsidRPr="00AA1763">
                <w:rPr>
                  <w:color w:val="C00000"/>
                  <w:sz w:val="20"/>
                  <w:rPrChange w:id="2793" w:author="Andrew Bernath" w:date="2017-05-01T13:07:00Z">
                    <w:rPr>
                      <w:color w:val="000000"/>
                      <w:sz w:val="20"/>
                    </w:rPr>
                  </w:rPrChange>
                </w:rPr>
                <w:t>12.1%</w:t>
              </w:r>
            </w:ins>
          </w:p>
        </w:tc>
        <w:tc>
          <w:tcPr>
            <w:tcW w:w="960" w:type="dxa"/>
            <w:tcBorders>
              <w:top w:val="nil"/>
              <w:left w:val="nil"/>
              <w:bottom w:val="single" w:sz="8" w:space="0" w:color="auto"/>
              <w:right w:val="single" w:sz="8" w:space="0" w:color="auto"/>
            </w:tcBorders>
            <w:shd w:val="clear" w:color="auto" w:fill="auto"/>
            <w:noWrap/>
            <w:vAlign w:val="center"/>
            <w:hideMark/>
            <w:tcPrChange w:id="2794"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702D1B04" w14:textId="77777777" w:rsidR="00DE1450" w:rsidRPr="00DE1450" w:rsidRDefault="00DE1450" w:rsidP="00DE1450">
            <w:pPr>
              <w:ind w:firstLine="0"/>
              <w:jc w:val="center"/>
              <w:rPr>
                <w:ins w:id="2795" w:author="Andrew Bernath" w:date="2017-05-01T00:31:00Z"/>
                <w:color w:val="000000"/>
                <w:sz w:val="20"/>
              </w:rPr>
            </w:pPr>
            <w:ins w:id="2796" w:author="Andrew Bernath" w:date="2017-05-01T00:31:00Z">
              <w:r w:rsidRPr="00AA1763">
                <w:rPr>
                  <w:color w:val="C00000"/>
                  <w:sz w:val="20"/>
                  <w:rPrChange w:id="2797" w:author="Andrew Bernath" w:date="2017-05-01T13:07:00Z">
                    <w:rPr>
                      <w:color w:val="000000"/>
                      <w:sz w:val="20"/>
                    </w:rPr>
                  </w:rPrChange>
                </w:rPr>
                <w:t>9.5%</w:t>
              </w:r>
            </w:ins>
          </w:p>
        </w:tc>
      </w:tr>
      <w:tr w:rsidR="00DE1450" w:rsidRPr="00DE1450" w14:paraId="2EB8FA58" w14:textId="77777777" w:rsidTr="00DE1450">
        <w:trPr>
          <w:trHeight w:val="315"/>
          <w:tblHeader/>
          <w:ins w:id="2798" w:author="Andrew Bernath" w:date="2017-05-01T00:31:00Z"/>
          <w:trPrChange w:id="2799" w:author="Andrew Bernath" w:date="2017-05-01T00:32: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2800" w:author="Andrew Bernath" w:date="2017-05-01T00:32: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75011692" w14:textId="77777777" w:rsidR="00DE1450" w:rsidRPr="00DE1450" w:rsidRDefault="00DE1450" w:rsidP="00DE1450">
            <w:pPr>
              <w:ind w:firstLine="0"/>
              <w:jc w:val="center"/>
              <w:rPr>
                <w:ins w:id="2801" w:author="Andrew Bernath" w:date="2017-05-01T00:31:00Z"/>
                <w:b/>
                <w:bCs/>
                <w:color w:val="000000"/>
                <w:sz w:val="20"/>
              </w:rPr>
            </w:pPr>
            <w:ins w:id="2802" w:author="Andrew Bernath" w:date="2017-05-01T00:31:00Z">
              <w:r w:rsidRPr="00DE1450">
                <w:rPr>
                  <w:b/>
                  <w:bCs/>
                  <w:color w:val="000000"/>
                  <w:sz w:val="20"/>
                </w:rPr>
                <w:t>4</w:t>
              </w:r>
            </w:ins>
          </w:p>
        </w:tc>
        <w:tc>
          <w:tcPr>
            <w:tcW w:w="960" w:type="dxa"/>
            <w:tcBorders>
              <w:top w:val="nil"/>
              <w:left w:val="nil"/>
              <w:bottom w:val="single" w:sz="8" w:space="0" w:color="auto"/>
              <w:right w:val="single" w:sz="8" w:space="0" w:color="auto"/>
            </w:tcBorders>
            <w:shd w:val="clear" w:color="auto" w:fill="auto"/>
            <w:noWrap/>
            <w:vAlign w:val="center"/>
            <w:hideMark/>
            <w:tcPrChange w:id="2803"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45CBDEDE" w14:textId="77777777" w:rsidR="00DE1450" w:rsidRPr="00DE1450" w:rsidRDefault="00DE1450" w:rsidP="00DE1450">
            <w:pPr>
              <w:ind w:firstLine="0"/>
              <w:jc w:val="center"/>
              <w:rPr>
                <w:ins w:id="2804" w:author="Andrew Bernath" w:date="2017-05-01T00:31:00Z"/>
                <w:color w:val="000000"/>
                <w:sz w:val="20"/>
              </w:rPr>
            </w:pPr>
            <w:ins w:id="2805" w:author="Andrew Bernath" w:date="2017-05-01T00:31:00Z">
              <w:r w:rsidRPr="00AA1763">
                <w:rPr>
                  <w:color w:val="C00000"/>
                  <w:sz w:val="20"/>
                  <w:rPrChange w:id="2806" w:author="Andrew Bernath" w:date="2017-05-01T13:07:00Z">
                    <w:rPr>
                      <w:color w:val="000000"/>
                      <w:sz w:val="20"/>
                    </w:rPr>
                  </w:rPrChange>
                </w:rPr>
                <w:t>6.5%</w:t>
              </w:r>
            </w:ins>
          </w:p>
        </w:tc>
        <w:tc>
          <w:tcPr>
            <w:tcW w:w="960" w:type="dxa"/>
            <w:tcBorders>
              <w:top w:val="nil"/>
              <w:left w:val="nil"/>
              <w:bottom w:val="single" w:sz="8" w:space="0" w:color="auto"/>
              <w:right w:val="single" w:sz="8" w:space="0" w:color="auto"/>
            </w:tcBorders>
            <w:shd w:val="clear" w:color="auto" w:fill="auto"/>
            <w:noWrap/>
            <w:vAlign w:val="center"/>
            <w:hideMark/>
            <w:tcPrChange w:id="2807"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3931BFFE" w14:textId="77777777" w:rsidR="00DE1450" w:rsidRPr="00AA1763" w:rsidRDefault="00DE1450" w:rsidP="00DE1450">
            <w:pPr>
              <w:ind w:firstLine="0"/>
              <w:jc w:val="center"/>
              <w:rPr>
                <w:ins w:id="2808" w:author="Andrew Bernath" w:date="2017-05-01T00:31:00Z"/>
                <w:color w:val="C00000"/>
                <w:sz w:val="20"/>
                <w:rPrChange w:id="2809" w:author="Andrew Bernath" w:date="2017-05-01T13:07:00Z">
                  <w:rPr>
                    <w:ins w:id="2810" w:author="Andrew Bernath" w:date="2017-05-01T00:31:00Z"/>
                    <w:color w:val="000000"/>
                    <w:sz w:val="20"/>
                  </w:rPr>
                </w:rPrChange>
              </w:rPr>
            </w:pPr>
            <w:ins w:id="2811" w:author="Andrew Bernath" w:date="2017-05-01T00:31:00Z">
              <w:r w:rsidRPr="00AA1763">
                <w:rPr>
                  <w:color w:val="C00000"/>
                  <w:sz w:val="20"/>
                  <w:rPrChange w:id="2812" w:author="Andrew Bernath" w:date="2017-05-01T13:07:00Z">
                    <w:rPr>
                      <w:color w:val="000000"/>
                      <w:sz w:val="20"/>
                    </w:rPr>
                  </w:rPrChange>
                </w:rPr>
                <w:t>14.7%</w:t>
              </w:r>
            </w:ins>
          </w:p>
        </w:tc>
        <w:tc>
          <w:tcPr>
            <w:tcW w:w="960" w:type="dxa"/>
            <w:tcBorders>
              <w:top w:val="nil"/>
              <w:left w:val="nil"/>
              <w:bottom w:val="single" w:sz="8" w:space="0" w:color="auto"/>
              <w:right w:val="single" w:sz="8" w:space="0" w:color="auto"/>
            </w:tcBorders>
            <w:shd w:val="clear" w:color="auto" w:fill="auto"/>
            <w:noWrap/>
            <w:vAlign w:val="center"/>
            <w:hideMark/>
            <w:tcPrChange w:id="2813"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449F48D7" w14:textId="77777777" w:rsidR="00DE1450" w:rsidRPr="00DE1450" w:rsidRDefault="00DE1450" w:rsidP="00DE1450">
            <w:pPr>
              <w:ind w:firstLine="0"/>
              <w:jc w:val="center"/>
              <w:rPr>
                <w:ins w:id="2814" w:author="Andrew Bernath" w:date="2017-05-01T00:31:00Z"/>
                <w:color w:val="000000"/>
                <w:sz w:val="20"/>
              </w:rPr>
            </w:pPr>
            <w:ins w:id="2815" w:author="Andrew Bernath" w:date="2017-05-01T00:31:00Z">
              <w:r w:rsidRPr="00DE1450">
                <w:rPr>
                  <w:color w:val="000000"/>
                  <w:sz w:val="20"/>
                </w:rPr>
                <w:t>2.9%</w:t>
              </w:r>
            </w:ins>
          </w:p>
        </w:tc>
        <w:tc>
          <w:tcPr>
            <w:tcW w:w="960" w:type="dxa"/>
            <w:tcBorders>
              <w:top w:val="nil"/>
              <w:left w:val="nil"/>
              <w:bottom w:val="single" w:sz="8" w:space="0" w:color="auto"/>
              <w:right w:val="single" w:sz="8" w:space="0" w:color="auto"/>
            </w:tcBorders>
            <w:shd w:val="clear" w:color="auto" w:fill="auto"/>
            <w:noWrap/>
            <w:vAlign w:val="center"/>
            <w:hideMark/>
            <w:tcPrChange w:id="2816"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2DBA4A94" w14:textId="77777777" w:rsidR="00DE1450" w:rsidRPr="00DE1450" w:rsidRDefault="00DE1450" w:rsidP="00DE1450">
            <w:pPr>
              <w:ind w:firstLine="0"/>
              <w:jc w:val="center"/>
              <w:rPr>
                <w:ins w:id="2817" w:author="Andrew Bernath" w:date="2017-05-01T00:31:00Z"/>
                <w:color w:val="000000"/>
                <w:sz w:val="20"/>
              </w:rPr>
            </w:pPr>
            <w:ins w:id="2818" w:author="Andrew Bernath" w:date="2017-05-01T00:31:00Z">
              <w:r w:rsidRPr="00AA1763">
                <w:rPr>
                  <w:color w:val="C00000"/>
                  <w:sz w:val="20"/>
                  <w:rPrChange w:id="2819" w:author="Andrew Bernath" w:date="2017-05-01T13:07:00Z">
                    <w:rPr>
                      <w:color w:val="000000"/>
                      <w:sz w:val="20"/>
                    </w:rPr>
                  </w:rPrChange>
                </w:rPr>
                <w:t>6.5%</w:t>
              </w:r>
            </w:ins>
          </w:p>
        </w:tc>
        <w:tc>
          <w:tcPr>
            <w:tcW w:w="960" w:type="dxa"/>
            <w:tcBorders>
              <w:top w:val="nil"/>
              <w:left w:val="nil"/>
              <w:bottom w:val="single" w:sz="8" w:space="0" w:color="auto"/>
              <w:right w:val="single" w:sz="8" w:space="0" w:color="auto"/>
            </w:tcBorders>
            <w:shd w:val="clear" w:color="auto" w:fill="auto"/>
            <w:noWrap/>
            <w:vAlign w:val="center"/>
            <w:hideMark/>
            <w:tcPrChange w:id="2820"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5ECBEDE0" w14:textId="77777777" w:rsidR="00DE1450" w:rsidRPr="00AA1763" w:rsidRDefault="00DE1450" w:rsidP="00DE1450">
            <w:pPr>
              <w:ind w:firstLine="0"/>
              <w:jc w:val="center"/>
              <w:rPr>
                <w:ins w:id="2821" w:author="Andrew Bernath" w:date="2017-05-01T00:31:00Z"/>
                <w:color w:val="C00000"/>
                <w:sz w:val="20"/>
                <w:rPrChange w:id="2822" w:author="Andrew Bernath" w:date="2017-05-01T13:07:00Z">
                  <w:rPr>
                    <w:ins w:id="2823" w:author="Andrew Bernath" w:date="2017-05-01T00:31:00Z"/>
                    <w:color w:val="000000"/>
                    <w:sz w:val="20"/>
                  </w:rPr>
                </w:rPrChange>
              </w:rPr>
            </w:pPr>
            <w:ins w:id="2824" w:author="Andrew Bernath" w:date="2017-05-01T00:31:00Z">
              <w:r w:rsidRPr="00AA1763">
                <w:rPr>
                  <w:color w:val="C00000"/>
                  <w:sz w:val="20"/>
                  <w:rPrChange w:id="2825" w:author="Andrew Bernath" w:date="2017-05-01T13:07:00Z">
                    <w:rPr>
                      <w:color w:val="000000"/>
                      <w:sz w:val="20"/>
                    </w:rPr>
                  </w:rPrChange>
                </w:rPr>
                <w:t>-14.7%</w:t>
              </w:r>
            </w:ins>
          </w:p>
        </w:tc>
        <w:tc>
          <w:tcPr>
            <w:tcW w:w="960" w:type="dxa"/>
            <w:tcBorders>
              <w:top w:val="nil"/>
              <w:left w:val="nil"/>
              <w:bottom w:val="single" w:sz="8" w:space="0" w:color="auto"/>
              <w:right w:val="single" w:sz="8" w:space="0" w:color="auto"/>
            </w:tcBorders>
            <w:shd w:val="clear" w:color="auto" w:fill="auto"/>
            <w:noWrap/>
            <w:vAlign w:val="center"/>
            <w:hideMark/>
            <w:tcPrChange w:id="2826"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5071899C" w14:textId="77777777" w:rsidR="00DE1450" w:rsidRPr="00DE1450" w:rsidRDefault="00DE1450" w:rsidP="00DE1450">
            <w:pPr>
              <w:ind w:firstLine="0"/>
              <w:jc w:val="center"/>
              <w:rPr>
                <w:ins w:id="2827" w:author="Andrew Bernath" w:date="2017-05-01T00:31:00Z"/>
                <w:color w:val="000000"/>
                <w:sz w:val="20"/>
              </w:rPr>
            </w:pPr>
            <w:ins w:id="2828" w:author="Andrew Bernath" w:date="2017-05-01T00:31:00Z">
              <w:r w:rsidRPr="00DE1450">
                <w:rPr>
                  <w:color w:val="000000"/>
                  <w:sz w:val="20"/>
                </w:rPr>
                <w:t>-1.8%</w:t>
              </w:r>
            </w:ins>
          </w:p>
        </w:tc>
      </w:tr>
      <w:tr w:rsidR="00DE1450" w:rsidRPr="00DE1450" w14:paraId="087B0DC4" w14:textId="77777777" w:rsidTr="00DE1450">
        <w:trPr>
          <w:trHeight w:val="315"/>
          <w:tblHeader/>
          <w:ins w:id="2829" w:author="Andrew Bernath" w:date="2017-05-01T00:31:00Z"/>
          <w:trPrChange w:id="2830" w:author="Andrew Bernath" w:date="2017-05-01T00:32: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2831" w:author="Andrew Bernath" w:date="2017-05-01T00:32: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0968BF30" w14:textId="77777777" w:rsidR="00DE1450" w:rsidRPr="00DE1450" w:rsidRDefault="00DE1450" w:rsidP="00DE1450">
            <w:pPr>
              <w:ind w:firstLine="0"/>
              <w:jc w:val="center"/>
              <w:rPr>
                <w:ins w:id="2832" w:author="Andrew Bernath" w:date="2017-05-01T00:31:00Z"/>
                <w:b/>
                <w:bCs/>
                <w:color w:val="000000"/>
                <w:sz w:val="20"/>
              </w:rPr>
            </w:pPr>
            <w:ins w:id="2833" w:author="Andrew Bernath" w:date="2017-05-01T00:31:00Z">
              <w:r w:rsidRPr="00DE1450">
                <w:rPr>
                  <w:b/>
                  <w:bCs/>
                  <w:color w:val="000000"/>
                  <w:sz w:val="20"/>
                </w:rPr>
                <w:t>5</w:t>
              </w:r>
            </w:ins>
          </w:p>
        </w:tc>
        <w:tc>
          <w:tcPr>
            <w:tcW w:w="960" w:type="dxa"/>
            <w:tcBorders>
              <w:top w:val="nil"/>
              <w:left w:val="nil"/>
              <w:bottom w:val="single" w:sz="8" w:space="0" w:color="auto"/>
              <w:right w:val="single" w:sz="8" w:space="0" w:color="auto"/>
            </w:tcBorders>
            <w:shd w:val="clear" w:color="auto" w:fill="auto"/>
            <w:noWrap/>
            <w:vAlign w:val="center"/>
            <w:hideMark/>
            <w:tcPrChange w:id="2834"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127B5747" w14:textId="77777777" w:rsidR="00DE1450" w:rsidRPr="00DE1450" w:rsidRDefault="00DE1450" w:rsidP="00DE1450">
            <w:pPr>
              <w:ind w:firstLine="0"/>
              <w:jc w:val="center"/>
              <w:rPr>
                <w:ins w:id="2835" w:author="Andrew Bernath" w:date="2017-05-01T00:31:00Z"/>
                <w:color w:val="000000"/>
                <w:sz w:val="20"/>
              </w:rPr>
            </w:pPr>
            <w:ins w:id="2836" w:author="Andrew Bernath" w:date="2017-05-01T00:31:00Z">
              <w:r w:rsidRPr="00DE1450">
                <w:rPr>
                  <w:color w:val="000000"/>
                  <w:sz w:val="20"/>
                </w:rPr>
                <w:t>2.3%</w:t>
              </w:r>
            </w:ins>
          </w:p>
        </w:tc>
        <w:tc>
          <w:tcPr>
            <w:tcW w:w="960" w:type="dxa"/>
            <w:tcBorders>
              <w:top w:val="nil"/>
              <w:left w:val="nil"/>
              <w:bottom w:val="single" w:sz="8" w:space="0" w:color="auto"/>
              <w:right w:val="single" w:sz="8" w:space="0" w:color="auto"/>
            </w:tcBorders>
            <w:shd w:val="clear" w:color="auto" w:fill="auto"/>
            <w:noWrap/>
            <w:vAlign w:val="center"/>
            <w:hideMark/>
            <w:tcPrChange w:id="2837"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20CFF32C" w14:textId="77777777" w:rsidR="00DE1450" w:rsidRPr="00AA1763" w:rsidRDefault="00DE1450" w:rsidP="00DE1450">
            <w:pPr>
              <w:ind w:firstLine="0"/>
              <w:jc w:val="center"/>
              <w:rPr>
                <w:ins w:id="2838" w:author="Andrew Bernath" w:date="2017-05-01T00:31:00Z"/>
                <w:color w:val="C00000"/>
                <w:sz w:val="20"/>
                <w:rPrChange w:id="2839" w:author="Andrew Bernath" w:date="2017-05-01T13:07:00Z">
                  <w:rPr>
                    <w:ins w:id="2840" w:author="Andrew Bernath" w:date="2017-05-01T00:31:00Z"/>
                    <w:color w:val="000000"/>
                    <w:sz w:val="20"/>
                  </w:rPr>
                </w:rPrChange>
              </w:rPr>
            </w:pPr>
            <w:ins w:id="2841" w:author="Andrew Bernath" w:date="2017-05-01T00:31:00Z">
              <w:r w:rsidRPr="00AA1763">
                <w:rPr>
                  <w:color w:val="C00000"/>
                  <w:sz w:val="20"/>
                  <w:rPrChange w:id="2842" w:author="Andrew Bernath" w:date="2017-05-01T13:07:00Z">
                    <w:rPr>
                      <w:color w:val="000000"/>
                      <w:sz w:val="20"/>
                    </w:rPr>
                  </w:rPrChange>
                </w:rPr>
                <w:t>15.5%</w:t>
              </w:r>
            </w:ins>
          </w:p>
        </w:tc>
        <w:tc>
          <w:tcPr>
            <w:tcW w:w="960" w:type="dxa"/>
            <w:tcBorders>
              <w:top w:val="nil"/>
              <w:left w:val="nil"/>
              <w:bottom w:val="single" w:sz="8" w:space="0" w:color="auto"/>
              <w:right w:val="single" w:sz="8" w:space="0" w:color="auto"/>
            </w:tcBorders>
            <w:shd w:val="clear" w:color="auto" w:fill="auto"/>
            <w:noWrap/>
            <w:vAlign w:val="center"/>
            <w:hideMark/>
            <w:tcPrChange w:id="2843"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64B0912F" w14:textId="77777777" w:rsidR="00DE1450" w:rsidRPr="00DE1450" w:rsidRDefault="00DE1450" w:rsidP="00DE1450">
            <w:pPr>
              <w:ind w:firstLine="0"/>
              <w:jc w:val="center"/>
              <w:rPr>
                <w:ins w:id="2844" w:author="Andrew Bernath" w:date="2017-05-01T00:31:00Z"/>
                <w:color w:val="000000"/>
                <w:sz w:val="20"/>
              </w:rPr>
            </w:pPr>
            <w:ins w:id="2845" w:author="Andrew Bernath" w:date="2017-05-01T00:31:00Z">
              <w:r w:rsidRPr="00DE1450">
                <w:rPr>
                  <w:color w:val="000000"/>
                  <w:sz w:val="20"/>
                </w:rPr>
                <w:t>2.6%</w:t>
              </w:r>
            </w:ins>
          </w:p>
        </w:tc>
        <w:tc>
          <w:tcPr>
            <w:tcW w:w="960" w:type="dxa"/>
            <w:tcBorders>
              <w:top w:val="nil"/>
              <w:left w:val="nil"/>
              <w:bottom w:val="single" w:sz="8" w:space="0" w:color="auto"/>
              <w:right w:val="single" w:sz="8" w:space="0" w:color="auto"/>
            </w:tcBorders>
            <w:shd w:val="clear" w:color="auto" w:fill="auto"/>
            <w:noWrap/>
            <w:vAlign w:val="center"/>
            <w:hideMark/>
            <w:tcPrChange w:id="2846"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64BEACBC" w14:textId="77777777" w:rsidR="00DE1450" w:rsidRPr="00DE1450" w:rsidRDefault="00DE1450" w:rsidP="00DE1450">
            <w:pPr>
              <w:ind w:firstLine="0"/>
              <w:jc w:val="center"/>
              <w:rPr>
                <w:ins w:id="2847" w:author="Andrew Bernath" w:date="2017-05-01T00:31:00Z"/>
                <w:color w:val="000000"/>
                <w:sz w:val="20"/>
              </w:rPr>
            </w:pPr>
            <w:ins w:id="2848" w:author="Andrew Bernath" w:date="2017-05-01T00:31:00Z">
              <w:r w:rsidRPr="00DE1450">
                <w:rPr>
                  <w:color w:val="000000"/>
                  <w:sz w:val="20"/>
                </w:rPr>
                <w:t>0.0%</w:t>
              </w:r>
            </w:ins>
          </w:p>
        </w:tc>
        <w:tc>
          <w:tcPr>
            <w:tcW w:w="960" w:type="dxa"/>
            <w:tcBorders>
              <w:top w:val="nil"/>
              <w:left w:val="nil"/>
              <w:bottom w:val="single" w:sz="8" w:space="0" w:color="auto"/>
              <w:right w:val="single" w:sz="8" w:space="0" w:color="auto"/>
            </w:tcBorders>
            <w:shd w:val="clear" w:color="auto" w:fill="auto"/>
            <w:noWrap/>
            <w:vAlign w:val="center"/>
            <w:hideMark/>
            <w:tcPrChange w:id="2849"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01F5A163" w14:textId="77777777" w:rsidR="00DE1450" w:rsidRPr="00AA1763" w:rsidRDefault="00DE1450" w:rsidP="00DE1450">
            <w:pPr>
              <w:ind w:firstLine="0"/>
              <w:jc w:val="center"/>
              <w:rPr>
                <w:ins w:id="2850" w:author="Andrew Bernath" w:date="2017-05-01T00:31:00Z"/>
                <w:color w:val="C00000"/>
                <w:sz w:val="20"/>
                <w:rPrChange w:id="2851" w:author="Andrew Bernath" w:date="2017-05-01T13:07:00Z">
                  <w:rPr>
                    <w:ins w:id="2852" w:author="Andrew Bernath" w:date="2017-05-01T00:31:00Z"/>
                    <w:color w:val="000000"/>
                    <w:sz w:val="20"/>
                  </w:rPr>
                </w:rPrChange>
              </w:rPr>
            </w:pPr>
            <w:ins w:id="2853" w:author="Andrew Bernath" w:date="2017-05-01T00:31:00Z">
              <w:r w:rsidRPr="00AA1763">
                <w:rPr>
                  <w:color w:val="C00000"/>
                  <w:sz w:val="20"/>
                  <w:rPrChange w:id="2854" w:author="Andrew Bernath" w:date="2017-05-01T13:07:00Z">
                    <w:rPr>
                      <w:color w:val="000000"/>
                      <w:sz w:val="20"/>
                    </w:rPr>
                  </w:rPrChange>
                </w:rPr>
                <w:t>-15.5%</w:t>
              </w:r>
            </w:ins>
          </w:p>
        </w:tc>
        <w:tc>
          <w:tcPr>
            <w:tcW w:w="960" w:type="dxa"/>
            <w:tcBorders>
              <w:top w:val="nil"/>
              <w:left w:val="nil"/>
              <w:bottom w:val="single" w:sz="8" w:space="0" w:color="auto"/>
              <w:right w:val="single" w:sz="8" w:space="0" w:color="auto"/>
            </w:tcBorders>
            <w:shd w:val="clear" w:color="auto" w:fill="auto"/>
            <w:noWrap/>
            <w:vAlign w:val="center"/>
            <w:hideMark/>
            <w:tcPrChange w:id="2855"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473CF475" w14:textId="77777777" w:rsidR="00DE1450" w:rsidRPr="00DE1450" w:rsidRDefault="00DE1450" w:rsidP="00DE1450">
            <w:pPr>
              <w:ind w:firstLine="0"/>
              <w:jc w:val="center"/>
              <w:rPr>
                <w:ins w:id="2856" w:author="Andrew Bernath" w:date="2017-05-01T00:31:00Z"/>
                <w:color w:val="000000"/>
                <w:sz w:val="20"/>
              </w:rPr>
            </w:pPr>
            <w:ins w:id="2857" w:author="Andrew Bernath" w:date="2017-05-01T00:31:00Z">
              <w:r w:rsidRPr="00DE1450">
                <w:rPr>
                  <w:color w:val="000000"/>
                  <w:sz w:val="20"/>
                </w:rPr>
                <w:t>0.0%</w:t>
              </w:r>
            </w:ins>
          </w:p>
        </w:tc>
      </w:tr>
      <w:tr w:rsidR="00DE1450" w:rsidRPr="00DE1450" w14:paraId="2F68A9A0" w14:textId="77777777" w:rsidTr="00DE1450">
        <w:trPr>
          <w:trHeight w:val="315"/>
          <w:tblHeader/>
          <w:ins w:id="2858" w:author="Andrew Bernath" w:date="2017-05-01T00:31:00Z"/>
          <w:trPrChange w:id="2859" w:author="Andrew Bernath" w:date="2017-05-01T00:32: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2860" w:author="Andrew Bernath" w:date="2017-05-01T00:32: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73CBD9D6" w14:textId="77777777" w:rsidR="00DE1450" w:rsidRPr="00DE1450" w:rsidRDefault="00DE1450" w:rsidP="00DE1450">
            <w:pPr>
              <w:ind w:firstLine="0"/>
              <w:jc w:val="center"/>
              <w:rPr>
                <w:ins w:id="2861" w:author="Andrew Bernath" w:date="2017-05-01T00:31:00Z"/>
                <w:b/>
                <w:bCs/>
                <w:color w:val="000000"/>
                <w:sz w:val="20"/>
              </w:rPr>
            </w:pPr>
            <w:ins w:id="2862" w:author="Andrew Bernath" w:date="2017-05-01T00:31:00Z">
              <w:r w:rsidRPr="00DE1450">
                <w:rPr>
                  <w:b/>
                  <w:bCs/>
                  <w:color w:val="000000"/>
                  <w:sz w:val="20"/>
                </w:rPr>
                <w:t>6</w:t>
              </w:r>
            </w:ins>
          </w:p>
        </w:tc>
        <w:tc>
          <w:tcPr>
            <w:tcW w:w="960" w:type="dxa"/>
            <w:tcBorders>
              <w:top w:val="nil"/>
              <w:left w:val="nil"/>
              <w:bottom w:val="single" w:sz="8" w:space="0" w:color="auto"/>
              <w:right w:val="single" w:sz="8" w:space="0" w:color="auto"/>
            </w:tcBorders>
            <w:shd w:val="clear" w:color="auto" w:fill="auto"/>
            <w:noWrap/>
            <w:vAlign w:val="center"/>
            <w:hideMark/>
            <w:tcPrChange w:id="2863"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6E70EB70" w14:textId="77777777" w:rsidR="00DE1450" w:rsidRPr="00DE1450" w:rsidRDefault="00DE1450" w:rsidP="00DE1450">
            <w:pPr>
              <w:ind w:firstLine="0"/>
              <w:jc w:val="center"/>
              <w:rPr>
                <w:ins w:id="2864" w:author="Andrew Bernath" w:date="2017-05-01T00:31:00Z"/>
                <w:color w:val="000000"/>
                <w:sz w:val="20"/>
              </w:rPr>
            </w:pPr>
            <w:ins w:id="2865" w:author="Andrew Bernath" w:date="2017-05-01T00:31:00Z">
              <w:r w:rsidRPr="00DE1450">
                <w:rPr>
                  <w:color w:val="000000"/>
                  <w:sz w:val="20"/>
                </w:rPr>
                <w:t>3.3%</w:t>
              </w:r>
            </w:ins>
          </w:p>
        </w:tc>
        <w:tc>
          <w:tcPr>
            <w:tcW w:w="960" w:type="dxa"/>
            <w:tcBorders>
              <w:top w:val="nil"/>
              <w:left w:val="nil"/>
              <w:bottom w:val="single" w:sz="8" w:space="0" w:color="auto"/>
              <w:right w:val="single" w:sz="8" w:space="0" w:color="auto"/>
            </w:tcBorders>
            <w:shd w:val="clear" w:color="auto" w:fill="auto"/>
            <w:noWrap/>
            <w:vAlign w:val="center"/>
            <w:hideMark/>
            <w:tcPrChange w:id="2866"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7D051BE6" w14:textId="77777777" w:rsidR="00DE1450" w:rsidRPr="00AA1763" w:rsidRDefault="00DE1450" w:rsidP="00DE1450">
            <w:pPr>
              <w:ind w:firstLine="0"/>
              <w:jc w:val="center"/>
              <w:rPr>
                <w:ins w:id="2867" w:author="Andrew Bernath" w:date="2017-05-01T00:31:00Z"/>
                <w:color w:val="C00000"/>
                <w:sz w:val="20"/>
                <w:rPrChange w:id="2868" w:author="Andrew Bernath" w:date="2017-05-01T13:07:00Z">
                  <w:rPr>
                    <w:ins w:id="2869" w:author="Andrew Bernath" w:date="2017-05-01T00:31:00Z"/>
                    <w:color w:val="000000"/>
                    <w:sz w:val="20"/>
                  </w:rPr>
                </w:rPrChange>
              </w:rPr>
            </w:pPr>
            <w:ins w:id="2870" w:author="Andrew Bernath" w:date="2017-05-01T00:31:00Z">
              <w:r w:rsidRPr="00AA1763">
                <w:rPr>
                  <w:color w:val="C00000"/>
                  <w:sz w:val="20"/>
                  <w:rPrChange w:id="2871" w:author="Andrew Bernath" w:date="2017-05-01T13:07:00Z">
                    <w:rPr>
                      <w:color w:val="000000"/>
                      <w:sz w:val="20"/>
                    </w:rPr>
                  </w:rPrChange>
                </w:rPr>
                <w:t>14.9%</w:t>
              </w:r>
            </w:ins>
          </w:p>
        </w:tc>
        <w:tc>
          <w:tcPr>
            <w:tcW w:w="960" w:type="dxa"/>
            <w:tcBorders>
              <w:top w:val="nil"/>
              <w:left w:val="nil"/>
              <w:bottom w:val="single" w:sz="8" w:space="0" w:color="auto"/>
              <w:right w:val="single" w:sz="8" w:space="0" w:color="auto"/>
            </w:tcBorders>
            <w:shd w:val="clear" w:color="auto" w:fill="auto"/>
            <w:noWrap/>
            <w:vAlign w:val="center"/>
            <w:hideMark/>
            <w:tcPrChange w:id="2872"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480C3C44" w14:textId="77777777" w:rsidR="00DE1450" w:rsidRPr="00DE1450" w:rsidRDefault="00DE1450" w:rsidP="00DE1450">
            <w:pPr>
              <w:ind w:firstLine="0"/>
              <w:jc w:val="center"/>
              <w:rPr>
                <w:ins w:id="2873" w:author="Andrew Bernath" w:date="2017-05-01T00:31:00Z"/>
                <w:color w:val="000000"/>
                <w:sz w:val="20"/>
              </w:rPr>
            </w:pPr>
            <w:ins w:id="2874" w:author="Andrew Bernath" w:date="2017-05-01T00:31:00Z">
              <w:r w:rsidRPr="00DE1450">
                <w:rPr>
                  <w:color w:val="000000"/>
                  <w:sz w:val="20"/>
                </w:rPr>
                <w:t>3.7%</w:t>
              </w:r>
            </w:ins>
          </w:p>
        </w:tc>
        <w:tc>
          <w:tcPr>
            <w:tcW w:w="960" w:type="dxa"/>
            <w:tcBorders>
              <w:top w:val="nil"/>
              <w:left w:val="nil"/>
              <w:bottom w:val="single" w:sz="8" w:space="0" w:color="auto"/>
              <w:right w:val="single" w:sz="8" w:space="0" w:color="auto"/>
            </w:tcBorders>
            <w:shd w:val="clear" w:color="auto" w:fill="auto"/>
            <w:noWrap/>
            <w:vAlign w:val="center"/>
            <w:hideMark/>
            <w:tcPrChange w:id="2875"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1870E455" w14:textId="77777777" w:rsidR="00DE1450" w:rsidRPr="00DE1450" w:rsidRDefault="00DE1450" w:rsidP="00DE1450">
            <w:pPr>
              <w:ind w:firstLine="0"/>
              <w:jc w:val="center"/>
              <w:rPr>
                <w:ins w:id="2876" w:author="Andrew Bernath" w:date="2017-05-01T00:31:00Z"/>
                <w:color w:val="000000"/>
                <w:sz w:val="20"/>
              </w:rPr>
            </w:pPr>
            <w:ins w:id="2877" w:author="Andrew Bernath" w:date="2017-05-01T00:31:00Z">
              <w:r w:rsidRPr="00DE1450">
                <w:rPr>
                  <w:color w:val="000000"/>
                  <w:sz w:val="20"/>
                </w:rPr>
                <w:t>0.0%</w:t>
              </w:r>
            </w:ins>
          </w:p>
        </w:tc>
        <w:tc>
          <w:tcPr>
            <w:tcW w:w="960" w:type="dxa"/>
            <w:tcBorders>
              <w:top w:val="nil"/>
              <w:left w:val="nil"/>
              <w:bottom w:val="single" w:sz="8" w:space="0" w:color="auto"/>
              <w:right w:val="single" w:sz="8" w:space="0" w:color="auto"/>
            </w:tcBorders>
            <w:shd w:val="clear" w:color="auto" w:fill="auto"/>
            <w:noWrap/>
            <w:vAlign w:val="center"/>
            <w:hideMark/>
            <w:tcPrChange w:id="2878"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3DF44C5F" w14:textId="77777777" w:rsidR="00DE1450" w:rsidRPr="00AA1763" w:rsidRDefault="00DE1450" w:rsidP="00DE1450">
            <w:pPr>
              <w:ind w:firstLine="0"/>
              <w:jc w:val="center"/>
              <w:rPr>
                <w:ins w:id="2879" w:author="Andrew Bernath" w:date="2017-05-01T00:31:00Z"/>
                <w:color w:val="C00000"/>
                <w:sz w:val="20"/>
                <w:rPrChange w:id="2880" w:author="Andrew Bernath" w:date="2017-05-01T13:07:00Z">
                  <w:rPr>
                    <w:ins w:id="2881" w:author="Andrew Bernath" w:date="2017-05-01T00:31:00Z"/>
                    <w:color w:val="000000"/>
                    <w:sz w:val="20"/>
                  </w:rPr>
                </w:rPrChange>
              </w:rPr>
            </w:pPr>
            <w:ins w:id="2882" w:author="Andrew Bernath" w:date="2017-05-01T00:31:00Z">
              <w:r w:rsidRPr="00AA1763">
                <w:rPr>
                  <w:color w:val="C00000"/>
                  <w:sz w:val="20"/>
                  <w:rPrChange w:id="2883" w:author="Andrew Bernath" w:date="2017-05-01T13:07:00Z">
                    <w:rPr>
                      <w:color w:val="000000"/>
                      <w:sz w:val="20"/>
                    </w:rPr>
                  </w:rPrChange>
                </w:rPr>
                <w:t>-15.0%</w:t>
              </w:r>
            </w:ins>
          </w:p>
        </w:tc>
        <w:tc>
          <w:tcPr>
            <w:tcW w:w="960" w:type="dxa"/>
            <w:tcBorders>
              <w:top w:val="nil"/>
              <w:left w:val="nil"/>
              <w:bottom w:val="single" w:sz="8" w:space="0" w:color="auto"/>
              <w:right w:val="single" w:sz="8" w:space="0" w:color="auto"/>
            </w:tcBorders>
            <w:shd w:val="clear" w:color="auto" w:fill="auto"/>
            <w:noWrap/>
            <w:vAlign w:val="center"/>
            <w:hideMark/>
            <w:tcPrChange w:id="2884"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6022BAE4" w14:textId="77777777" w:rsidR="00DE1450" w:rsidRPr="00DE1450" w:rsidRDefault="00DE1450" w:rsidP="00DE1450">
            <w:pPr>
              <w:ind w:firstLine="0"/>
              <w:jc w:val="center"/>
              <w:rPr>
                <w:ins w:id="2885" w:author="Andrew Bernath" w:date="2017-05-01T00:31:00Z"/>
                <w:color w:val="000000"/>
                <w:sz w:val="20"/>
              </w:rPr>
            </w:pPr>
            <w:ins w:id="2886" w:author="Andrew Bernath" w:date="2017-05-01T00:31:00Z">
              <w:r w:rsidRPr="00DE1450">
                <w:rPr>
                  <w:color w:val="000000"/>
                  <w:sz w:val="20"/>
                </w:rPr>
                <w:t>0.0%</w:t>
              </w:r>
            </w:ins>
          </w:p>
        </w:tc>
      </w:tr>
      <w:tr w:rsidR="00DE1450" w:rsidRPr="00DE1450" w14:paraId="200A2717" w14:textId="77777777" w:rsidTr="00DE1450">
        <w:trPr>
          <w:trHeight w:val="315"/>
          <w:tblHeader/>
          <w:ins w:id="2887" w:author="Andrew Bernath" w:date="2017-05-01T00:31:00Z"/>
          <w:trPrChange w:id="2888" w:author="Andrew Bernath" w:date="2017-05-01T00:32: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2889" w:author="Andrew Bernath" w:date="2017-05-01T00:32: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5D402F12" w14:textId="77777777" w:rsidR="00DE1450" w:rsidRPr="00DE1450" w:rsidRDefault="00DE1450" w:rsidP="00DE1450">
            <w:pPr>
              <w:ind w:firstLine="0"/>
              <w:jc w:val="center"/>
              <w:rPr>
                <w:ins w:id="2890" w:author="Andrew Bernath" w:date="2017-05-01T00:31:00Z"/>
                <w:b/>
                <w:bCs/>
                <w:color w:val="000000"/>
                <w:sz w:val="20"/>
              </w:rPr>
            </w:pPr>
            <w:ins w:id="2891" w:author="Andrew Bernath" w:date="2017-05-01T00:31:00Z">
              <w:r w:rsidRPr="00DE1450">
                <w:rPr>
                  <w:b/>
                  <w:bCs/>
                  <w:color w:val="000000"/>
                  <w:sz w:val="20"/>
                </w:rPr>
                <w:t>7</w:t>
              </w:r>
            </w:ins>
          </w:p>
        </w:tc>
        <w:tc>
          <w:tcPr>
            <w:tcW w:w="960" w:type="dxa"/>
            <w:tcBorders>
              <w:top w:val="nil"/>
              <w:left w:val="nil"/>
              <w:bottom w:val="single" w:sz="8" w:space="0" w:color="auto"/>
              <w:right w:val="single" w:sz="8" w:space="0" w:color="auto"/>
            </w:tcBorders>
            <w:shd w:val="clear" w:color="auto" w:fill="auto"/>
            <w:noWrap/>
            <w:vAlign w:val="center"/>
            <w:hideMark/>
            <w:tcPrChange w:id="2892"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025ABE7A" w14:textId="77777777" w:rsidR="00DE1450" w:rsidRPr="00DE1450" w:rsidRDefault="00DE1450" w:rsidP="00DE1450">
            <w:pPr>
              <w:ind w:firstLine="0"/>
              <w:jc w:val="center"/>
              <w:rPr>
                <w:ins w:id="2893" w:author="Andrew Bernath" w:date="2017-05-01T00:31:00Z"/>
                <w:color w:val="000000"/>
                <w:sz w:val="20"/>
              </w:rPr>
            </w:pPr>
            <w:ins w:id="2894" w:author="Andrew Bernath" w:date="2017-05-01T00:31:00Z">
              <w:r w:rsidRPr="00AA1763">
                <w:rPr>
                  <w:color w:val="C00000"/>
                  <w:sz w:val="20"/>
                  <w:rPrChange w:id="2895" w:author="Andrew Bernath" w:date="2017-05-01T13:07:00Z">
                    <w:rPr>
                      <w:color w:val="000000"/>
                      <w:sz w:val="20"/>
                    </w:rPr>
                  </w:rPrChange>
                </w:rPr>
                <w:t>6.3%</w:t>
              </w:r>
            </w:ins>
          </w:p>
        </w:tc>
        <w:tc>
          <w:tcPr>
            <w:tcW w:w="960" w:type="dxa"/>
            <w:tcBorders>
              <w:top w:val="nil"/>
              <w:left w:val="nil"/>
              <w:bottom w:val="single" w:sz="8" w:space="0" w:color="auto"/>
              <w:right w:val="single" w:sz="8" w:space="0" w:color="auto"/>
            </w:tcBorders>
            <w:shd w:val="clear" w:color="auto" w:fill="auto"/>
            <w:noWrap/>
            <w:vAlign w:val="center"/>
            <w:hideMark/>
            <w:tcPrChange w:id="2896"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6E4A083D" w14:textId="77777777" w:rsidR="00DE1450" w:rsidRPr="00AA1763" w:rsidRDefault="00DE1450" w:rsidP="00DE1450">
            <w:pPr>
              <w:ind w:firstLine="0"/>
              <w:jc w:val="center"/>
              <w:rPr>
                <w:ins w:id="2897" w:author="Andrew Bernath" w:date="2017-05-01T00:31:00Z"/>
                <w:color w:val="C00000"/>
                <w:sz w:val="20"/>
                <w:rPrChange w:id="2898" w:author="Andrew Bernath" w:date="2017-05-01T13:07:00Z">
                  <w:rPr>
                    <w:ins w:id="2899" w:author="Andrew Bernath" w:date="2017-05-01T00:31:00Z"/>
                    <w:color w:val="000000"/>
                    <w:sz w:val="20"/>
                  </w:rPr>
                </w:rPrChange>
              </w:rPr>
            </w:pPr>
            <w:ins w:id="2900" w:author="Andrew Bernath" w:date="2017-05-01T00:31:00Z">
              <w:r w:rsidRPr="00AA1763">
                <w:rPr>
                  <w:color w:val="C00000"/>
                  <w:sz w:val="20"/>
                  <w:rPrChange w:id="2901" w:author="Andrew Bernath" w:date="2017-05-01T13:07:00Z">
                    <w:rPr>
                      <w:color w:val="000000"/>
                      <w:sz w:val="20"/>
                    </w:rPr>
                  </w:rPrChange>
                </w:rPr>
                <w:t>15.3%</w:t>
              </w:r>
            </w:ins>
          </w:p>
        </w:tc>
        <w:tc>
          <w:tcPr>
            <w:tcW w:w="960" w:type="dxa"/>
            <w:tcBorders>
              <w:top w:val="nil"/>
              <w:left w:val="nil"/>
              <w:bottom w:val="single" w:sz="8" w:space="0" w:color="auto"/>
              <w:right w:val="single" w:sz="8" w:space="0" w:color="auto"/>
            </w:tcBorders>
            <w:shd w:val="clear" w:color="auto" w:fill="auto"/>
            <w:noWrap/>
            <w:vAlign w:val="center"/>
            <w:hideMark/>
            <w:tcPrChange w:id="2902"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292AF5AA" w14:textId="77777777" w:rsidR="00DE1450" w:rsidRPr="00DE1450" w:rsidRDefault="00DE1450" w:rsidP="00DE1450">
            <w:pPr>
              <w:ind w:firstLine="0"/>
              <w:jc w:val="center"/>
              <w:rPr>
                <w:ins w:id="2903" w:author="Andrew Bernath" w:date="2017-05-01T00:31:00Z"/>
                <w:color w:val="000000"/>
                <w:sz w:val="20"/>
              </w:rPr>
            </w:pPr>
            <w:ins w:id="2904" w:author="Andrew Bernath" w:date="2017-05-01T00:31:00Z">
              <w:r w:rsidRPr="00AA1763">
                <w:rPr>
                  <w:color w:val="C00000"/>
                  <w:sz w:val="20"/>
                  <w:rPrChange w:id="2905" w:author="Andrew Bernath" w:date="2017-05-01T13:07:00Z">
                    <w:rPr>
                      <w:color w:val="000000"/>
                      <w:sz w:val="20"/>
                    </w:rPr>
                  </w:rPrChange>
                </w:rPr>
                <w:t>7.1%</w:t>
              </w:r>
            </w:ins>
          </w:p>
        </w:tc>
        <w:tc>
          <w:tcPr>
            <w:tcW w:w="960" w:type="dxa"/>
            <w:tcBorders>
              <w:top w:val="nil"/>
              <w:left w:val="nil"/>
              <w:bottom w:val="single" w:sz="8" w:space="0" w:color="auto"/>
              <w:right w:val="single" w:sz="8" w:space="0" w:color="auto"/>
            </w:tcBorders>
            <w:shd w:val="clear" w:color="auto" w:fill="auto"/>
            <w:noWrap/>
            <w:vAlign w:val="center"/>
            <w:hideMark/>
            <w:tcPrChange w:id="2906"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701F3BB8" w14:textId="77777777" w:rsidR="00DE1450" w:rsidRPr="00DE1450" w:rsidRDefault="00DE1450" w:rsidP="00DE1450">
            <w:pPr>
              <w:ind w:firstLine="0"/>
              <w:jc w:val="center"/>
              <w:rPr>
                <w:ins w:id="2907" w:author="Andrew Bernath" w:date="2017-05-01T00:31:00Z"/>
                <w:color w:val="000000"/>
                <w:sz w:val="20"/>
              </w:rPr>
            </w:pPr>
            <w:ins w:id="2908" w:author="Andrew Bernath" w:date="2017-05-01T00:31:00Z">
              <w:r w:rsidRPr="00DE1450">
                <w:rPr>
                  <w:color w:val="000000"/>
                  <w:sz w:val="20"/>
                </w:rPr>
                <w:t>0.0%</w:t>
              </w:r>
            </w:ins>
          </w:p>
        </w:tc>
        <w:tc>
          <w:tcPr>
            <w:tcW w:w="960" w:type="dxa"/>
            <w:tcBorders>
              <w:top w:val="nil"/>
              <w:left w:val="nil"/>
              <w:bottom w:val="single" w:sz="8" w:space="0" w:color="auto"/>
              <w:right w:val="single" w:sz="8" w:space="0" w:color="auto"/>
            </w:tcBorders>
            <w:shd w:val="clear" w:color="auto" w:fill="auto"/>
            <w:noWrap/>
            <w:vAlign w:val="center"/>
            <w:hideMark/>
            <w:tcPrChange w:id="2909"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7942EE30" w14:textId="77777777" w:rsidR="00DE1450" w:rsidRPr="00AA1763" w:rsidRDefault="00DE1450" w:rsidP="00DE1450">
            <w:pPr>
              <w:ind w:firstLine="0"/>
              <w:jc w:val="center"/>
              <w:rPr>
                <w:ins w:id="2910" w:author="Andrew Bernath" w:date="2017-05-01T00:31:00Z"/>
                <w:color w:val="C00000"/>
                <w:sz w:val="20"/>
                <w:rPrChange w:id="2911" w:author="Andrew Bernath" w:date="2017-05-01T13:07:00Z">
                  <w:rPr>
                    <w:ins w:id="2912" w:author="Andrew Bernath" w:date="2017-05-01T00:31:00Z"/>
                    <w:color w:val="000000"/>
                    <w:sz w:val="20"/>
                  </w:rPr>
                </w:rPrChange>
              </w:rPr>
            </w:pPr>
            <w:ins w:id="2913" w:author="Andrew Bernath" w:date="2017-05-01T00:31:00Z">
              <w:r w:rsidRPr="00AA1763">
                <w:rPr>
                  <w:color w:val="C00000"/>
                  <w:sz w:val="20"/>
                  <w:rPrChange w:id="2914" w:author="Andrew Bernath" w:date="2017-05-01T13:07:00Z">
                    <w:rPr>
                      <w:color w:val="000000"/>
                      <w:sz w:val="20"/>
                    </w:rPr>
                  </w:rPrChange>
                </w:rPr>
                <w:t>-15.0%</w:t>
              </w:r>
            </w:ins>
          </w:p>
        </w:tc>
        <w:tc>
          <w:tcPr>
            <w:tcW w:w="960" w:type="dxa"/>
            <w:tcBorders>
              <w:top w:val="nil"/>
              <w:left w:val="nil"/>
              <w:bottom w:val="single" w:sz="8" w:space="0" w:color="auto"/>
              <w:right w:val="single" w:sz="8" w:space="0" w:color="auto"/>
            </w:tcBorders>
            <w:shd w:val="clear" w:color="auto" w:fill="auto"/>
            <w:noWrap/>
            <w:vAlign w:val="center"/>
            <w:hideMark/>
            <w:tcPrChange w:id="2915"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17B89A75" w14:textId="77777777" w:rsidR="00DE1450" w:rsidRPr="00DE1450" w:rsidRDefault="00DE1450" w:rsidP="00DE1450">
            <w:pPr>
              <w:ind w:firstLine="0"/>
              <w:jc w:val="center"/>
              <w:rPr>
                <w:ins w:id="2916" w:author="Andrew Bernath" w:date="2017-05-01T00:31:00Z"/>
                <w:color w:val="000000"/>
                <w:sz w:val="20"/>
              </w:rPr>
            </w:pPr>
            <w:ins w:id="2917" w:author="Andrew Bernath" w:date="2017-05-01T00:31:00Z">
              <w:r w:rsidRPr="00DE1450">
                <w:rPr>
                  <w:color w:val="000000"/>
                  <w:sz w:val="20"/>
                </w:rPr>
                <w:t>-0.1%</w:t>
              </w:r>
            </w:ins>
          </w:p>
        </w:tc>
      </w:tr>
      <w:tr w:rsidR="00DE1450" w:rsidRPr="00DE1450" w14:paraId="4B20C1C0" w14:textId="77777777" w:rsidTr="00DE1450">
        <w:trPr>
          <w:trHeight w:val="315"/>
          <w:tblHeader/>
          <w:ins w:id="2918" w:author="Andrew Bernath" w:date="2017-05-01T00:31:00Z"/>
          <w:trPrChange w:id="2919" w:author="Andrew Bernath" w:date="2017-05-01T00:32:00Z">
            <w:trPr>
              <w:trHeight w:val="315"/>
            </w:trPr>
          </w:trPrChange>
        </w:trPr>
        <w:tc>
          <w:tcPr>
            <w:tcW w:w="960" w:type="dxa"/>
            <w:tcBorders>
              <w:top w:val="nil"/>
              <w:left w:val="single" w:sz="8" w:space="0" w:color="auto"/>
              <w:bottom w:val="single" w:sz="8" w:space="0" w:color="auto"/>
              <w:right w:val="single" w:sz="8" w:space="0" w:color="auto"/>
            </w:tcBorders>
            <w:shd w:val="clear" w:color="auto" w:fill="auto"/>
            <w:vAlign w:val="center"/>
            <w:hideMark/>
            <w:tcPrChange w:id="2920" w:author="Andrew Bernath" w:date="2017-05-01T00:32:00Z">
              <w:tcPr>
                <w:tcW w:w="960" w:type="dxa"/>
                <w:tcBorders>
                  <w:top w:val="nil"/>
                  <w:left w:val="single" w:sz="8" w:space="0" w:color="auto"/>
                  <w:bottom w:val="single" w:sz="8" w:space="0" w:color="auto"/>
                  <w:right w:val="single" w:sz="8" w:space="0" w:color="auto"/>
                </w:tcBorders>
                <w:shd w:val="clear" w:color="auto" w:fill="auto"/>
                <w:vAlign w:val="center"/>
                <w:hideMark/>
              </w:tcPr>
            </w:tcPrChange>
          </w:tcPr>
          <w:p w14:paraId="408A53C1" w14:textId="77777777" w:rsidR="00DE1450" w:rsidRPr="00DE1450" w:rsidRDefault="00DE1450" w:rsidP="00DE1450">
            <w:pPr>
              <w:ind w:firstLine="0"/>
              <w:jc w:val="center"/>
              <w:rPr>
                <w:ins w:id="2921" w:author="Andrew Bernath" w:date="2017-05-01T00:31:00Z"/>
                <w:b/>
                <w:bCs/>
                <w:color w:val="000000"/>
                <w:sz w:val="20"/>
              </w:rPr>
            </w:pPr>
            <w:ins w:id="2922" w:author="Andrew Bernath" w:date="2017-05-01T00:31:00Z">
              <w:r w:rsidRPr="00DE1450">
                <w:rPr>
                  <w:b/>
                  <w:bCs/>
                  <w:color w:val="000000"/>
                  <w:sz w:val="20"/>
                </w:rPr>
                <w:t>8</w:t>
              </w:r>
            </w:ins>
          </w:p>
        </w:tc>
        <w:tc>
          <w:tcPr>
            <w:tcW w:w="960" w:type="dxa"/>
            <w:tcBorders>
              <w:top w:val="nil"/>
              <w:left w:val="nil"/>
              <w:bottom w:val="single" w:sz="8" w:space="0" w:color="auto"/>
              <w:right w:val="single" w:sz="8" w:space="0" w:color="auto"/>
            </w:tcBorders>
            <w:shd w:val="clear" w:color="auto" w:fill="auto"/>
            <w:noWrap/>
            <w:vAlign w:val="center"/>
            <w:hideMark/>
            <w:tcPrChange w:id="2923"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15BBE803" w14:textId="77777777" w:rsidR="00DE1450" w:rsidRPr="00DE1450" w:rsidRDefault="00DE1450" w:rsidP="00DE1450">
            <w:pPr>
              <w:ind w:firstLine="0"/>
              <w:jc w:val="center"/>
              <w:rPr>
                <w:ins w:id="2924" w:author="Andrew Bernath" w:date="2017-05-01T00:31:00Z"/>
                <w:color w:val="000000"/>
                <w:sz w:val="20"/>
              </w:rPr>
            </w:pPr>
            <w:ins w:id="2925" w:author="Andrew Bernath" w:date="2017-05-01T00:31:00Z">
              <w:r w:rsidRPr="00DE1450">
                <w:rPr>
                  <w:color w:val="000000"/>
                  <w:sz w:val="20"/>
                </w:rPr>
                <w:t>4.6%</w:t>
              </w:r>
            </w:ins>
          </w:p>
        </w:tc>
        <w:tc>
          <w:tcPr>
            <w:tcW w:w="960" w:type="dxa"/>
            <w:tcBorders>
              <w:top w:val="nil"/>
              <w:left w:val="nil"/>
              <w:bottom w:val="single" w:sz="8" w:space="0" w:color="auto"/>
              <w:right w:val="single" w:sz="8" w:space="0" w:color="auto"/>
            </w:tcBorders>
            <w:shd w:val="clear" w:color="auto" w:fill="auto"/>
            <w:noWrap/>
            <w:vAlign w:val="center"/>
            <w:hideMark/>
            <w:tcPrChange w:id="2926"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64C066D9" w14:textId="77777777" w:rsidR="00DE1450" w:rsidRPr="00AA1763" w:rsidRDefault="00DE1450" w:rsidP="00DE1450">
            <w:pPr>
              <w:ind w:firstLine="0"/>
              <w:jc w:val="center"/>
              <w:rPr>
                <w:ins w:id="2927" w:author="Andrew Bernath" w:date="2017-05-01T00:31:00Z"/>
                <w:color w:val="C00000"/>
                <w:sz w:val="20"/>
                <w:rPrChange w:id="2928" w:author="Andrew Bernath" w:date="2017-05-01T13:07:00Z">
                  <w:rPr>
                    <w:ins w:id="2929" w:author="Andrew Bernath" w:date="2017-05-01T00:31:00Z"/>
                    <w:color w:val="000000"/>
                    <w:sz w:val="20"/>
                  </w:rPr>
                </w:rPrChange>
              </w:rPr>
            </w:pPr>
            <w:ins w:id="2930" w:author="Andrew Bernath" w:date="2017-05-01T00:31:00Z">
              <w:r w:rsidRPr="00AA1763">
                <w:rPr>
                  <w:color w:val="C00000"/>
                  <w:sz w:val="20"/>
                  <w:rPrChange w:id="2931" w:author="Andrew Bernath" w:date="2017-05-01T13:07:00Z">
                    <w:rPr>
                      <w:color w:val="000000"/>
                      <w:sz w:val="20"/>
                    </w:rPr>
                  </w:rPrChange>
                </w:rPr>
                <w:t>15.0%</w:t>
              </w:r>
            </w:ins>
          </w:p>
        </w:tc>
        <w:tc>
          <w:tcPr>
            <w:tcW w:w="960" w:type="dxa"/>
            <w:tcBorders>
              <w:top w:val="nil"/>
              <w:left w:val="nil"/>
              <w:bottom w:val="single" w:sz="8" w:space="0" w:color="auto"/>
              <w:right w:val="single" w:sz="8" w:space="0" w:color="auto"/>
            </w:tcBorders>
            <w:shd w:val="clear" w:color="auto" w:fill="auto"/>
            <w:noWrap/>
            <w:vAlign w:val="center"/>
            <w:hideMark/>
            <w:tcPrChange w:id="2932"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44366FAB" w14:textId="77777777" w:rsidR="00DE1450" w:rsidRPr="00DE1450" w:rsidRDefault="00DE1450" w:rsidP="00DE1450">
            <w:pPr>
              <w:ind w:firstLine="0"/>
              <w:jc w:val="center"/>
              <w:rPr>
                <w:ins w:id="2933" w:author="Andrew Bernath" w:date="2017-05-01T00:31:00Z"/>
                <w:color w:val="000000"/>
                <w:sz w:val="20"/>
              </w:rPr>
            </w:pPr>
            <w:ins w:id="2934" w:author="Andrew Bernath" w:date="2017-05-01T00:31:00Z">
              <w:r w:rsidRPr="00DE1450">
                <w:rPr>
                  <w:color w:val="000000"/>
                  <w:sz w:val="20"/>
                </w:rPr>
                <w:t>2.5%</w:t>
              </w:r>
            </w:ins>
          </w:p>
        </w:tc>
        <w:tc>
          <w:tcPr>
            <w:tcW w:w="960" w:type="dxa"/>
            <w:tcBorders>
              <w:top w:val="nil"/>
              <w:left w:val="nil"/>
              <w:bottom w:val="single" w:sz="8" w:space="0" w:color="auto"/>
              <w:right w:val="single" w:sz="8" w:space="0" w:color="auto"/>
            </w:tcBorders>
            <w:shd w:val="clear" w:color="auto" w:fill="auto"/>
            <w:noWrap/>
            <w:vAlign w:val="center"/>
            <w:hideMark/>
            <w:tcPrChange w:id="2935"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7766CEFB" w14:textId="77777777" w:rsidR="00DE1450" w:rsidRPr="00DE1450" w:rsidRDefault="00DE1450" w:rsidP="00DE1450">
            <w:pPr>
              <w:ind w:firstLine="0"/>
              <w:jc w:val="center"/>
              <w:rPr>
                <w:ins w:id="2936" w:author="Andrew Bernath" w:date="2017-05-01T00:31:00Z"/>
                <w:color w:val="000000"/>
                <w:sz w:val="20"/>
              </w:rPr>
            </w:pPr>
            <w:ins w:id="2937" w:author="Andrew Bernath" w:date="2017-05-01T00:31:00Z">
              <w:r w:rsidRPr="00DE1450">
                <w:rPr>
                  <w:color w:val="000000"/>
                  <w:sz w:val="20"/>
                </w:rPr>
                <w:t>4.4%</w:t>
              </w:r>
            </w:ins>
          </w:p>
        </w:tc>
        <w:tc>
          <w:tcPr>
            <w:tcW w:w="960" w:type="dxa"/>
            <w:tcBorders>
              <w:top w:val="nil"/>
              <w:left w:val="nil"/>
              <w:bottom w:val="single" w:sz="8" w:space="0" w:color="auto"/>
              <w:right w:val="single" w:sz="8" w:space="0" w:color="auto"/>
            </w:tcBorders>
            <w:shd w:val="clear" w:color="auto" w:fill="auto"/>
            <w:noWrap/>
            <w:vAlign w:val="center"/>
            <w:hideMark/>
            <w:tcPrChange w:id="2938"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3E1F678C" w14:textId="77777777" w:rsidR="00DE1450" w:rsidRPr="00AA1763" w:rsidRDefault="00DE1450" w:rsidP="00DE1450">
            <w:pPr>
              <w:ind w:firstLine="0"/>
              <w:jc w:val="center"/>
              <w:rPr>
                <w:ins w:id="2939" w:author="Andrew Bernath" w:date="2017-05-01T00:31:00Z"/>
                <w:color w:val="C00000"/>
                <w:sz w:val="20"/>
                <w:rPrChange w:id="2940" w:author="Andrew Bernath" w:date="2017-05-01T13:07:00Z">
                  <w:rPr>
                    <w:ins w:id="2941" w:author="Andrew Bernath" w:date="2017-05-01T00:31:00Z"/>
                    <w:color w:val="000000"/>
                    <w:sz w:val="20"/>
                  </w:rPr>
                </w:rPrChange>
              </w:rPr>
            </w:pPr>
            <w:ins w:id="2942" w:author="Andrew Bernath" w:date="2017-05-01T00:31:00Z">
              <w:r w:rsidRPr="00AA1763">
                <w:rPr>
                  <w:color w:val="C00000"/>
                  <w:sz w:val="20"/>
                  <w:rPrChange w:id="2943" w:author="Andrew Bernath" w:date="2017-05-01T13:07:00Z">
                    <w:rPr>
                      <w:color w:val="000000"/>
                      <w:sz w:val="20"/>
                    </w:rPr>
                  </w:rPrChange>
                </w:rPr>
                <w:t>-15.0%</w:t>
              </w:r>
            </w:ins>
          </w:p>
        </w:tc>
        <w:tc>
          <w:tcPr>
            <w:tcW w:w="960" w:type="dxa"/>
            <w:tcBorders>
              <w:top w:val="nil"/>
              <w:left w:val="nil"/>
              <w:bottom w:val="single" w:sz="8" w:space="0" w:color="auto"/>
              <w:right w:val="single" w:sz="8" w:space="0" w:color="auto"/>
            </w:tcBorders>
            <w:shd w:val="clear" w:color="auto" w:fill="auto"/>
            <w:noWrap/>
            <w:vAlign w:val="center"/>
            <w:hideMark/>
            <w:tcPrChange w:id="2944" w:author="Andrew Bernath" w:date="2017-05-01T00:32:00Z">
              <w:tcPr>
                <w:tcW w:w="960" w:type="dxa"/>
                <w:tcBorders>
                  <w:top w:val="nil"/>
                  <w:left w:val="nil"/>
                  <w:bottom w:val="single" w:sz="8" w:space="0" w:color="auto"/>
                  <w:right w:val="single" w:sz="8" w:space="0" w:color="auto"/>
                </w:tcBorders>
                <w:shd w:val="clear" w:color="auto" w:fill="auto"/>
                <w:noWrap/>
                <w:vAlign w:val="center"/>
                <w:hideMark/>
              </w:tcPr>
            </w:tcPrChange>
          </w:tcPr>
          <w:p w14:paraId="55D44325" w14:textId="77777777" w:rsidR="00DE1450" w:rsidRPr="00DE1450" w:rsidRDefault="00DE1450" w:rsidP="00DE1450">
            <w:pPr>
              <w:ind w:firstLine="0"/>
              <w:jc w:val="center"/>
              <w:rPr>
                <w:ins w:id="2945" w:author="Andrew Bernath" w:date="2017-05-01T00:31:00Z"/>
                <w:color w:val="000000"/>
                <w:sz w:val="20"/>
              </w:rPr>
            </w:pPr>
            <w:ins w:id="2946" w:author="Andrew Bernath" w:date="2017-05-01T00:31:00Z">
              <w:r w:rsidRPr="00DE1450">
                <w:rPr>
                  <w:color w:val="000000"/>
                  <w:sz w:val="20"/>
                </w:rPr>
                <w:t>0.0%</w:t>
              </w:r>
            </w:ins>
          </w:p>
        </w:tc>
      </w:tr>
    </w:tbl>
    <w:p w14:paraId="7D3D1F72" w14:textId="77777777" w:rsidR="00DE1450" w:rsidRDefault="00DE1450" w:rsidP="000314B8">
      <w:pPr>
        <w:ind w:firstLine="0"/>
        <w:jc w:val="left"/>
        <w:rPr>
          <w:ins w:id="2947" w:author="Andrew Bernath" w:date="2017-05-01T00:31:00Z"/>
        </w:rPr>
        <w:pPrChange w:id="2948" w:author="Andrew Bernath" w:date="2017-05-01T00:10:00Z">
          <w:pPr>
            <w:ind w:firstLine="0"/>
            <w:jc w:val="center"/>
          </w:pPr>
        </w:pPrChange>
      </w:pPr>
    </w:p>
    <w:p w14:paraId="5C84AF52" w14:textId="5B483AF9" w:rsidR="00960327" w:rsidRDefault="00D11B3B" w:rsidP="00412750">
      <w:pPr>
        <w:spacing w:after="240"/>
        <w:ind w:firstLine="0"/>
        <w:jc w:val="left"/>
        <w:rPr>
          <w:ins w:id="2949" w:author="Andrew Bernath" w:date="2017-05-01T01:25:00Z"/>
        </w:rPr>
        <w:pPrChange w:id="2950" w:author="Andrew Bernath" w:date="2017-05-01T01:26:00Z">
          <w:pPr>
            <w:ind w:firstLine="0"/>
            <w:jc w:val="center"/>
          </w:pPr>
        </w:pPrChange>
      </w:pPr>
      <w:ins w:id="2951" w:author="Andrew Bernath" w:date="2017-05-01T00:35:00Z">
        <w:r>
          <w:t xml:space="preserve">From these results we see that, on average, the absolute percentage error is typically </w:t>
        </w:r>
      </w:ins>
      <w:ins w:id="2952" w:author="Andrew Bernath" w:date="2017-05-01T13:08:00Z">
        <w:r w:rsidR="00AA1763">
          <w:t>within</w:t>
        </w:r>
      </w:ins>
      <w:ins w:id="2953" w:author="Andrew Bernath" w:date="2017-05-01T00:35:00Z">
        <w:r>
          <w:t xml:space="preserve"> 5% </w:t>
        </w:r>
      </w:ins>
      <w:ins w:id="2954" w:author="Andrew Bernath" w:date="2017-05-01T13:08:00Z">
        <w:r w:rsidR="00AA1763">
          <w:t>of the true savings in</w:t>
        </w:r>
      </w:ins>
      <w:ins w:id="2955" w:author="Andrew Bernath" w:date="2017-05-01T00:35:00Z">
        <w:r>
          <w:t xml:space="preserve"> most scenarios. </w:t>
        </w:r>
      </w:ins>
      <w:ins w:id="2956" w:author="Andrew Bernath" w:date="2017-05-01T00:37:00Z">
        <w:r>
          <w:t xml:space="preserve">Similar to the </w:t>
        </w:r>
      </w:ins>
      <w:ins w:id="2957" w:author="Andrew Bernath" w:date="2017-05-01T00:38:00Z">
        <w:r>
          <w:t xml:space="preserve">confidence interval coverage results, we see that </w:t>
        </w:r>
      </w:ins>
      <w:ins w:id="2958" w:author="Andrew Bernath" w:date="2017-05-01T00:41:00Z">
        <w:r>
          <w:t>when variables are</w:t>
        </w:r>
      </w:ins>
      <w:ins w:id="2959" w:author="Andrew Bernath" w:date="2017-05-01T00:38:00Z">
        <w:r>
          <w:t xml:space="preserve"> missing or omitted</w:t>
        </w:r>
      </w:ins>
      <w:ins w:id="2960" w:author="Andrew Bernath" w:date="2017-05-01T00:40:00Z">
        <w:r>
          <w:t xml:space="preserve"> and when autocorrelation is not accounted for</w:t>
        </w:r>
      </w:ins>
      <w:ins w:id="2961" w:author="Andrew Bernath" w:date="2017-05-01T00:41:00Z">
        <w:r>
          <w:t xml:space="preserve">, the absolute percentage error </w:t>
        </w:r>
      </w:ins>
      <w:ins w:id="2962" w:author="Andrew Bernath" w:date="2017-05-01T00:42:00Z">
        <w:r>
          <w:t>tends to be elevated</w:t>
        </w:r>
      </w:ins>
      <w:ins w:id="2963" w:author="Andrew Bernath" w:date="2017-05-01T00:41:00Z">
        <w:r>
          <w:t>.</w:t>
        </w:r>
      </w:ins>
      <w:ins w:id="2964" w:author="Andrew Bernath" w:date="2017-05-01T00:42:00Z">
        <w:r>
          <w:t xml:space="preserve"> In most cases, the error did not </w:t>
        </w:r>
      </w:ins>
      <w:ins w:id="2965" w:author="Andrew Bernath" w:date="2017-05-01T00:48:00Z">
        <w:r w:rsidR="00960327">
          <w:t xml:space="preserve">display a tendency </w:t>
        </w:r>
      </w:ins>
      <w:ins w:id="2966" w:author="Andrew Bernath" w:date="2017-05-01T00:42:00Z">
        <w:r>
          <w:t>to be</w:t>
        </w:r>
      </w:ins>
      <w:ins w:id="2967" w:author="Andrew Bernath" w:date="2017-05-01T00:48:00Z">
        <w:r w:rsidR="00960327">
          <w:t xml:space="preserve"> consistently</w:t>
        </w:r>
      </w:ins>
      <w:ins w:id="2968" w:author="Andrew Bernath" w:date="2017-05-01T00:42:00Z">
        <w:r>
          <w:t xml:space="preserve"> biased </w:t>
        </w:r>
      </w:ins>
      <w:ins w:id="2969" w:author="Andrew Bernath" w:date="2017-05-01T00:47:00Z">
        <w:r w:rsidR="00960327">
          <w:t>in the same direction.</w:t>
        </w:r>
      </w:ins>
      <w:ins w:id="2970" w:author="Andrew Bernath" w:date="2017-05-01T00:43:00Z">
        <w:r w:rsidR="00960327">
          <w:t xml:space="preserve"> </w:t>
        </w:r>
      </w:ins>
      <w:ins w:id="2971" w:author="Andrew Bernath" w:date="2017-05-01T00:49:00Z">
        <w:r w:rsidR="00960327">
          <w:t>M</w:t>
        </w:r>
      </w:ins>
      <w:ins w:id="2972" w:author="Andrew Bernath" w:date="2017-05-01T00:47:00Z">
        <w:r w:rsidR="00960327">
          <w:t xml:space="preserve">issing or </w:t>
        </w:r>
      </w:ins>
      <w:ins w:id="2973" w:author="Andrew Bernath" w:date="2017-05-01T00:43:00Z">
        <w:r w:rsidR="00960327">
          <w:t xml:space="preserve">omitted </w:t>
        </w:r>
      </w:ins>
      <w:ins w:id="2974" w:author="Andrew Bernath" w:date="2017-05-01T00:47:00Z">
        <w:r w:rsidR="00960327">
          <w:t>variables</w:t>
        </w:r>
      </w:ins>
      <w:ins w:id="2975" w:author="Andrew Bernath" w:date="2017-05-01T00:45:00Z">
        <w:r w:rsidR="00960327">
          <w:t xml:space="preserve"> led to </w:t>
        </w:r>
      </w:ins>
      <w:ins w:id="2976" w:author="Andrew Bernath" w:date="2017-05-01T00:49:00Z">
        <w:r w:rsidR="00960327">
          <w:t xml:space="preserve">either over or under-estimation </w:t>
        </w:r>
      </w:ins>
      <w:ins w:id="2977" w:author="Andrew Bernath" w:date="2017-05-01T00:44:00Z">
        <w:r w:rsidR="00960327">
          <w:t xml:space="preserve">in both the simple and complex </w:t>
        </w:r>
      </w:ins>
      <w:ins w:id="2978" w:author="Andrew Bernath" w:date="2017-05-01T10:26:00Z">
        <w:r w:rsidR="00421C49">
          <w:t>facilitie</w:t>
        </w:r>
      </w:ins>
      <w:ins w:id="2979" w:author="Andrew Bernath" w:date="2017-05-01T00:44:00Z">
        <w:r w:rsidR="00960327">
          <w:t xml:space="preserve">s for the forecast and fully specified </w:t>
        </w:r>
      </w:ins>
      <w:ins w:id="2980" w:author="Andrew Bernath" w:date="2017-05-01T10:23:00Z">
        <w:r w:rsidR="00421C49">
          <w:t>pre/post</w:t>
        </w:r>
      </w:ins>
      <w:ins w:id="2981" w:author="Andrew Bernath" w:date="2017-05-01T00:45:00Z">
        <w:r w:rsidR="00960327">
          <w:t xml:space="preserve"> regression</w:t>
        </w:r>
      </w:ins>
      <w:ins w:id="2982" w:author="Andrew Bernath" w:date="2017-05-01T00:44:00Z">
        <w:r w:rsidR="00960327">
          <w:t xml:space="preserve"> frameworks.</w:t>
        </w:r>
      </w:ins>
      <w:ins w:id="2983" w:author="Andrew Bernath" w:date="2017-05-01T01:15:00Z">
        <w:r w:rsidR="0025719D">
          <w:t xml:space="preserve"> </w:t>
        </w:r>
      </w:ins>
      <w:ins w:id="2984" w:author="Andrew Bernath" w:date="2017-05-01T02:30:00Z">
        <w:r w:rsidR="00F56FDA">
          <w:fldChar w:fldCharType="begin"/>
        </w:r>
        <w:r w:rsidR="00F56FDA">
          <w:instrText xml:space="preserve"> REF _Ref481369187 \h </w:instrText>
        </w:r>
      </w:ins>
      <w:r w:rsidR="00F56FDA">
        <w:fldChar w:fldCharType="separate"/>
      </w:r>
      <w:ins w:id="2985" w:author="Andrew Bernath" w:date="2017-05-01T02:30:00Z">
        <w:r w:rsidR="00F56FDA">
          <w:t xml:space="preserve">Figure </w:t>
        </w:r>
        <w:r w:rsidR="00F56FDA">
          <w:rPr>
            <w:noProof/>
          </w:rPr>
          <w:t>4</w:t>
        </w:r>
        <w:r w:rsidR="00F56FDA">
          <w:fldChar w:fldCharType="end"/>
        </w:r>
      </w:ins>
      <w:ins w:id="2986" w:author="Andrew Bernath" w:date="2017-05-01T02:31:00Z">
        <w:r w:rsidR="00F56FDA">
          <w:t xml:space="preserve"> </w:t>
        </w:r>
      </w:ins>
      <w:ins w:id="2987" w:author="Andrew Bernath" w:date="2017-05-01T02:27:00Z">
        <w:r w:rsidR="00F56FDA">
          <w:t xml:space="preserve">provides the Mean Absolute Percent Errors (MAPE) for the simple and complex </w:t>
        </w:r>
      </w:ins>
      <w:ins w:id="2988" w:author="Andrew Bernath" w:date="2017-05-01T10:26:00Z">
        <w:r w:rsidR="00421C49">
          <w:t>facilitie</w:t>
        </w:r>
      </w:ins>
      <w:ins w:id="2989" w:author="Andrew Bernath" w:date="2017-05-01T02:27:00Z">
        <w:r w:rsidR="00F56FDA">
          <w:t>s, respectively, and compare</w:t>
        </w:r>
      </w:ins>
      <w:ins w:id="2990" w:author="Andrew Bernath" w:date="2017-05-01T02:31:00Z">
        <w:r w:rsidR="00D95548">
          <w:t>s</w:t>
        </w:r>
      </w:ins>
      <w:ins w:id="2991" w:author="Andrew Bernath" w:date="2017-05-01T02:27:00Z">
        <w:r w:rsidR="00F56FDA">
          <w:t xml:space="preserve"> values between the three methods of savings estimation. </w:t>
        </w:r>
      </w:ins>
    </w:p>
    <w:p w14:paraId="14F11FA8" w14:textId="32C876F0" w:rsidR="00F56FDA" w:rsidRDefault="00341225" w:rsidP="007749B2">
      <w:pPr>
        <w:keepNext/>
        <w:ind w:firstLine="0"/>
        <w:jc w:val="left"/>
        <w:rPr>
          <w:ins w:id="2992" w:author="Andrew Bernath" w:date="2017-05-01T02:30:00Z"/>
        </w:rPr>
      </w:pPr>
      <w:ins w:id="2993" w:author="Andrew Bernath" w:date="2017-05-01T12:55:00Z">
        <w:r>
          <w:rPr>
            <w:noProof/>
          </w:rPr>
          <w:lastRenderedPageBreak/>
          <w:drawing>
            <wp:inline distT="0" distB="0" distL="0" distR="0" wp14:anchorId="3B380873" wp14:editId="0EE938E2">
              <wp:extent cx="2797043" cy="2694305"/>
              <wp:effectExtent l="19050" t="19050" r="22860" b="1079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3344" cy="2710007"/>
                      </a:xfrm>
                      <a:prstGeom prst="rect">
                        <a:avLst/>
                      </a:prstGeom>
                      <a:noFill/>
                      <a:ln>
                        <a:solidFill>
                          <a:schemeClr val="tx1">
                            <a:lumMod val="50000"/>
                            <a:lumOff val="50000"/>
                          </a:schemeClr>
                        </a:solidFill>
                      </a:ln>
                    </pic:spPr>
                  </pic:pic>
                </a:graphicData>
              </a:graphic>
            </wp:inline>
          </w:drawing>
        </w:r>
      </w:ins>
      <w:ins w:id="2994" w:author="Andrew Bernath" w:date="2017-05-01T12:56:00Z">
        <w:r>
          <w:rPr>
            <w:noProof/>
          </w:rPr>
          <w:drawing>
            <wp:inline distT="0" distB="0" distL="0" distR="0" wp14:anchorId="268CE9F2" wp14:editId="1BC6C035">
              <wp:extent cx="2676771" cy="2693667"/>
              <wp:effectExtent l="19050" t="19050" r="9525" b="1206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87442" cy="2704406"/>
                      </a:xfrm>
                      <a:prstGeom prst="rect">
                        <a:avLst/>
                      </a:prstGeom>
                      <a:noFill/>
                      <a:ln>
                        <a:solidFill>
                          <a:schemeClr val="tx1">
                            <a:lumMod val="50000"/>
                            <a:lumOff val="50000"/>
                          </a:schemeClr>
                        </a:solidFill>
                      </a:ln>
                    </pic:spPr>
                  </pic:pic>
                </a:graphicData>
              </a:graphic>
            </wp:inline>
          </w:drawing>
        </w:r>
      </w:ins>
    </w:p>
    <w:p w14:paraId="6290938D" w14:textId="2997EEC4" w:rsidR="00F56FDA" w:rsidRPr="00D95548" w:rsidRDefault="00F56FDA" w:rsidP="00F56FDA">
      <w:pPr>
        <w:pStyle w:val="Caption"/>
        <w:ind w:firstLine="0"/>
        <w:jc w:val="left"/>
        <w:rPr>
          <w:ins w:id="2995" w:author="Andrew Bernath" w:date="2017-05-01T02:28:00Z"/>
          <w:sz w:val="20"/>
          <w:szCs w:val="20"/>
          <w:rPrChange w:id="2996" w:author="Andrew Bernath" w:date="2017-05-01T02:31:00Z">
            <w:rPr>
              <w:ins w:id="2997" w:author="Andrew Bernath" w:date="2017-05-01T02:28:00Z"/>
            </w:rPr>
          </w:rPrChange>
        </w:rPr>
        <w:pPrChange w:id="2998" w:author="Andrew Bernath" w:date="2017-05-01T02:30:00Z">
          <w:pPr>
            <w:ind w:firstLine="0"/>
            <w:jc w:val="left"/>
          </w:pPr>
        </w:pPrChange>
      </w:pPr>
      <w:bookmarkStart w:id="2999" w:name="_Ref481369187"/>
      <w:ins w:id="3000" w:author="Andrew Bernath" w:date="2017-05-01T02:30:00Z">
        <w:r w:rsidRPr="00D95548">
          <w:rPr>
            <w:sz w:val="20"/>
            <w:szCs w:val="20"/>
            <w:rPrChange w:id="3001" w:author="Andrew Bernath" w:date="2017-05-01T02:31:00Z">
              <w:rPr/>
            </w:rPrChange>
          </w:rPr>
          <w:t xml:space="preserve">Figure </w:t>
        </w:r>
        <w:r w:rsidRPr="00D95548">
          <w:rPr>
            <w:sz w:val="20"/>
            <w:szCs w:val="20"/>
            <w:rPrChange w:id="3002" w:author="Andrew Bernath" w:date="2017-05-01T02:31:00Z">
              <w:rPr/>
            </w:rPrChange>
          </w:rPr>
          <w:fldChar w:fldCharType="begin"/>
        </w:r>
        <w:r w:rsidRPr="00D95548">
          <w:rPr>
            <w:sz w:val="20"/>
            <w:szCs w:val="20"/>
            <w:rPrChange w:id="3003" w:author="Andrew Bernath" w:date="2017-05-01T02:31:00Z">
              <w:rPr/>
            </w:rPrChange>
          </w:rPr>
          <w:instrText xml:space="preserve"> SEQ Figure \* ARABIC </w:instrText>
        </w:r>
      </w:ins>
      <w:r w:rsidRPr="00D95548">
        <w:rPr>
          <w:sz w:val="20"/>
          <w:szCs w:val="20"/>
          <w:rPrChange w:id="3004" w:author="Andrew Bernath" w:date="2017-05-01T02:31:00Z">
            <w:rPr/>
          </w:rPrChange>
        </w:rPr>
        <w:fldChar w:fldCharType="separate"/>
      </w:r>
      <w:ins w:id="3005" w:author="Andrew Bernath" w:date="2017-05-01T11:12:00Z">
        <w:r w:rsidR="00EE1ED8">
          <w:rPr>
            <w:noProof/>
            <w:sz w:val="20"/>
            <w:szCs w:val="20"/>
          </w:rPr>
          <w:t>4</w:t>
        </w:r>
      </w:ins>
      <w:ins w:id="3006" w:author="Andrew Bernath" w:date="2017-05-01T02:30:00Z">
        <w:r w:rsidRPr="00D95548">
          <w:rPr>
            <w:sz w:val="20"/>
            <w:szCs w:val="20"/>
            <w:rPrChange w:id="3007" w:author="Andrew Bernath" w:date="2017-05-01T02:31:00Z">
              <w:rPr/>
            </w:rPrChange>
          </w:rPr>
          <w:fldChar w:fldCharType="end"/>
        </w:r>
        <w:bookmarkEnd w:id="2999"/>
        <w:r w:rsidRPr="00D95548">
          <w:rPr>
            <w:sz w:val="20"/>
            <w:szCs w:val="20"/>
            <w:rPrChange w:id="3008" w:author="Andrew Bernath" w:date="2017-05-01T02:31:00Z">
              <w:rPr/>
            </w:rPrChange>
          </w:rPr>
          <w:t xml:space="preserve">. Mean absolute percentage errors </w:t>
        </w:r>
      </w:ins>
      <w:ins w:id="3009" w:author="Andrew Bernath" w:date="2017-05-01T11:33:00Z">
        <w:r w:rsidR="00DF5813">
          <w:rPr>
            <w:sz w:val="20"/>
            <w:szCs w:val="20"/>
          </w:rPr>
          <w:t xml:space="preserve">for </w:t>
        </w:r>
      </w:ins>
      <w:ins w:id="3010" w:author="Andrew Bernath" w:date="2017-05-01T02:30:00Z">
        <w:r w:rsidRPr="00D95548">
          <w:rPr>
            <w:sz w:val="20"/>
            <w:szCs w:val="20"/>
            <w:rPrChange w:id="3011" w:author="Andrew Bernath" w:date="2017-05-01T02:31:00Z">
              <w:rPr/>
            </w:rPrChange>
          </w:rPr>
          <w:t>each facility and regression framework.</w:t>
        </w:r>
      </w:ins>
    </w:p>
    <w:p w14:paraId="1CE78A8B" w14:textId="6C580072" w:rsidR="00421C49" w:rsidRDefault="00D95548" w:rsidP="00F41617">
      <w:pPr>
        <w:spacing w:after="240"/>
        <w:ind w:firstLine="0"/>
        <w:jc w:val="left"/>
        <w:rPr>
          <w:ins w:id="3012" w:author="Andrew Bernath" w:date="2017-05-01T10:29:00Z"/>
        </w:rPr>
        <w:pPrChange w:id="3013" w:author="Andrew Bernath" w:date="2017-05-01T12:44:00Z">
          <w:pPr>
            <w:ind w:firstLine="0"/>
            <w:jc w:val="center"/>
          </w:pPr>
        </w:pPrChange>
      </w:pPr>
      <w:ins w:id="3014" w:author="Andrew Bernath" w:date="2017-05-01T02:32:00Z">
        <w:r>
          <w:t xml:space="preserve">Consistent with the capture rates, the MAPE value around </w:t>
        </w:r>
        <w:r w:rsidR="00421C49">
          <w:t>savings estimated by simple pre/</w:t>
        </w:r>
        <w:r>
          <w:t xml:space="preserve">post method are consistently larger for the complex </w:t>
        </w:r>
      </w:ins>
      <w:ins w:id="3015" w:author="Andrew Bernath" w:date="2017-05-01T02:34:00Z">
        <w:r>
          <w:t>facility. Additionally, in the complex facility</w:t>
        </w:r>
      </w:ins>
      <w:ins w:id="3016" w:author="Andrew Bernath" w:date="2017-05-01T00:51:00Z">
        <w:r w:rsidR="00960327">
          <w:t xml:space="preserve"> </w:t>
        </w:r>
      </w:ins>
      <w:ins w:id="3017" w:author="Andrew Bernath" w:date="2017-05-01T00:52:00Z">
        <w:r w:rsidR="00960327">
          <w:t xml:space="preserve">the </w:t>
        </w:r>
      </w:ins>
      <w:ins w:id="3018" w:author="Andrew Bernath" w:date="2017-05-01T00:51:00Z">
        <w:r w:rsidR="00960327">
          <w:t>median percentage errors</w:t>
        </w:r>
      </w:ins>
      <w:ins w:id="3019" w:author="Andrew Bernath" w:date="2017-05-01T00:52:00Z">
        <w:r w:rsidR="00960327">
          <w:t xml:space="preserve"> showed a tendency to underestimate savings in all but the omitted weather variable scen</w:t>
        </w:r>
      </w:ins>
      <w:ins w:id="3020" w:author="Andrew Bernath" w:date="2017-05-01T00:53:00Z">
        <w:r w:rsidR="00960327">
          <w:t>a</w:t>
        </w:r>
      </w:ins>
      <w:ins w:id="3021" w:author="Andrew Bernath" w:date="2017-05-01T00:52:00Z">
        <w:r w:rsidR="00960327">
          <w:t>rios</w:t>
        </w:r>
      </w:ins>
      <w:ins w:id="3022" w:author="Andrew Bernath" w:date="2017-05-01T02:34:00Z">
        <w:r>
          <w:t xml:space="preserve"> for the simple </w:t>
        </w:r>
      </w:ins>
      <w:ins w:id="3023" w:author="Andrew Bernath" w:date="2017-05-01T10:22:00Z">
        <w:r w:rsidR="00421C49">
          <w:t>pre/post</w:t>
        </w:r>
      </w:ins>
      <w:ins w:id="3024" w:author="Andrew Bernath" w:date="2017-05-01T02:34:00Z">
        <w:r>
          <w:t xml:space="preserve"> framework</w:t>
        </w:r>
      </w:ins>
      <w:ins w:id="3025" w:author="Andrew Bernath" w:date="2017-05-01T00:52:00Z">
        <w:r w:rsidR="00960327">
          <w:t>.</w:t>
        </w:r>
      </w:ins>
      <w:ins w:id="3026" w:author="Andrew Bernath" w:date="2017-05-01T00:53:00Z">
        <w:r w:rsidR="00F93F2A">
          <w:t xml:space="preserve"> </w:t>
        </w:r>
        <w:r w:rsidR="00960327">
          <w:t>This</w:t>
        </w:r>
        <w:r w:rsidR="00F93F2A">
          <w:t xml:space="preserve"> </w:t>
        </w:r>
      </w:ins>
      <w:ins w:id="3027" w:author="Andrew Bernath" w:date="2017-05-01T00:54:00Z">
        <w:r w:rsidR="00F93F2A">
          <w:t>provides further evidence that</w:t>
        </w:r>
      </w:ins>
      <w:ins w:id="3028" w:author="Andrew Bernath" w:date="2017-05-01T00:53:00Z">
        <w:r w:rsidR="00F93F2A">
          <w:t xml:space="preserve"> </w:t>
        </w:r>
      </w:ins>
      <w:ins w:id="3029" w:author="Andrew Bernath" w:date="2017-05-01T00:55:00Z">
        <w:r w:rsidR="00F93F2A">
          <w:t xml:space="preserve">the simple </w:t>
        </w:r>
      </w:ins>
      <w:ins w:id="3030" w:author="Andrew Bernath" w:date="2017-05-01T10:22:00Z">
        <w:r w:rsidR="00421C49">
          <w:t>pre/post</w:t>
        </w:r>
      </w:ins>
      <w:ins w:id="3031" w:author="Andrew Bernath" w:date="2017-05-01T00:53:00Z">
        <w:r w:rsidR="00F93F2A">
          <w:t xml:space="preserve"> regression framework </w:t>
        </w:r>
      </w:ins>
      <w:ins w:id="3032" w:author="Andrew Bernath" w:date="2017-05-01T00:54:00Z">
        <w:r w:rsidR="00F93F2A">
          <w:t>produces unreliable and biased savings estimates</w:t>
        </w:r>
      </w:ins>
      <w:ins w:id="3033" w:author="Andrew Bernath" w:date="2017-05-01T00:55:00Z">
        <w:r w:rsidR="00F93F2A">
          <w:t>.</w:t>
        </w:r>
      </w:ins>
    </w:p>
    <w:p w14:paraId="12C7A48A" w14:textId="17834C47" w:rsidR="004E3505" w:rsidRDefault="00421C49" w:rsidP="004E3505">
      <w:pPr>
        <w:spacing w:after="240"/>
        <w:ind w:firstLine="0"/>
        <w:jc w:val="left"/>
        <w:rPr>
          <w:ins w:id="3034" w:author="Andrew Bernath" w:date="2017-05-01T12:58:00Z"/>
          <w:szCs w:val="22"/>
        </w:rPr>
        <w:pPrChange w:id="3035" w:author="Andrew Bernath" w:date="2017-05-01T10:36:00Z">
          <w:pPr>
            <w:ind w:firstLine="0"/>
            <w:jc w:val="center"/>
          </w:pPr>
        </w:pPrChange>
      </w:pPr>
      <w:ins w:id="3036" w:author="Andrew Bernath" w:date="2017-05-01T10:29:00Z">
        <w:r w:rsidRPr="007749B2">
          <w:rPr>
            <w:szCs w:val="22"/>
          </w:rPr>
          <w:t>Two of the scenarios were created to violate the</w:t>
        </w:r>
      </w:ins>
      <w:ins w:id="3037" w:author="Andrew Bernath" w:date="2017-05-01T10:32:00Z">
        <w:r w:rsidR="004E3505" w:rsidRPr="007749B2">
          <w:rPr>
            <w:szCs w:val="22"/>
          </w:rPr>
          <w:t xml:space="preserve"> typical regression</w:t>
        </w:r>
      </w:ins>
      <w:ins w:id="3038" w:author="Andrew Bernath" w:date="2017-05-01T10:29:00Z">
        <w:r w:rsidRPr="00EE1ED8">
          <w:rPr>
            <w:szCs w:val="22"/>
            <w:rPrChange w:id="3039" w:author="Andrew Bernath" w:date="2017-05-01T11:13:00Z">
              <w:rPr/>
            </w:rPrChange>
          </w:rPr>
          <w:t xml:space="preserve"> assumption that model error is distributed normally. The first case </w:t>
        </w:r>
      </w:ins>
      <w:ins w:id="3040" w:author="Andrew Bernath" w:date="2017-05-01T10:31:00Z">
        <w:r w:rsidR="004E3505" w:rsidRPr="00EE1ED8">
          <w:rPr>
            <w:szCs w:val="22"/>
            <w:rPrChange w:id="3041" w:author="Andrew Bernath" w:date="2017-05-01T11:13:00Z">
              <w:rPr/>
            </w:rPrChange>
          </w:rPr>
          <w:t>included</w:t>
        </w:r>
      </w:ins>
      <w:ins w:id="3042" w:author="Andrew Bernath" w:date="2017-05-01T10:30:00Z">
        <w:r w:rsidRPr="00EE1ED8">
          <w:rPr>
            <w:szCs w:val="22"/>
            <w:rPrChange w:id="3043" w:author="Andrew Bernath" w:date="2017-05-01T11:13:00Z">
              <w:rPr/>
            </w:rPrChange>
          </w:rPr>
          <w:t xml:space="preserve"> a heteroscedastic error, where variance increases with production. </w:t>
        </w:r>
      </w:ins>
      <w:ins w:id="3044" w:author="Andrew Bernath" w:date="2017-05-01T10:31:00Z">
        <w:r w:rsidR="004E3505" w:rsidRPr="00EE1ED8">
          <w:rPr>
            <w:szCs w:val="22"/>
            <w:rPrChange w:id="3045" w:author="Andrew Bernath" w:date="2017-05-01T11:13:00Z">
              <w:rPr/>
            </w:rPrChange>
          </w:rPr>
          <w:t>The second case included serial correlation in the model error</w:t>
        </w:r>
      </w:ins>
      <w:ins w:id="3046" w:author="Andrew Bernath" w:date="2017-05-01T10:33:00Z">
        <w:r w:rsidR="004E3505" w:rsidRPr="00EE1ED8">
          <w:rPr>
            <w:szCs w:val="22"/>
            <w:rPrChange w:id="3047" w:author="Andrew Bernath" w:date="2017-05-01T11:13:00Z">
              <w:rPr/>
            </w:rPrChange>
          </w:rPr>
          <w:t xml:space="preserve"> </w:t>
        </w:r>
      </w:ins>
      <w:ins w:id="3048" w:author="Andrew Bernath" w:date="2017-05-01T10:34:00Z">
        <w:r w:rsidR="004E3505" w:rsidRPr="00EE1ED8">
          <w:rPr>
            <w:szCs w:val="22"/>
            <w:rPrChange w:id="3049" w:author="Andrew Bernath" w:date="2017-05-01T11:13:00Z">
              <w:rPr/>
            </w:rPrChange>
          </w:rPr>
          <w:t>as</w:t>
        </w:r>
      </w:ins>
      <w:ins w:id="3050" w:author="Andrew Bernath" w:date="2017-05-01T10:33:00Z">
        <w:r w:rsidR="004E3505" w:rsidRPr="00EE1ED8">
          <w:rPr>
            <w:szCs w:val="22"/>
            <w:rPrChange w:id="3051" w:author="Andrew Bernath" w:date="2017-05-01T11:13:00Z">
              <w:rPr/>
            </w:rPrChange>
          </w:rPr>
          <w:t xml:space="preserve"> autoregressi</w:t>
        </w:r>
      </w:ins>
      <w:ins w:id="3052" w:author="Andrew Bernath" w:date="2017-05-01T11:13:00Z">
        <w:r w:rsidR="00EE1ED8" w:rsidRPr="00EE1ED8">
          <w:rPr>
            <w:szCs w:val="22"/>
            <w:rPrChange w:id="3053" w:author="Andrew Bernath" w:date="2017-05-01T11:13:00Z">
              <w:rPr/>
            </w:rPrChange>
          </w:rPr>
          <w:t>ve</w:t>
        </w:r>
      </w:ins>
      <w:ins w:id="3054" w:author="Andrew Bernath" w:date="2017-05-01T10:34:00Z">
        <w:r w:rsidR="004E3505" w:rsidRPr="00EE1ED8">
          <w:rPr>
            <w:szCs w:val="22"/>
            <w:rPrChange w:id="3055" w:author="Andrew Bernath" w:date="2017-05-01T11:13:00Z">
              <w:rPr/>
            </w:rPrChange>
          </w:rPr>
          <w:t xml:space="preserve"> </w:t>
        </w:r>
      </w:ins>
      <w:ins w:id="3056" w:author="Andrew Bernath" w:date="2017-05-01T10:33:00Z">
        <w:r w:rsidR="004E3505" w:rsidRPr="00EE1ED8">
          <w:rPr>
            <w:szCs w:val="22"/>
            <w:rPrChange w:id="3057" w:author="Andrew Bernath" w:date="2017-05-01T11:13:00Z">
              <w:rPr/>
            </w:rPrChange>
          </w:rPr>
          <w:t xml:space="preserve">order </w:t>
        </w:r>
      </w:ins>
      <w:ins w:id="3058" w:author="Andrew Bernath" w:date="2017-05-01T10:34:00Z">
        <w:r w:rsidR="004E3505" w:rsidRPr="00EE1ED8">
          <w:rPr>
            <w:szCs w:val="22"/>
            <w:rPrChange w:id="3059" w:author="Andrew Bernath" w:date="2017-05-01T11:13:00Z">
              <w:rPr/>
            </w:rPrChange>
          </w:rPr>
          <w:t>2.</w:t>
        </w:r>
      </w:ins>
      <w:ins w:id="3060" w:author="Andrew Bernath" w:date="2017-05-01T10:35:00Z">
        <w:r w:rsidR="004E3505" w:rsidRPr="00EE1ED8">
          <w:rPr>
            <w:szCs w:val="22"/>
            <w:rPrChange w:id="3061" w:author="Andrew Bernath" w:date="2017-05-01T11:13:00Z">
              <w:rPr/>
            </w:rPrChange>
          </w:rPr>
          <w:t xml:space="preserve"> </w:t>
        </w:r>
      </w:ins>
      <w:ins w:id="3062" w:author="Andrew Bernath" w:date="2017-05-01T11:13:00Z">
        <w:r w:rsidR="00EE1ED8" w:rsidRPr="007749B2">
          <w:rPr>
            <w:szCs w:val="22"/>
          </w:rPr>
          <w:fldChar w:fldCharType="begin"/>
        </w:r>
        <w:r w:rsidR="00EE1ED8" w:rsidRPr="00EE1ED8">
          <w:rPr>
            <w:szCs w:val="22"/>
            <w:rPrChange w:id="3063" w:author="Andrew Bernath" w:date="2017-05-01T11:13:00Z">
              <w:rPr/>
            </w:rPrChange>
          </w:rPr>
          <w:instrText xml:space="preserve"> REF _Ref481400527 \h </w:instrText>
        </w:r>
        <w:r w:rsidR="00EE1ED8" w:rsidRPr="00EE1ED8">
          <w:rPr>
            <w:szCs w:val="22"/>
            <w:rPrChange w:id="3064" w:author="Andrew Bernath" w:date="2017-05-01T11:13:00Z">
              <w:rPr/>
            </w:rPrChange>
          </w:rPr>
        </w:r>
      </w:ins>
      <w:r w:rsidR="00EE1ED8">
        <w:rPr>
          <w:szCs w:val="22"/>
        </w:rPr>
        <w:instrText xml:space="preserve"> \* MERGEFORMAT </w:instrText>
      </w:r>
      <w:r w:rsidR="00EE1ED8" w:rsidRPr="00EE1ED8">
        <w:rPr>
          <w:szCs w:val="22"/>
          <w:rPrChange w:id="3065" w:author="Andrew Bernath" w:date="2017-05-01T11:13:00Z">
            <w:rPr/>
          </w:rPrChange>
        </w:rPr>
        <w:fldChar w:fldCharType="separate"/>
      </w:r>
      <w:ins w:id="3066" w:author="Andrew Bernath" w:date="2017-05-01T11:13:00Z">
        <w:r w:rsidR="00EE1ED8" w:rsidRPr="007749B2">
          <w:rPr>
            <w:szCs w:val="22"/>
          </w:rPr>
          <w:t xml:space="preserve">Figure </w:t>
        </w:r>
        <w:r w:rsidR="00EE1ED8" w:rsidRPr="00EE1ED8">
          <w:rPr>
            <w:noProof/>
            <w:szCs w:val="22"/>
            <w:rPrChange w:id="3067" w:author="Andrew Bernath" w:date="2017-05-01T11:13:00Z">
              <w:rPr>
                <w:noProof/>
                <w:sz w:val="20"/>
              </w:rPr>
            </w:rPrChange>
          </w:rPr>
          <w:t>5</w:t>
        </w:r>
        <w:r w:rsidR="00EE1ED8" w:rsidRPr="007749B2">
          <w:rPr>
            <w:szCs w:val="22"/>
          </w:rPr>
          <w:fldChar w:fldCharType="end"/>
        </w:r>
      </w:ins>
      <w:ins w:id="3068" w:author="Andrew Bernath" w:date="2017-05-01T10:35:00Z">
        <w:r w:rsidR="004E3505" w:rsidRPr="007749B2">
          <w:rPr>
            <w:szCs w:val="22"/>
          </w:rPr>
          <w:t xml:space="preserve"> depicts a visualization of the</w:t>
        </w:r>
      </w:ins>
      <w:ins w:id="3069" w:author="Andrew Bernath" w:date="2017-05-01T11:04:00Z">
        <w:r w:rsidR="00EE1ED8" w:rsidRPr="007749B2">
          <w:rPr>
            <w:szCs w:val="22"/>
          </w:rPr>
          <w:t xml:space="preserve"> heteroscedastic</w:t>
        </w:r>
      </w:ins>
      <w:ins w:id="3070" w:author="Andrew Bernath" w:date="2017-05-01T10:35:00Z">
        <w:r w:rsidR="004E3505" w:rsidRPr="00EE1ED8">
          <w:rPr>
            <w:szCs w:val="22"/>
            <w:rPrChange w:id="3071" w:author="Andrew Bernath" w:date="2017-05-01T11:13:00Z">
              <w:rPr/>
            </w:rPrChange>
          </w:rPr>
          <w:t xml:space="preserve"> model error</w:t>
        </w:r>
      </w:ins>
      <w:ins w:id="3072" w:author="Andrew Bernath" w:date="2017-05-01T11:05:00Z">
        <w:r w:rsidR="00EE1ED8" w:rsidRPr="00EE1ED8">
          <w:rPr>
            <w:szCs w:val="22"/>
            <w:rPrChange w:id="3073" w:author="Andrew Bernath" w:date="2017-05-01T11:13:00Z">
              <w:rPr/>
            </w:rPrChange>
          </w:rPr>
          <w:t xml:space="preserve"> in the complex facility</w:t>
        </w:r>
      </w:ins>
      <w:ins w:id="3074" w:author="Andrew Bernath" w:date="2017-05-01T10:35:00Z">
        <w:r w:rsidR="004E3505" w:rsidRPr="00EE1ED8">
          <w:rPr>
            <w:szCs w:val="22"/>
            <w:rPrChange w:id="3075" w:author="Andrew Bernath" w:date="2017-05-01T11:13:00Z">
              <w:rPr/>
            </w:rPrChange>
          </w:rPr>
          <w:t xml:space="preserve"> </w:t>
        </w:r>
      </w:ins>
      <w:ins w:id="3076" w:author="Andrew Bernath" w:date="2017-05-01T11:04:00Z">
        <w:r w:rsidR="00EE1ED8" w:rsidRPr="00EE1ED8">
          <w:rPr>
            <w:szCs w:val="22"/>
            <w:rPrChange w:id="3077" w:author="Andrew Bernath" w:date="2017-05-01T11:13:00Z">
              <w:rPr/>
            </w:rPrChange>
          </w:rPr>
          <w:t xml:space="preserve">and </w:t>
        </w:r>
      </w:ins>
      <w:ins w:id="3078" w:author="Andrew Bernath" w:date="2017-05-01T11:13:00Z">
        <w:r w:rsidR="00EE1ED8" w:rsidRPr="007749B2">
          <w:rPr>
            <w:szCs w:val="22"/>
          </w:rPr>
          <w:fldChar w:fldCharType="begin"/>
        </w:r>
        <w:r w:rsidR="00EE1ED8" w:rsidRPr="00EE1ED8">
          <w:rPr>
            <w:szCs w:val="22"/>
            <w:rPrChange w:id="3079" w:author="Andrew Bernath" w:date="2017-05-01T11:13:00Z">
              <w:rPr>
                <w:szCs w:val="22"/>
              </w:rPr>
            </w:rPrChange>
          </w:rPr>
          <w:instrText xml:space="preserve"> REF _Ref481400550 \h </w:instrText>
        </w:r>
        <w:r w:rsidR="00EE1ED8" w:rsidRPr="00EE1ED8">
          <w:rPr>
            <w:szCs w:val="22"/>
            <w:rPrChange w:id="3080" w:author="Andrew Bernath" w:date="2017-05-01T11:13:00Z">
              <w:rPr>
                <w:szCs w:val="22"/>
              </w:rPr>
            </w:rPrChange>
          </w:rPr>
        </w:r>
      </w:ins>
      <w:r w:rsidR="00EE1ED8">
        <w:rPr>
          <w:szCs w:val="22"/>
        </w:rPr>
        <w:instrText xml:space="preserve"> \* MERGEFORMAT </w:instrText>
      </w:r>
      <w:r w:rsidR="00EE1ED8" w:rsidRPr="00EE1ED8">
        <w:rPr>
          <w:szCs w:val="22"/>
          <w:rPrChange w:id="3081" w:author="Andrew Bernath" w:date="2017-05-01T11:13:00Z">
            <w:rPr>
              <w:szCs w:val="22"/>
            </w:rPr>
          </w:rPrChange>
        </w:rPr>
        <w:fldChar w:fldCharType="separate"/>
      </w:r>
      <w:ins w:id="3082" w:author="Andrew Bernath" w:date="2017-05-01T11:13:00Z">
        <w:r w:rsidR="00EE1ED8" w:rsidRPr="007749B2">
          <w:rPr>
            <w:szCs w:val="22"/>
          </w:rPr>
          <w:t xml:space="preserve">Figure </w:t>
        </w:r>
        <w:r w:rsidR="00EE1ED8" w:rsidRPr="00EE1ED8">
          <w:rPr>
            <w:noProof/>
            <w:szCs w:val="22"/>
            <w:rPrChange w:id="3083" w:author="Andrew Bernath" w:date="2017-05-01T11:13:00Z">
              <w:rPr>
                <w:noProof/>
              </w:rPr>
            </w:rPrChange>
          </w:rPr>
          <w:t>6</w:t>
        </w:r>
        <w:r w:rsidR="00EE1ED8" w:rsidRPr="007749B2">
          <w:rPr>
            <w:szCs w:val="22"/>
          </w:rPr>
          <w:fldChar w:fldCharType="end"/>
        </w:r>
        <w:r w:rsidR="00EE1ED8">
          <w:rPr>
            <w:szCs w:val="22"/>
          </w:rPr>
          <w:t xml:space="preserve"> </w:t>
        </w:r>
      </w:ins>
      <w:ins w:id="3084" w:author="Andrew Bernath" w:date="2017-05-01T11:04:00Z">
        <w:r w:rsidR="00EE1ED8" w:rsidRPr="007749B2">
          <w:rPr>
            <w:szCs w:val="22"/>
          </w:rPr>
          <w:t>depicts model error for the first 365 days in the complex facility data.</w:t>
        </w:r>
      </w:ins>
    </w:p>
    <w:p w14:paraId="562CC400" w14:textId="77777777" w:rsidR="002A150A" w:rsidRDefault="002A150A" w:rsidP="002A150A">
      <w:pPr>
        <w:keepNext/>
        <w:ind w:firstLine="0"/>
        <w:jc w:val="left"/>
        <w:rPr>
          <w:ins w:id="3085" w:author="Andrew Bernath" w:date="2017-05-01T12:58:00Z"/>
        </w:rPr>
      </w:pPr>
      <w:ins w:id="3086" w:author="Andrew Bernath" w:date="2017-05-01T12:58:00Z">
        <w:r>
          <w:rPr>
            <w:noProof/>
          </w:rPr>
          <w:drawing>
            <wp:inline distT="0" distB="0" distL="0" distR="0" wp14:anchorId="4A159533" wp14:editId="39099434">
              <wp:extent cx="3212344" cy="2476500"/>
              <wp:effectExtent l="19050" t="19050" r="2667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eteroscedasticity Example.png"/>
                      <pic:cNvPicPr/>
                    </pic:nvPicPr>
                    <pic:blipFill rotWithShape="1">
                      <a:blip r:embed="rId20">
                        <a:extLst>
                          <a:ext uri="{28A0092B-C50C-407E-A947-70E740481C1C}">
                            <a14:useLocalDpi xmlns:a14="http://schemas.microsoft.com/office/drawing/2010/main" val="0"/>
                          </a:ext>
                        </a:extLst>
                      </a:blip>
                      <a:srcRect l="9647" t="13236" r="13996" b="3143"/>
                      <a:stretch/>
                    </pic:blipFill>
                    <pic:spPr bwMode="auto">
                      <a:xfrm>
                        <a:off x="0" y="0"/>
                        <a:ext cx="3232384" cy="2491950"/>
                      </a:xfrm>
                      <a:prstGeom prst="rect">
                        <a:avLst/>
                      </a:prstGeom>
                      <a:ln w="6350">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ins>
    </w:p>
    <w:p w14:paraId="0E6815B6" w14:textId="01DE242F" w:rsidR="002A150A" w:rsidRPr="007D05E4" w:rsidRDefault="002A150A" w:rsidP="002A150A">
      <w:pPr>
        <w:pStyle w:val="Caption"/>
        <w:ind w:firstLine="0"/>
        <w:jc w:val="left"/>
        <w:rPr>
          <w:ins w:id="3087" w:author="Andrew Bernath" w:date="2017-05-01T12:58:00Z"/>
          <w:sz w:val="20"/>
        </w:rPr>
      </w:pPr>
      <w:bookmarkStart w:id="3088" w:name="_Ref481400527"/>
      <w:ins w:id="3089" w:author="Andrew Bernath" w:date="2017-05-01T12:58:00Z">
        <w:r w:rsidRPr="007D05E4">
          <w:rPr>
            <w:sz w:val="20"/>
          </w:rPr>
          <w:t xml:space="preserve">Figure </w:t>
        </w:r>
        <w:r w:rsidRPr="007D05E4">
          <w:rPr>
            <w:sz w:val="20"/>
          </w:rPr>
          <w:fldChar w:fldCharType="begin"/>
        </w:r>
        <w:r w:rsidRPr="007D05E4">
          <w:rPr>
            <w:sz w:val="20"/>
          </w:rPr>
          <w:instrText xml:space="preserve"> SEQ Figure \* ARABIC </w:instrText>
        </w:r>
        <w:r w:rsidRPr="007D05E4">
          <w:rPr>
            <w:sz w:val="20"/>
          </w:rPr>
          <w:fldChar w:fldCharType="separate"/>
        </w:r>
        <w:r>
          <w:rPr>
            <w:noProof/>
            <w:sz w:val="20"/>
          </w:rPr>
          <w:t>5</w:t>
        </w:r>
        <w:r w:rsidRPr="007D05E4">
          <w:rPr>
            <w:sz w:val="20"/>
          </w:rPr>
          <w:fldChar w:fldCharType="end"/>
        </w:r>
        <w:bookmarkEnd w:id="3088"/>
        <w:r w:rsidRPr="007D05E4">
          <w:rPr>
            <w:sz w:val="20"/>
          </w:rPr>
          <w:t>. Heteroscedastic model error plotted versus production</w:t>
        </w:r>
        <w:r>
          <w:rPr>
            <w:sz w:val="20"/>
          </w:rPr>
          <w:t>.</w:t>
        </w:r>
      </w:ins>
    </w:p>
    <w:p w14:paraId="0042BB09" w14:textId="77777777" w:rsidR="002A150A" w:rsidRDefault="002A150A" w:rsidP="002A150A">
      <w:pPr>
        <w:keepNext/>
        <w:ind w:firstLine="0"/>
        <w:jc w:val="left"/>
        <w:rPr>
          <w:ins w:id="3090" w:author="Andrew Bernath" w:date="2017-05-01T12:58:00Z"/>
        </w:rPr>
      </w:pPr>
      <w:ins w:id="3091" w:author="Andrew Bernath" w:date="2017-05-01T12:58:00Z">
        <w:r>
          <w:rPr>
            <w:noProof/>
          </w:rPr>
          <w:lastRenderedPageBreak/>
          <w:drawing>
            <wp:inline distT="0" distB="0" distL="0" distR="0" wp14:anchorId="01B948FD" wp14:editId="3C31BCC5">
              <wp:extent cx="3211830" cy="2466958"/>
              <wp:effectExtent l="19050" t="19050" r="26670" b="1016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erial Correlation Example.png"/>
                      <pic:cNvPicPr/>
                    </pic:nvPicPr>
                    <pic:blipFill rotWithShape="1">
                      <a:blip r:embed="rId21">
                        <a:extLst>
                          <a:ext uri="{28A0092B-C50C-407E-A947-70E740481C1C}">
                            <a14:useLocalDpi xmlns:a14="http://schemas.microsoft.com/office/drawing/2010/main" val="0"/>
                          </a:ext>
                        </a:extLst>
                      </a:blip>
                      <a:srcRect l="9481" t="13934" r="13678" b="2228"/>
                      <a:stretch/>
                    </pic:blipFill>
                    <pic:spPr bwMode="auto">
                      <a:xfrm>
                        <a:off x="0" y="0"/>
                        <a:ext cx="3233674" cy="2483736"/>
                      </a:xfrm>
                      <a:prstGeom prst="rect">
                        <a:avLst/>
                      </a:prstGeom>
                      <a:ln w="6350">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ins>
    </w:p>
    <w:p w14:paraId="1B0DF694" w14:textId="77777777" w:rsidR="002A150A" w:rsidRPr="007D05E4" w:rsidRDefault="002A150A" w:rsidP="002A150A">
      <w:pPr>
        <w:pStyle w:val="Caption"/>
        <w:ind w:firstLine="0"/>
        <w:jc w:val="left"/>
        <w:rPr>
          <w:ins w:id="3092" w:author="Andrew Bernath" w:date="2017-05-01T12:58:00Z"/>
          <w:sz w:val="20"/>
        </w:rPr>
      </w:pPr>
      <w:bookmarkStart w:id="3093" w:name="_Ref481400550"/>
      <w:ins w:id="3094" w:author="Andrew Bernath" w:date="2017-05-01T12:58:00Z">
        <w:r w:rsidRPr="007D05E4">
          <w:rPr>
            <w:sz w:val="20"/>
          </w:rPr>
          <w:t xml:space="preserve">Figure </w:t>
        </w:r>
        <w:r w:rsidRPr="007D05E4">
          <w:rPr>
            <w:sz w:val="20"/>
          </w:rPr>
          <w:fldChar w:fldCharType="begin"/>
        </w:r>
        <w:r w:rsidRPr="007D05E4">
          <w:rPr>
            <w:sz w:val="20"/>
          </w:rPr>
          <w:instrText xml:space="preserve"> SEQ Figure \* ARABIC </w:instrText>
        </w:r>
        <w:r w:rsidRPr="007D05E4">
          <w:rPr>
            <w:sz w:val="20"/>
          </w:rPr>
          <w:fldChar w:fldCharType="separate"/>
        </w:r>
        <w:r w:rsidRPr="007D05E4">
          <w:rPr>
            <w:noProof/>
            <w:sz w:val="20"/>
          </w:rPr>
          <w:t>6</w:t>
        </w:r>
        <w:r w:rsidRPr="007D05E4">
          <w:rPr>
            <w:sz w:val="20"/>
          </w:rPr>
          <w:fldChar w:fldCharType="end"/>
        </w:r>
        <w:bookmarkEnd w:id="3093"/>
        <w:r w:rsidRPr="007D05E4">
          <w:rPr>
            <w:sz w:val="20"/>
          </w:rPr>
          <w:t>. Serial correlation in the model errors for the first 365 days in the complex facility.</w:t>
        </w:r>
      </w:ins>
    </w:p>
    <w:p w14:paraId="611A49F1" w14:textId="1D180B67" w:rsidR="00057F83" w:rsidRPr="007749B2" w:rsidRDefault="00057F83" w:rsidP="004E3505">
      <w:pPr>
        <w:spacing w:after="240"/>
        <w:ind w:firstLine="0"/>
        <w:jc w:val="left"/>
        <w:rPr>
          <w:ins w:id="3095" w:author="Andrew Bernath" w:date="2017-05-01T10:35:00Z"/>
        </w:rPr>
        <w:pPrChange w:id="3096" w:author="Andrew Bernath" w:date="2017-05-01T10:36:00Z">
          <w:pPr>
            <w:ind w:firstLine="0"/>
            <w:jc w:val="center"/>
          </w:pPr>
        </w:pPrChange>
      </w:pPr>
      <w:ins w:id="3097" w:author="Andrew Bernath" w:date="2017-05-01T11:15:00Z">
        <w:r>
          <w:t>Despite the violation of the normality assumption</w:t>
        </w:r>
      </w:ins>
      <w:ins w:id="3098" w:author="Andrew Bernath" w:date="2017-05-01T11:16:00Z">
        <w:r>
          <w:t>,</w:t>
        </w:r>
      </w:ins>
      <w:ins w:id="3099" w:author="Andrew Bernath" w:date="2017-05-01T11:15:00Z">
        <w:r>
          <w:t xml:space="preserve"> the</w:t>
        </w:r>
      </w:ins>
      <w:ins w:id="3100" w:author="Andrew Bernath" w:date="2017-05-01T11:16:00Z">
        <w:r>
          <w:t xml:space="preserve"> three</w:t>
        </w:r>
      </w:ins>
      <w:ins w:id="3101" w:author="Andrew Bernath" w:date="2017-05-01T11:15:00Z">
        <w:r>
          <w:t xml:space="preserve"> regression frameworks </w:t>
        </w:r>
      </w:ins>
      <w:ins w:id="3102" w:author="Andrew Bernath" w:date="2017-05-01T11:16:00Z">
        <w:r>
          <w:t xml:space="preserve">produced unbiased estimates of energy savings. In both </w:t>
        </w:r>
      </w:ins>
      <w:ins w:id="3103" w:author="Andrew Bernath" w:date="2017-05-01T11:18:00Z">
        <w:r>
          <w:t>scenarios</w:t>
        </w:r>
      </w:ins>
      <w:ins w:id="3104" w:author="Andrew Bernath" w:date="2017-05-01T11:16:00Z">
        <w:r>
          <w:t>, the standard errors were larger than models with normally distributed errors.</w:t>
        </w:r>
      </w:ins>
      <w:ins w:id="3105" w:author="Andrew Bernath" w:date="2017-05-01T11:34:00Z">
        <w:r w:rsidR="00DF5813">
          <w:t xml:space="preserve"> In </w:t>
        </w:r>
      </w:ins>
      <w:ins w:id="3106" w:author="Andrew Bernath" w:date="2017-05-01T11:36:00Z">
        <w:r w:rsidR="00463599" w:rsidRPr="007749B2">
          <w:rPr>
            <w:szCs w:val="22"/>
          </w:rPr>
          <w:fldChar w:fldCharType="begin"/>
        </w:r>
        <w:r w:rsidR="00463599" w:rsidRPr="00463599">
          <w:rPr>
            <w:szCs w:val="22"/>
            <w:rPrChange w:id="3107" w:author="Andrew Bernath" w:date="2017-05-01T11:37:00Z">
              <w:rPr/>
            </w:rPrChange>
          </w:rPr>
          <w:instrText xml:space="preserve"> REF _Ref481401935 \h </w:instrText>
        </w:r>
        <w:r w:rsidR="00463599" w:rsidRPr="00463599">
          <w:rPr>
            <w:szCs w:val="22"/>
            <w:rPrChange w:id="3108" w:author="Andrew Bernath" w:date="2017-05-01T11:37:00Z">
              <w:rPr/>
            </w:rPrChange>
          </w:rPr>
        </w:r>
      </w:ins>
      <w:r w:rsidR="00463599">
        <w:rPr>
          <w:szCs w:val="22"/>
        </w:rPr>
        <w:instrText xml:space="preserve"> \* MERGEFORMAT </w:instrText>
      </w:r>
      <w:r w:rsidR="00463599" w:rsidRPr="00463599">
        <w:rPr>
          <w:szCs w:val="22"/>
          <w:rPrChange w:id="3109" w:author="Andrew Bernath" w:date="2017-05-01T11:37:00Z">
            <w:rPr/>
          </w:rPrChange>
        </w:rPr>
        <w:fldChar w:fldCharType="separate"/>
      </w:r>
      <w:ins w:id="3110" w:author="Andrew Bernath" w:date="2017-05-01T11:36:00Z">
        <w:r w:rsidR="00463599" w:rsidRPr="007749B2">
          <w:rPr>
            <w:szCs w:val="22"/>
          </w:rPr>
          <w:t xml:space="preserve">Table </w:t>
        </w:r>
        <w:r w:rsidR="00463599" w:rsidRPr="00463599">
          <w:rPr>
            <w:noProof/>
            <w:szCs w:val="22"/>
            <w:rPrChange w:id="3111" w:author="Andrew Bernath" w:date="2017-05-01T11:37:00Z">
              <w:rPr>
                <w:noProof/>
              </w:rPr>
            </w:rPrChange>
          </w:rPr>
          <w:t>4</w:t>
        </w:r>
        <w:r w:rsidR="00463599" w:rsidRPr="007749B2">
          <w:rPr>
            <w:szCs w:val="22"/>
          </w:rPr>
          <w:fldChar w:fldCharType="end"/>
        </w:r>
      </w:ins>
      <w:ins w:id="3112" w:author="Andrew Bernath" w:date="2017-05-01T11:34:00Z">
        <w:r w:rsidR="00DF5813">
          <w:t>, we present the c</w:t>
        </w:r>
        <w:r w:rsidR="00463599">
          <w:t xml:space="preserve">oefficient </w:t>
        </w:r>
        <w:r w:rsidR="00DF5813">
          <w:t>of variation</w:t>
        </w:r>
      </w:ins>
      <w:ins w:id="3113" w:author="Andrew Bernath" w:date="2017-05-01T11:37:00Z">
        <w:r w:rsidR="00463599">
          <w:t xml:space="preserve"> (CV)</w:t>
        </w:r>
      </w:ins>
      <w:ins w:id="3114" w:author="Andrew Bernath" w:date="2017-05-01T11:35:00Z">
        <w:r w:rsidR="00DF5813">
          <w:t xml:space="preserve"> for </w:t>
        </w:r>
      </w:ins>
      <w:ins w:id="3115" w:author="Andrew Bernath" w:date="2017-05-01T11:38:00Z">
        <w:r w:rsidR="00463599">
          <w:t xml:space="preserve">each of </w:t>
        </w:r>
      </w:ins>
      <w:ins w:id="3116" w:author="Andrew Bernath" w:date="2017-05-01T11:35:00Z">
        <w:r w:rsidR="00DF5813">
          <w:t>the energy savings estimates</w:t>
        </w:r>
      </w:ins>
      <w:ins w:id="3117" w:author="Andrew Bernath" w:date="2017-05-01T11:36:00Z">
        <w:r w:rsidR="00463599">
          <w:t>.</w:t>
        </w:r>
      </w:ins>
      <w:ins w:id="3118" w:author="Andrew Bernath" w:date="2017-05-01T11:38:00Z">
        <w:r w:rsidR="00463599">
          <w:t xml:space="preserve"> The CV is calculated as</w:t>
        </w:r>
        <w:r w:rsidR="00463599">
          <w:t xml:space="preserve"> the margin of error for an estimate divided by the estimate itself</w:t>
        </w:r>
        <w:r w:rsidR="00463599">
          <w:t>.</w:t>
        </w:r>
      </w:ins>
      <w:ins w:id="3119" w:author="Andrew Bernath" w:date="2017-05-01T11:37:00Z">
        <w:r w:rsidR="00463599">
          <w:t xml:space="preserve"> A larger </w:t>
        </w:r>
      </w:ins>
      <w:ins w:id="3120" w:author="Andrew Bernath" w:date="2017-05-01T11:38:00Z">
        <w:r w:rsidR="00463599">
          <w:t xml:space="preserve">CV implies that the error for that particular </w:t>
        </w:r>
      </w:ins>
      <w:ins w:id="3121" w:author="Andrew Bernath" w:date="2017-05-01T11:39:00Z">
        <w:r w:rsidR="00463599">
          <w:t xml:space="preserve">estimate is increased. </w:t>
        </w:r>
      </w:ins>
    </w:p>
    <w:p w14:paraId="3A913CCA" w14:textId="6FC8BDB4" w:rsidR="00DF5813" w:rsidRPr="00DF5813" w:rsidRDefault="00DF5813" w:rsidP="00463599">
      <w:pPr>
        <w:pStyle w:val="Caption"/>
        <w:keepNext/>
        <w:spacing w:after="0"/>
        <w:ind w:firstLine="0"/>
        <w:jc w:val="left"/>
        <w:rPr>
          <w:ins w:id="3122" w:author="Andrew Bernath" w:date="2017-05-01T11:32:00Z"/>
          <w:sz w:val="20"/>
          <w:rPrChange w:id="3123" w:author="Andrew Bernath" w:date="2017-05-01T11:33:00Z">
            <w:rPr>
              <w:ins w:id="3124" w:author="Andrew Bernath" w:date="2017-05-01T11:32:00Z"/>
            </w:rPr>
          </w:rPrChange>
        </w:rPr>
        <w:pPrChange w:id="3125" w:author="Andrew Bernath" w:date="2017-05-01T11:40:00Z">
          <w:pPr/>
        </w:pPrChange>
      </w:pPr>
      <w:bookmarkStart w:id="3126" w:name="_Ref481401935"/>
      <w:ins w:id="3127" w:author="Andrew Bernath" w:date="2017-05-01T11:32:00Z">
        <w:r w:rsidRPr="00DF5813">
          <w:rPr>
            <w:sz w:val="20"/>
            <w:rPrChange w:id="3128" w:author="Andrew Bernath" w:date="2017-05-01T11:33:00Z">
              <w:rPr/>
            </w:rPrChange>
          </w:rPr>
          <w:t xml:space="preserve">Table </w:t>
        </w:r>
        <w:r w:rsidRPr="00DF5813">
          <w:rPr>
            <w:sz w:val="20"/>
            <w:rPrChange w:id="3129" w:author="Andrew Bernath" w:date="2017-05-01T11:33:00Z">
              <w:rPr/>
            </w:rPrChange>
          </w:rPr>
          <w:fldChar w:fldCharType="begin"/>
        </w:r>
        <w:r w:rsidRPr="00DF5813">
          <w:rPr>
            <w:sz w:val="20"/>
            <w:rPrChange w:id="3130" w:author="Andrew Bernath" w:date="2017-05-01T11:33:00Z">
              <w:rPr/>
            </w:rPrChange>
          </w:rPr>
          <w:instrText xml:space="preserve"> SEQ Table \* ARABIC </w:instrText>
        </w:r>
      </w:ins>
      <w:r w:rsidRPr="00DF5813">
        <w:rPr>
          <w:sz w:val="20"/>
          <w:rPrChange w:id="3131" w:author="Andrew Bernath" w:date="2017-05-01T11:33:00Z">
            <w:rPr/>
          </w:rPrChange>
        </w:rPr>
        <w:fldChar w:fldCharType="separate"/>
      </w:r>
      <w:ins w:id="3132" w:author="Andrew Bernath" w:date="2017-05-01T11:32:00Z">
        <w:r w:rsidRPr="00DF5813">
          <w:rPr>
            <w:noProof/>
            <w:sz w:val="20"/>
            <w:rPrChange w:id="3133" w:author="Andrew Bernath" w:date="2017-05-01T11:33:00Z">
              <w:rPr>
                <w:noProof/>
              </w:rPr>
            </w:rPrChange>
          </w:rPr>
          <w:t>4</w:t>
        </w:r>
        <w:r w:rsidRPr="00DF5813">
          <w:rPr>
            <w:sz w:val="20"/>
            <w:rPrChange w:id="3134" w:author="Andrew Bernath" w:date="2017-05-01T11:33:00Z">
              <w:rPr/>
            </w:rPrChange>
          </w:rPr>
          <w:fldChar w:fldCharType="end"/>
        </w:r>
        <w:bookmarkEnd w:id="3126"/>
        <w:r w:rsidRPr="00DF5813">
          <w:rPr>
            <w:sz w:val="20"/>
            <w:rPrChange w:id="3135" w:author="Andrew Bernath" w:date="2017-05-01T11:33:00Z">
              <w:rPr/>
            </w:rPrChange>
          </w:rPr>
          <w:t>. Coefficient of Variation for Simple and Complex Facilities</w:t>
        </w:r>
      </w:ins>
    </w:p>
    <w:tbl>
      <w:tblPr>
        <w:tblW w:w="7734" w:type="dxa"/>
        <w:tblCellMar>
          <w:left w:w="0" w:type="dxa"/>
          <w:right w:w="0" w:type="dxa"/>
        </w:tblCellMar>
        <w:tblLook w:val="04A0" w:firstRow="1" w:lastRow="0" w:firstColumn="1" w:lastColumn="0" w:noHBand="0" w:noVBand="1"/>
        <w:tblPrChange w:id="3136" w:author="Andrew Bernath" w:date="2017-05-01T11:33:00Z">
          <w:tblPr>
            <w:tblW w:w="6720" w:type="dxa"/>
            <w:tblCellMar>
              <w:left w:w="0" w:type="dxa"/>
              <w:right w:w="0" w:type="dxa"/>
            </w:tblCellMar>
            <w:tblLook w:val="04A0" w:firstRow="1" w:lastRow="0" w:firstColumn="1" w:lastColumn="0" w:noHBand="0" w:noVBand="1"/>
          </w:tblPr>
        </w:tblPrChange>
      </w:tblPr>
      <w:tblGrid>
        <w:gridCol w:w="852"/>
        <w:gridCol w:w="1147"/>
        <w:gridCol w:w="1147"/>
        <w:gridCol w:w="1147"/>
        <w:gridCol w:w="1147"/>
        <w:gridCol w:w="1147"/>
        <w:gridCol w:w="1147"/>
        <w:tblGridChange w:id="3137">
          <w:tblGrid>
            <w:gridCol w:w="852"/>
            <w:gridCol w:w="1147"/>
            <w:gridCol w:w="306"/>
            <w:gridCol w:w="841"/>
            <w:gridCol w:w="473"/>
            <w:gridCol w:w="674"/>
            <w:gridCol w:w="530"/>
            <w:gridCol w:w="617"/>
            <w:gridCol w:w="836"/>
            <w:gridCol w:w="311"/>
            <w:gridCol w:w="1003"/>
            <w:gridCol w:w="144"/>
            <w:gridCol w:w="1060"/>
          </w:tblGrid>
        </w:tblGridChange>
      </w:tblGrid>
      <w:tr w:rsidR="00DF5813" w14:paraId="300286C5" w14:textId="77777777" w:rsidTr="00DF5813">
        <w:trPr>
          <w:trHeight w:val="315"/>
          <w:tblHeader/>
          <w:ins w:id="3138" w:author="Andrew Bernath" w:date="2017-05-01T11:31:00Z"/>
          <w:trPrChange w:id="3139" w:author="Andrew Bernath" w:date="2017-05-01T11:33:00Z">
            <w:trPr>
              <w:gridAfter w:val="0"/>
              <w:trHeight w:val="315"/>
            </w:trPr>
          </w:trPrChange>
        </w:trPr>
        <w:tc>
          <w:tcPr>
            <w:tcW w:w="852" w:type="dxa"/>
            <w:vMerge w:val="restart"/>
            <w:tcBorders>
              <w:top w:val="single" w:sz="8" w:space="0" w:color="auto"/>
              <w:left w:val="single" w:sz="8" w:space="0" w:color="auto"/>
              <w:bottom w:val="single" w:sz="8" w:space="0" w:color="000000"/>
              <w:right w:val="single" w:sz="8" w:space="0" w:color="auto"/>
            </w:tcBorders>
            <w:shd w:val="clear" w:color="000000" w:fill="D9D9D9"/>
            <w:tcMar>
              <w:top w:w="15" w:type="dxa"/>
              <w:left w:w="15" w:type="dxa"/>
              <w:bottom w:w="0" w:type="dxa"/>
              <w:right w:w="15" w:type="dxa"/>
            </w:tcMar>
            <w:vAlign w:val="center"/>
            <w:hideMark/>
            <w:tcPrChange w:id="3140" w:author="Andrew Bernath" w:date="2017-05-01T11:33:00Z">
              <w:tcPr>
                <w:tcW w:w="960" w:type="dxa"/>
                <w:vMerge w:val="restart"/>
                <w:tcBorders>
                  <w:top w:val="single" w:sz="8" w:space="0" w:color="auto"/>
                  <w:left w:val="single" w:sz="8" w:space="0" w:color="auto"/>
                  <w:bottom w:val="single" w:sz="8" w:space="0" w:color="000000"/>
                  <w:right w:val="single" w:sz="8" w:space="0" w:color="auto"/>
                </w:tcBorders>
                <w:shd w:val="clear" w:color="000000" w:fill="D9D9D9"/>
                <w:tcMar>
                  <w:top w:w="15" w:type="dxa"/>
                  <w:left w:w="15" w:type="dxa"/>
                  <w:bottom w:w="0" w:type="dxa"/>
                  <w:right w:w="15" w:type="dxa"/>
                </w:tcMar>
                <w:vAlign w:val="center"/>
                <w:hideMark/>
              </w:tcPr>
            </w:tcPrChange>
          </w:tcPr>
          <w:p w14:paraId="29A2D77A" w14:textId="77777777" w:rsidR="00DF5813" w:rsidRDefault="00DF5813">
            <w:pPr>
              <w:ind w:firstLine="0"/>
              <w:jc w:val="center"/>
              <w:rPr>
                <w:ins w:id="3141" w:author="Andrew Bernath" w:date="2017-05-01T11:31:00Z"/>
                <w:b/>
                <w:bCs/>
                <w:color w:val="000000"/>
                <w:sz w:val="20"/>
              </w:rPr>
            </w:pPr>
            <w:ins w:id="3142" w:author="Andrew Bernath" w:date="2017-05-01T11:31:00Z">
              <w:r>
                <w:rPr>
                  <w:b/>
                  <w:bCs/>
                  <w:color w:val="000000"/>
                  <w:sz w:val="20"/>
                </w:rPr>
                <w:t>Case Number</w:t>
              </w:r>
            </w:ins>
          </w:p>
        </w:tc>
        <w:tc>
          <w:tcPr>
            <w:tcW w:w="3441" w:type="dxa"/>
            <w:gridSpan w:val="3"/>
            <w:tcBorders>
              <w:top w:val="single" w:sz="8" w:space="0" w:color="auto"/>
              <w:left w:val="nil"/>
              <w:bottom w:val="single" w:sz="8" w:space="0" w:color="auto"/>
              <w:right w:val="single" w:sz="8" w:space="0" w:color="000000"/>
            </w:tcBorders>
            <w:shd w:val="clear" w:color="000000" w:fill="D9D9D9"/>
            <w:tcMar>
              <w:top w:w="15" w:type="dxa"/>
              <w:left w:w="15" w:type="dxa"/>
              <w:bottom w:w="0" w:type="dxa"/>
              <w:right w:w="15" w:type="dxa"/>
            </w:tcMar>
            <w:vAlign w:val="center"/>
            <w:hideMark/>
            <w:tcPrChange w:id="3143" w:author="Andrew Bernath" w:date="2017-05-01T11:33:00Z">
              <w:tcPr>
                <w:tcW w:w="2880" w:type="dxa"/>
                <w:gridSpan w:val="5"/>
                <w:tcBorders>
                  <w:top w:val="single" w:sz="8" w:space="0" w:color="auto"/>
                  <w:left w:val="nil"/>
                  <w:bottom w:val="single" w:sz="8" w:space="0" w:color="auto"/>
                  <w:right w:val="single" w:sz="8" w:space="0" w:color="000000"/>
                </w:tcBorders>
                <w:shd w:val="clear" w:color="000000" w:fill="D9D9D9"/>
                <w:tcMar>
                  <w:top w:w="15" w:type="dxa"/>
                  <w:left w:w="15" w:type="dxa"/>
                  <w:bottom w:w="0" w:type="dxa"/>
                  <w:right w:w="15" w:type="dxa"/>
                </w:tcMar>
                <w:vAlign w:val="center"/>
                <w:hideMark/>
              </w:tcPr>
            </w:tcPrChange>
          </w:tcPr>
          <w:p w14:paraId="67313EBB" w14:textId="77777777" w:rsidR="00DF5813" w:rsidRDefault="00DF5813" w:rsidP="00DF5813">
            <w:pPr>
              <w:ind w:firstLine="0"/>
              <w:jc w:val="center"/>
              <w:rPr>
                <w:ins w:id="3144" w:author="Andrew Bernath" w:date="2017-05-01T11:31:00Z"/>
                <w:b/>
                <w:bCs/>
                <w:color w:val="000000"/>
                <w:sz w:val="20"/>
              </w:rPr>
              <w:pPrChange w:id="3145" w:author="Andrew Bernath" w:date="2017-05-01T11:32:00Z">
                <w:pPr>
                  <w:jc w:val="center"/>
                </w:pPr>
              </w:pPrChange>
            </w:pPr>
            <w:ins w:id="3146" w:author="Andrew Bernath" w:date="2017-05-01T11:31:00Z">
              <w:r>
                <w:rPr>
                  <w:b/>
                  <w:bCs/>
                  <w:color w:val="000000"/>
                  <w:sz w:val="20"/>
                </w:rPr>
                <w:t>CV - Simple Facility</w:t>
              </w:r>
            </w:ins>
          </w:p>
        </w:tc>
        <w:tc>
          <w:tcPr>
            <w:tcW w:w="3441" w:type="dxa"/>
            <w:gridSpan w:val="3"/>
            <w:tcBorders>
              <w:top w:val="single" w:sz="8" w:space="0" w:color="auto"/>
              <w:left w:val="nil"/>
              <w:bottom w:val="single" w:sz="8" w:space="0" w:color="auto"/>
              <w:right w:val="single" w:sz="8" w:space="0" w:color="000000"/>
            </w:tcBorders>
            <w:shd w:val="clear" w:color="000000" w:fill="D9D9D9"/>
            <w:tcMar>
              <w:top w:w="15" w:type="dxa"/>
              <w:left w:w="15" w:type="dxa"/>
              <w:bottom w:w="0" w:type="dxa"/>
              <w:right w:w="15" w:type="dxa"/>
            </w:tcMar>
            <w:vAlign w:val="center"/>
            <w:hideMark/>
            <w:tcPrChange w:id="3147" w:author="Andrew Bernath" w:date="2017-05-01T11:33:00Z">
              <w:tcPr>
                <w:tcW w:w="2880" w:type="dxa"/>
                <w:gridSpan w:val="6"/>
                <w:tcBorders>
                  <w:top w:val="single" w:sz="8" w:space="0" w:color="auto"/>
                  <w:left w:val="nil"/>
                  <w:bottom w:val="single" w:sz="8" w:space="0" w:color="auto"/>
                  <w:right w:val="single" w:sz="8" w:space="0" w:color="000000"/>
                </w:tcBorders>
                <w:shd w:val="clear" w:color="000000" w:fill="D9D9D9"/>
                <w:tcMar>
                  <w:top w:w="15" w:type="dxa"/>
                  <w:left w:w="15" w:type="dxa"/>
                  <w:bottom w:w="0" w:type="dxa"/>
                  <w:right w:w="15" w:type="dxa"/>
                </w:tcMar>
                <w:vAlign w:val="center"/>
                <w:hideMark/>
              </w:tcPr>
            </w:tcPrChange>
          </w:tcPr>
          <w:p w14:paraId="67407CD9" w14:textId="77777777" w:rsidR="00DF5813" w:rsidRDefault="00DF5813" w:rsidP="00DF5813">
            <w:pPr>
              <w:ind w:firstLine="0"/>
              <w:jc w:val="center"/>
              <w:rPr>
                <w:ins w:id="3148" w:author="Andrew Bernath" w:date="2017-05-01T11:31:00Z"/>
                <w:b/>
                <w:bCs/>
                <w:color w:val="000000"/>
                <w:sz w:val="20"/>
              </w:rPr>
              <w:pPrChange w:id="3149" w:author="Andrew Bernath" w:date="2017-05-01T11:32:00Z">
                <w:pPr>
                  <w:jc w:val="center"/>
                </w:pPr>
              </w:pPrChange>
            </w:pPr>
            <w:ins w:id="3150" w:author="Andrew Bernath" w:date="2017-05-01T11:31:00Z">
              <w:r>
                <w:rPr>
                  <w:b/>
                  <w:bCs/>
                  <w:color w:val="000000"/>
                  <w:sz w:val="20"/>
                </w:rPr>
                <w:t>CV - Complex Facility</w:t>
              </w:r>
            </w:ins>
          </w:p>
        </w:tc>
      </w:tr>
      <w:tr w:rsidR="00DF5813" w14:paraId="4A0A3930" w14:textId="77777777" w:rsidTr="00DF5813">
        <w:trPr>
          <w:trHeight w:val="780"/>
          <w:tblHeader/>
          <w:ins w:id="3151" w:author="Andrew Bernath" w:date="2017-05-01T11:31:00Z"/>
          <w:trPrChange w:id="3152" w:author="Andrew Bernath" w:date="2017-05-01T11:33:00Z">
            <w:trPr>
              <w:trHeight w:val="780"/>
            </w:trPr>
          </w:trPrChange>
        </w:trPr>
        <w:tc>
          <w:tcPr>
            <w:tcW w:w="0" w:type="auto"/>
            <w:vMerge/>
            <w:tcBorders>
              <w:top w:val="single" w:sz="8" w:space="0" w:color="auto"/>
              <w:left w:val="single" w:sz="8" w:space="0" w:color="auto"/>
              <w:bottom w:val="single" w:sz="8" w:space="0" w:color="000000"/>
              <w:right w:val="single" w:sz="8" w:space="0" w:color="auto"/>
            </w:tcBorders>
            <w:vAlign w:val="center"/>
            <w:hideMark/>
            <w:tcPrChange w:id="3153" w:author="Andrew Bernath" w:date="2017-05-01T11:33:00Z">
              <w:tcPr>
                <w:tcW w:w="0" w:type="auto"/>
                <w:vMerge/>
                <w:tcBorders>
                  <w:top w:val="single" w:sz="8" w:space="0" w:color="auto"/>
                  <w:left w:val="single" w:sz="8" w:space="0" w:color="auto"/>
                  <w:bottom w:val="single" w:sz="8" w:space="0" w:color="000000"/>
                  <w:right w:val="single" w:sz="8" w:space="0" w:color="auto"/>
                </w:tcBorders>
                <w:vAlign w:val="center"/>
                <w:hideMark/>
              </w:tcPr>
            </w:tcPrChange>
          </w:tcPr>
          <w:p w14:paraId="6BF909A8" w14:textId="77777777" w:rsidR="00DF5813" w:rsidRDefault="00DF5813">
            <w:pPr>
              <w:rPr>
                <w:ins w:id="3154" w:author="Andrew Bernath" w:date="2017-05-01T11:31:00Z"/>
                <w:b/>
                <w:bCs/>
                <w:color w:val="000000"/>
                <w:sz w:val="20"/>
              </w:rPr>
            </w:pPr>
          </w:p>
        </w:tc>
        <w:tc>
          <w:tcPr>
            <w:tcW w:w="1147" w:type="dxa"/>
            <w:tcBorders>
              <w:top w:val="nil"/>
              <w:left w:val="nil"/>
              <w:bottom w:val="single" w:sz="8" w:space="0" w:color="auto"/>
              <w:right w:val="single" w:sz="8" w:space="0" w:color="auto"/>
            </w:tcBorders>
            <w:shd w:val="clear" w:color="000000" w:fill="D9D9D9"/>
            <w:tcMar>
              <w:top w:w="15" w:type="dxa"/>
              <w:left w:w="15" w:type="dxa"/>
              <w:bottom w:w="0" w:type="dxa"/>
              <w:right w:w="15" w:type="dxa"/>
            </w:tcMar>
            <w:vAlign w:val="center"/>
            <w:hideMark/>
            <w:tcPrChange w:id="3155" w:author="Andrew Bernath" w:date="2017-05-01T11:33:00Z">
              <w:tcPr>
                <w:tcW w:w="960" w:type="dxa"/>
                <w:gridSpan w:val="2"/>
                <w:tcBorders>
                  <w:top w:val="nil"/>
                  <w:left w:val="nil"/>
                  <w:bottom w:val="single" w:sz="8" w:space="0" w:color="auto"/>
                  <w:right w:val="single" w:sz="8" w:space="0" w:color="auto"/>
                </w:tcBorders>
                <w:shd w:val="clear" w:color="000000" w:fill="D9D9D9"/>
                <w:tcMar>
                  <w:top w:w="15" w:type="dxa"/>
                  <w:left w:w="15" w:type="dxa"/>
                  <w:bottom w:w="0" w:type="dxa"/>
                  <w:right w:w="15" w:type="dxa"/>
                </w:tcMar>
                <w:vAlign w:val="center"/>
                <w:hideMark/>
              </w:tcPr>
            </w:tcPrChange>
          </w:tcPr>
          <w:p w14:paraId="4BF466EB" w14:textId="77777777" w:rsidR="00DF5813" w:rsidRDefault="00DF5813" w:rsidP="00DF5813">
            <w:pPr>
              <w:ind w:firstLine="0"/>
              <w:jc w:val="center"/>
              <w:rPr>
                <w:ins w:id="3156" w:author="Andrew Bernath" w:date="2017-05-01T11:31:00Z"/>
                <w:b/>
                <w:bCs/>
                <w:color w:val="000000"/>
                <w:sz w:val="20"/>
              </w:rPr>
              <w:pPrChange w:id="3157" w:author="Andrew Bernath" w:date="2017-05-01T11:32:00Z">
                <w:pPr>
                  <w:jc w:val="center"/>
                </w:pPr>
              </w:pPrChange>
            </w:pPr>
            <w:ins w:id="3158" w:author="Andrew Bernath" w:date="2017-05-01T11:31:00Z">
              <w:r>
                <w:rPr>
                  <w:b/>
                  <w:bCs/>
                  <w:color w:val="000000"/>
                  <w:sz w:val="20"/>
                </w:rPr>
                <w:t>Forecast</w:t>
              </w:r>
            </w:ins>
          </w:p>
        </w:tc>
        <w:tc>
          <w:tcPr>
            <w:tcW w:w="1147" w:type="dxa"/>
            <w:tcBorders>
              <w:top w:val="nil"/>
              <w:left w:val="nil"/>
              <w:bottom w:val="single" w:sz="8" w:space="0" w:color="auto"/>
              <w:right w:val="single" w:sz="8" w:space="0" w:color="auto"/>
            </w:tcBorders>
            <w:shd w:val="clear" w:color="000000" w:fill="D9D9D9"/>
            <w:tcMar>
              <w:top w:w="15" w:type="dxa"/>
              <w:left w:w="15" w:type="dxa"/>
              <w:bottom w:w="0" w:type="dxa"/>
              <w:right w:w="15" w:type="dxa"/>
            </w:tcMar>
            <w:vAlign w:val="center"/>
            <w:hideMark/>
            <w:tcPrChange w:id="3159" w:author="Andrew Bernath" w:date="2017-05-01T11:33:00Z">
              <w:tcPr>
                <w:tcW w:w="960" w:type="dxa"/>
                <w:gridSpan w:val="2"/>
                <w:tcBorders>
                  <w:top w:val="nil"/>
                  <w:left w:val="nil"/>
                  <w:bottom w:val="single" w:sz="8" w:space="0" w:color="auto"/>
                  <w:right w:val="single" w:sz="8" w:space="0" w:color="auto"/>
                </w:tcBorders>
                <w:shd w:val="clear" w:color="000000" w:fill="D9D9D9"/>
                <w:tcMar>
                  <w:top w:w="15" w:type="dxa"/>
                  <w:left w:w="15" w:type="dxa"/>
                  <w:bottom w:w="0" w:type="dxa"/>
                  <w:right w:w="15" w:type="dxa"/>
                </w:tcMar>
                <w:vAlign w:val="center"/>
                <w:hideMark/>
              </w:tcPr>
            </w:tcPrChange>
          </w:tcPr>
          <w:p w14:paraId="7A1D2CFE" w14:textId="77777777" w:rsidR="00DF5813" w:rsidRDefault="00DF5813" w:rsidP="00DF5813">
            <w:pPr>
              <w:ind w:firstLine="0"/>
              <w:jc w:val="center"/>
              <w:rPr>
                <w:ins w:id="3160" w:author="Andrew Bernath" w:date="2017-05-01T11:31:00Z"/>
                <w:b/>
                <w:bCs/>
                <w:color w:val="000000"/>
                <w:sz w:val="20"/>
              </w:rPr>
              <w:pPrChange w:id="3161" w:author="Andrew Bernath" w:date="2017-05-01T11:32:00Z">
                <w:pPr>
                  <w:jc w:val="center"/>
                </w:pPr>
              </w:pPrChange>
            </w:pPr>
            <w:ins w:id="3162" w:author="Andrew Bernath" w:date="2017-05-01T11:31:00Z">
              <w:r>
                <w:rPr>
                  <w:b/>
                  <w:bCs/>
                  <w:color w:val="000000"/>
                  <w:sz w:val="20"/>
                </w:rPr>
                <w:t>Simple Pre/Post</w:t>
              </w:r>
            </w:ins>
          </w:p>
        </w:tc>
        <w:tc>
          <w:tcPr>
            <w:tcW w:w="1147" w:type="dxa"/>
            <w:tcBorders>
              <w:top w:val="nil"/>
              <w:left w:val="nil"/>
              <w:bottom w:val="single" w:sz="8" w:space="0" w:color="auto"/>
              <w:right w:val="single" w:sz="8" w:space="0" w:color="auto"/>
            </w:tcBorders>
            <w:shd w:val="clear" w:color="000000" w:fill="D9D9D9"/>
            <w:tcMar>
              <w:top w:w="15" w:type="dxa"/>
              <w:left w:w="15" w:type="dxa"/>
              <w:bottom w:w="0" w:type="dxa"/>
              <w:right w:w="15" w:type="dxa"/>
            </w:tcMar>
            <w:vAlign w:val="center"/>
            <w:hideMark/>
            <w:tcPrChange w:id="3163" w:author="Andrew Bernath" w:date="2017-05-01T11:33:00Z">
              <w:tcPr>
                <w:tcW w:w="960" w:type="dxa"/>
                <w:gridSpan w:val="2"/>
                <w:tcBorders>
                  <w:top w:val="nil"/>
                  <w:left w:val="nil"/>
                  <w:bottom w:val="single" w:sz="8" w:space="0" w:color="auto"/>
                  <w:right w:val="single" w:sz="8" w:space="0" w:color="auto"/>
                </w:tcBorders>
                <w:shd w:val="clear" w:color="000000" w:fill="D9D9D9"/>
                <w:tcMar>
                  <w:top w:w="15" w:type="dxa"/>
                  <w:left w:w="15" w:type="dxa"/>
                  <w:bottom w:w="0" w:type="dxa"/>
                  <w:right w:w="15" w:type="dxa"/>
                </w:tcMar>
                <w:vAlign w:val="center"/>
                <w:hideMark/>
              </w:tcPr>
            </w:tcPrChange>
          </w:tcPr>
          <w:p w14:paraId="4C54147E" w14:textId="77777777" w:rsidR="00DF5813" w:rsidRDefault="00DF5813" w:rsidP="00DF5813">
            <w:pPr>
              <w:ind w:firstLine="0"/>
              <w:jc w:val="center"/>
              <w:rPr>
                <w:ins w:id="3164" w:author="Andrew Bernath" w:date="2017-05-01T11:31:00Z"/>
                <w:b/>
                <w:bCs/>
                <w:color w:val="000000"/>
                <w:sz w:val="20"/>
              </w:rPr>
              <w:pPrChange w:id="3165" w:author="Andrew Bernath" w:date="2017-05-01T11:32:00Z">
                <w:pPr>
                  <w:jc w:val="center"/>
                </w:pPr>
              </w:pPrChange>
            </w:pPr>
            <w:ins w:id="3166" w:author="Andrew Bernath" w:date="2017-05-01T11:31:00Z">
              <w:r>
                <w:rPr>
                  <w:b/>
                  <w:bCs/>
                  <w:color w:val="000000"/>
                  <w:sz w:val="20"/>
                </w:rPr>
                <w:t>Fully-specified Pre/Post</w:t>
              </w:r>
            </w:ins>
          </w:p>
        </w:tc>
        <w:tc>
          <w:tcPr>
            <w:tcW w:w="1147" w:type="dxa"/>
            <w:tcBorders>
              <w:top w:val="nil"/>
              <w:left w:val="nil"/>
              <w:bottom w:val="single" w:sz="8" w:space="0" w:color="auto"/>
              <w:right w:val="single" w:sz="8" w:space="0" w:color="auto"/>
            </w:tcBorders>
            <w:shd w:val="clear" w:color="000000" w:fill="D9D9D9"/>
            <w:tcMar>
              <w:top w:w="15" w:type="dxa"/>
              <w:left w:w="15" w:type="dxa"/>
              <w:bottom w:w="0" w:type="dxa"/>
              <w:right w:w="15" w:type="dxa"/>
            </w:tcMar>
            <w:vAlign w:val="center"/>
            <w:hideMark/>
            <w:tcPrChange w:id="3167" w:author="Andrew Bernath" w:date="2017-05-01T11:33:00Z">
              <w:tcPr>
                <w:tcW w:w="960" w:type="dxa"/>
                <w:gridSpan w:val="2"/>
                <w:tcBorders>
                  <w:top w:val="nil"/>
                  <w:left w:val="nil"/>
                  <w:bottom w:val="single" w:sz="8" w:space="0" w:color="auto"/>
                  <w:right w:val="single" w:sz="8" w:space="0" w:color="auto"/>
                </w:tcBorders>
                <w:shd w:val="clear" w:color="000000" w:fill="D9D9D9"/>
                <w:tcMar>
                  <w:top w:w="15" w:type="dxa"/>
                  <w:left w:w="15" w:type="dxa"/>
                  <w:bottom w:w="0" w:type="dxa"/>
                  <w:right w:w="15" w:type="dxa"/>
                </w:tcMar>
                <w:vAlign w:val="center"/>
                <w:hideMark/>
              </w:tcPr>
            </w:tcPrChange>
          </w:tcPr>
          <w:p w14:paraId="50A3084E" w14:textId="77777777" w:rsidR="00DF5813" w:rsidRDefault="00DF5813" w:rsidP="00DF5813">
            <w:pPr>
              <w:ind w:firstLine="0"/>
              <w:jc w:val="center"/>
              <w:rPr>
                <w:ins w:id="3168" w:author="Andrew Bernath" w:date="2017-05-01T11:31:00Z"/>
                <w:b/>
                <w:bCs/>
                <w:color w:val="000000"/>
                <w:sz w:val="20"/>
              </w:rPr>
              <w:pPrChange w:id="3169" w:author="Andrew Bernath" w:date="2017-05-01T11:32:00Z">
                <w:pPr>
                  <w:jc w:val="center"/>
                </w:pPr>
              </w:pPrChange>
            </w:pPr>
            <w:ins w:id="3170" w:author="Andrew Bernath" w:date="2017-05-01T11:31:00Z">
              <w:r>
                <w:rPr>
                  <w:b/>
                  <w:bCs/>
                  <w:color w:val="000000"/>
                  <w:sz w:val="20"/>
                </w:rPr>
                <w:t>Forecast</w:t>
              </w:r>
            </w:ins>
          </w:p>
        </w:tc>
        <w:tc>
          <w:tcPr>
            <w:tcW w:w="1147" w:type="dxa"/>
            <w:tcBorders>
              <w:top w:val="nil"/>
              <w:left w:val="nil"/>
              <w:bottom w:val="single" w:sz="8" w:space="0" w:color="auto"/>
              <w:right w:val="single" w:sz="8" w:space="0" w:color="auto"/>
            </w:tcBorders>
            <w:shd w:val="clear" w:color="000000" w:fill="D9D9D9"/>
            <w:tcMar>
              <w:top w:w="15" w:type="dxa"/>
              <w:left w:w="15" w:type="dxa"/>
              <w:bottom w:w="0" w:type="dxa"/>
              <w:right w:w="15" w:type="dxa"/>
            </w:tcMar>
            <w:vAlign w:val="center"/>
            <w:hideMark/>
            <w:tcPrChange w:id="3171" w:author="Andrew Bernath" w:date="2017-05-01T11:33:00Z">
              <w:tcPr>
                <w:tcW w:w="960" w:type="dxa"/>
                <w:gridSpan w:val="2"/>
                <w:tcBorders>
                  <w:top w:val="nil"/>
                  <w:left w:val="nil"/>
                  <w:bottom w:val="single" w:sz="8" w:space="0" w:color="auto"/>
                  <w:right w:val="single" w:sz="8" w:space="0" w:color="auto"/>
                </w:tcBorders>
                <w:shd w:val="clear" w:color="000000" w:fill="D9D9D9"/>
                <w:tcMar>
                  <w:top w:w="15" w:type="dxa"/>
                  <w:left w:w="15" w:type="dxa"/>
                  <w:bottom w:w="0" w:type="dxa"/>
                  <w:right w:w="15" w:type="dxa"/>
                </w:tcMar>
                <w:vAlign w:val="center"/>
                <w:hideMark/>
              </w:tcPr>
            </w:tcPrChange>
          </w:tcPr>
          <w:p w14:paraId="19826CB5" w14:textId="77777777" w:rsidR="00DF5813" w:rsidRDefault="00DF5813" w:rsidP="00DF5813">
            <w:pPr>
              <w:ind w:firstLine="0"/>
              <w:jc w:val="center"/>
              <w:rPr>
                <w:ins w:id="3172" w:author="Andrew Bernath" w:date="2017-05-01T11:31:00Z"/>
                <w:b/>
                <w:bCs/>
                <w:color w:val="000000"/>
                <w:sz w:val="20"/>
              </w:rPr>
              <w:pPrChange w:id="3173" w:author="Andrew Bernath" w:date="2017-05-01T11:32:00Z">
                <w:pPr>
                  <w:jc w:val="center"/>
                </w:pPr>
              </w:pPrChange>
            </w:pPr>
            <w:ins w:id="3174" w:author="Andrew Bernath" w:date="2017-05-01T11:31:00Z">
              <w:r>
                <w:rPr>
                  <w:b/>
                  <w:bCs/>
                  <w:color w:val="000000"/>
                  <w:sz w:val="20"/>
                </w:rPr>
                <w:t>Simple Pre/Post</w:t>
              </w:r>
            </w:ins>
          </w:p>
        </w:tc>
        <w:tc>
          <w:tcPr>
            <w:tcW w:w="1147" w:type="dxa"/>
            <w:tcBorders>
              <w:top w:val="nil"/>
              <w:left w:val="nil"/>
              <w:bottom w:val="single" w:sz="8" w:space="0" w:color="auto"/>
              <w:right w:val="single" w:sz="8" w:space="0" w:color="auto"/>
            </w:tcBorders>
            <w:shd w:val="clear" w:color="000000" w:fill="D9D9D9"/>
            <w:tcMar>
              <w:top w:w="15" w:type="dxa"/>
              <w:left w:w="15" w:type="dxa"/>
              <w:bottom w:w="0" w:type="dxa"/>
              <w:right w:w="15" w:type="dxa"/>
            </w:tcMar>
            <w:vAlign w:val="center"/>
            <w:hideMark/>
            <w:tcPrChange w:id="3175" w:author="Andrew Bernath" w:date="2017-05-01T11:33:00Z">
              <w:tcPr>
                <w:tcW w:w="960" w:type="dxa"/>
                <w:gridSpan w:val="2"/>
                <w:tcBorders>
                  <w:top w:val="nil"/>
                  <w:left w:val="nil"/>
                  <w:bottom w:val="single" w:sz="8" w:space="0" w:color="auto"/>
                  <w:right w:val="single" w:sz="8" w:space="0" w:color="auto"/>
                </w:tcBorders>
                <w:shd w:val="clear" w:color="000000" w:fill="D9D9D9"/>
                <w:tcMar>
                  <w:top w:w="15" w:type="dxa"/>
                  <w:left w:w="15" w:type="dxa"/>
                  <w:bottom w:w="0" w:type="dxa"/>
                  <w:right w:w="15" w:type="dxa"/>
                </w:tcMar>
                <w:vAlign w:val="center"/>
                <w:hideMark/>
              </w:tcPr>
            </w:tcPrChange>
          </w:tcPr>
          <w:p w14:paraId="3B912376" w14:textId="77777777" w:rsidR="00DF5813" w:rsidRDefault="00DF5813" w:rsidP="00DF5813">
            <w:pPr>
              <w:ind w:firstLine="0"/>
              <w:jc w:val="center"/>
              <w:rPr>
                <w:ins w:id="3176" w:author="Andrew Bernath" w:date="2017-05-01T11:31:00Z"/>
                <w:b/>
                <w:bCs/>
                <w:color w:val="000000"/>
                <w:sz w:val="20"/>
              </w:rPr>
              <w:pPrChange w:id="3177" w:author="Andrew Bernath" w:date="2017-05-01T11:32:00Z">
                <w:pPr>
                  <w:jc w:val="center"/>
                </w:pPr>
              </w:pPrChange>
            </w:pPr>
            <w:ins w:id="3178" w:author="Andrew Bernath" w:date="2017-05-01T11:31:00Z">
              <w:r>
                <w:rPr>
                  <w:b/>
                  <w:bCs/>
                  <w:color w:val="000000"/>
                  <w:sz w:val="20"/>
                </w:rPr>
                <w:t>Fully-specified Pre/Post</w:t>
              </w:r>
            </w:ins>
          </w:p>
        </w:tc>
      </w:tr>
      <w:tr w:rsidR="00DF5813" w14:paraId="6D9874D8" w14:textId="77777777" w:rsidTr="00463599">
        <w:trPr>
          <w:trHeight w:val="315"/>
          <w:tblHeader/>
          <w:ins w:id="3179" w:author="Andrew Bernath" w:date="2017-05-01T11:31:00Z"/>
          <w:trPrChange w:id="3180" w:author="Andrew Bernath" w:date="2017-05-01T11:41:00Z">
            <w:trPr>
              <w:gridAfter w:val="0"/>
              <w:trHeight w:val="315"/>
            </w:trPr>
          </w:trPrChange>
        </w:trPr>
        <w:tc>
          <w:tcPr>
            <w:tcW w:w="852"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Change w:id="3181" w:author="Andrew Bernath" w:date="2017-05-01T11:41:00Z">
              <w:tcPr>
                <w:tcW w:w="96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0540BFAE" w14:textId="77777777" w:rsidR="00DF5813" w:rsidRDefault="00DF5813" w:rsidP="00463599">
            <w:pPr>
              <w:ind w:firstLine="0"/>
              <w:jc w:val="center"/>
              <w:rPr>
                <w:ins w:id="3182" w:author="Andrew Bernath" w:date="2017-05-01T11:31:00Z"/>
                <w:b/>
                <w:bCs/>
                <w:color w:val="000000"/>
                <w:sz w:val="20"/>
              </w:rPr>
              <w:pPrChange w:id="3183" w:author="Andrew Bernath" w:date="2017-05-01T11:41:00Z">
                <w:pPr>
                  <w:jc w:val="center"/>
                </w:pPr>
              </w:pPrChange>
            </w:pPr>
            <w:ins w:id="3184" w:author="Andrew Bernath" w:date="2017-05-01T11:31:00Z">
              <w:r>
                <w:rPr>
                  <w:b/>
                  <w:bCs/>
                  <w:color w:val="000000"/>
                  <w:sz w:val="20"/>
                </w:rPr>
                <w:t>1</w:t>
              </w:r>
            </w:ins>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Change w:id="3185" w:author="Andrew Bernath" w:date="2017-05-01T11:41:00Z">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tcPrChange>
          </w:tcPr>
          <w:p w14:paraId="20063680" w14:textId="77777777" w:rsidR="00DF5813" w:rsidRDefault="00DF5813" w:rsidP="00463599">
            <w:pPr>
              <w:ind w:firstLine="0"/>
              <w:jc w:val="center"/>
              <w:rPr>
                <w:ins w:id="3186" w:author="Andrew Bernath" w:date="2017-05-01T11:31:00Z"/>
                <w:color w:val="000000"/>
                <w:sz w:val="20"/>
              </w:rPr>
              <w:pPrChange w:id="3187" w:author="Andrew Bernath" w:date="2017-05-01T11:41:00Z">
                <w:pPr>
                  <w:jc w:val="center"/>
                </w:pPr>
              </w:pPrChange>
            </w:pPr>
            <w:ins w:id="3188" w:author="Andrew Bernath" w:date="2017-05-01T11:31:00Z">
              <w:r>
                <w:rPr>
                  <w:color w:val="000000"/>
                  <w:sz w:val="20"/>
                </w:rPr>
                <w:t>3.0%</w:t>
              </w:r>
            </w:ins>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Change w:id="3189" w:author="Andrew Bernath" w:date="2017-05-01T11:41:00Z">
              <w:tcPr>
                <w:tcW w:w="0" w:type="auto"/>
                <w:gridSpan w:val="2"/>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tcPrChange>
          </w:tcPr>
          <w:p w14:paraId="2965A07F" w14:textId="77777777" w:rsidR="00DF5813" w:rsidRDefault="00DF5813" w:rsidP="00463599">
            <w:pPr>
              <w:ind w:firstLine="0"/>
              <w:jc w:val="center"/>
              <w:rPr>
                <w:ins w:id="3190" w:author="Andrew Bernath" w:date="2017-05-01T11:31:00Z"/>
                <w:color w:val="000000"/>
                <w:sz w:val="20"/>
              </w:rPr>
              <w:pPrChange w:id="3191" w:author="Andrew Bernath" w:date="2017-05-01T11:41:00Z">
                <w:pPr>
                  <w:jc w:val="center"/>
                </w:pPr>
              </w:pPrChange>
            </w:pPr>
            <w:ins w:id="3192" w:author="Andrew Bernath" w:date="2017-05-01T11:31:00Z">
              <w:r>
                <w:rPr>
                  <w:color w:val="000000"/>
                  <w:sz w:val="20"/>
                </w:rPr>
                <w:t>3.7%</w:t>
              </w:r>
            </w:ins>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Change w:id="3193" w:author="Andrew Bernath" w:date="2017-05-01T11:41:00Z">
              <w:tcPr>
                <w:tcW w:w="0" w:type="auto"/>
                <w:gridSpan w:val="2"/>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tcPrChange>
          </w:tcPr>
          <w:p w14:paraId="3ACAF35E" w14:textId="77777777" w:rsidR="00DF5813" w:rsidRDefault="00DF5813" w:rsidP="00463599">
            <w:pPr>
              <w:ind w:firstLine="0"/>
              <w:jc w:val="center"/>
              <w:rPr>
                <w:ins w:id="3194" w:author="Andrew Bernath" w:date="2017-05-01T11:31:00Z"/>
                <w:color w:val="000000"/>
                <w:sz w:val="20"/>
              </w:rPr>
              <w:pPrChange w:id="3195" w:author="Andrew Bernath" w:date="2017-05-01T11:41:00Z">
                <w:pPr>
                  <w:jc w:val="center"/>
                </w:pPr>
              </w:pPrChange>
            </w:pPr>
            <w:ins w:id="3196" w:author="Andrew Bernath" w:date="2017-05-01T11:31:00Z">
              <w:r>
                <w:rPr>
                  <w:color w:val="000000"/>
                  <w:sz w:val="20"/>
                </w:rPr>
                <w:t>3.7%</w:t>
              </w:r>
            </w:ins>
          </w:p>
        </w:tc>
        <w:tc>
          <w:tcPr>
            <w:tcW w:w="114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Change w:id="3197" w:author="Andrew Bernath" w:date="2017-05-01T11:41:00Z">
              <w:tcPr>
                <w:tcW w:w="96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16E71EB7" w14:textId="77777777" w:rsidR="00DF5813" w:rsidRDefault="00DF5813" w:rsidP="00463599">
            <w:pPr>
              <w:ind w:firstLine="0"/>
              <w:jc w:val="center"/>
              <w:rPr>
                <w:ins w:id="3198" w:author="Andrew Bernath" w:date="2017-05-01T11:31:00Z"/>
                <w:color w:val="000000"/>
                <w:sz w:val="20"/>
              </w:rPr>
              <w:pPrChange w:id="3199" w:author="Andrew Bernath" w:date="2017-05-01T11:41:00Z">
                <w:pPr>
                  <w:jc w:val="center"/>
                </w:pPr>
              </w:pPrChange>
            </w:pPr>
            <w:ins w:id="3200" w:author="Andrew Bernath" w:date="2017-05-01T11:31:00Z">
              <w:r>
                <w:rPr>
                  <w:color w:val="000000"/>
                  <w:sz w:val="20"/>
                </w:rPr>
                <w:t>2.8%</w:t>
              </w:r>
            </w:ins>
          </w:p>
        </w:tc>
        <w:tc>
          <w:tcPr>
            <w:tcW w:w="114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Change w:id="3201" w:author="Andrew Bernath" w:date="2017-05-01T11:41:00Z">
              <w:tcPr>
                <w:tcW w:w="96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3B92037C" w14:textId="77777777" w:rsidR="00DF5813" w:rsidRDefault="00DF5813" w:rsidP="00463599">
            <w:pPr>
              <w:ind w:firstLine="0"/>
              <w:jc w:val="center"/>
              <w:rPr>
                <w:ins w:id="3202" w:author="Andrew Bernath" w:date="2017-05-01T11:31:00Z"/>
                <w:color w:val="000000"/>
                <w:sz w:val="20"/>
              </w:rPr>
              <w:pPrChange w:id="3203" w:author="Andrew Bernath" w:date="2017-05-01T11:41:00Z">
                <w:pPr>
                  <w:jc w:val="center"/>
                </w:pPr>
              </w:pPrChange>
            </w:pPr>
            <w:ins w:id="3204" w:author="Andrew Bernath" w:date="2017-05-01T11:31:00Z">
              <w:r>
                <w:rPr>
                  <w:color w:val="000000"/>
                  <w:sz w:val="20"/>
                </w:rPr>
                <w:t>6.7%</w:t>
              </w:r>
            </w:ins>
          </w:p>
        </w:tc>
        <w:tc>
          <w:tcPr>
            <w:tcW w:w="114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Change w:id="3205" w:author="Andrew Bernath" w:date="2017-05-01T11:41:00Z">
              <w:tcPr>
                <w:tcW w:w="96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6B9C7DF1" w14:textId="77777777" w:rsidR="00DF5813" w:rsidRDefault="00DF5813" w:rsidP="00463599">
            <w:pPr>
              <w:ind w:firstLine="0"/>
              <w:jc w:val="center"/>
              <w:rPr>
                <w:ins w:id="3206" w:author="Andrew Bernath" w:date="2017-05-01T11:31:00Z"/>
                <w:color w:val="000000"/>
                <w:sz w:val="20"/>
              </w:rPr>
              <w:pPrChange w:id="3207" w:author="Andrew Bernath" w:date="2017-05-01T11:41:00Z">
                <w:pPr>
                  <w:jc w:val="center"/>
                </w:pPr>
              </w:pPrChange>
            </w:pPr>
            <w:ins w:id="3208" w:author="Andrew Bernath" w:date="2017-05-01T11:31:00Z">
              <w:r>
                <w:rPr>
                  <w:color w:val="000000"/>
                  <w:sz w:val="20"/>
                </w:rPr>
                <w:t>3.2%</w:t>
              </w:r>
            </w:ins>
          </w:p>
        </w:tc>
      </w:tr>
      <w:tr w:rsidR="00DF5813" w14:paraId="011D9248" w14:textId="77777777" w:rsidTr="00463599">
        <w:trPr>
          <w:trHeight w:val="315"/>
          <w:tblHeader/>
          <w:ins w:id="3209" w:author="Andrew Bernath" w:date="2017-05-01T11:31:00Z"/>
          <w:trPrChange w:id="3210" w:author="Andrew Bernath" w:date="2017-05-01T11:41:00Z">
            <w:trPr>
              <w:gridAfter w:val="0"/>
              <w:trHeight w:val="315"/>
            </w:trPr>
          </w:trPrChange>
        </w:trPr>
        <w:tc>
          <w:tcPr>
            <w:tcW w:w="852"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Change w:id="3211" w:author="Andrew Bernath" w:date="2017-05-01T11:41:00Z">
              <w:tcPr>
                <w:tcW w:w="96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0CC76AB3" w14:textId="77777777" w:rsidR="00DF5813" w:rsidRDefault="00DF5813" w:rsidP="00463599">
            <w:pPr>
              <w:ind w:firstLine="0"/>
              <w:jc w:val="center"/>
              <w:rPr>
                <w:ins w:id="3212" w:author="Andrew Bernath" w:date="2017-05-01T11:31:00Z"/>
                <w:b/>
                <w:bCs/>
                <w:color w:val="000000"/>
                <w:sz w:val="20"/>
              </w:rPr>
              <w:pPrChange w:id="3213" w:author="Andrew Bernath" w:date="2017-05-01T11:41:00Z">
                <w:pPr>
                  <w:jc w:val="center"/>
                </w:pPr>
              </w:pPrChange>
            </w:pPr>
            <w:ins w:id="3214" w:author="Andrew Bernath" w:date="2017-05-01T11:31:00Z">
              <w:r>
                <w:rPr>
                  <w:b/>
                  <w:bCs/>
                  <w:color w:val="000000"/>
                  <w:sz w:val="20"/>
                </w:rPr>
                <w:t>2</w:t>
              </w:r>
            </w:ins>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Change w:id="3215" w:author="Andrew Bernath" w:date="2017-05-01T11:41:00Z">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tcPrChange>
          </w:tcPr>
          <w:p w14:paraId="5954FB9D" w14:textId="77777777" w:rsidR="00DF5813" w:rsidRDefault="00DF5813" w:rsidP="00463599">
            <w:pPr>
              <w:ind w:firstLine="0"/>
              <w:jc w:val="center"/>
              <w:rPr>
                <w:ins w:id="3216" w:author="Andrew Bernath" w:date="2017-05-01T11:31:00Z"/>
                <w:color w:val="000000"/>
                <w:sz w:val="20"/>
              </w:rPr>
              <w:pPrChange w:id="3217" w:author="Andrew Bernath" w:date="2017-05-01T11:41:00Z">
                <w:pPr>
                  <w:jc w:val="center"/>
                </w:pPr>
              </w:pPrChange>
            </w:pPr>
            <w:ins w:id="3218" w:author="Andrew Bernath" w:date="2017-05-01T11:31:00Z">
              <w:r>
                <w:rPr>
                  <w:color w:val="000000"/>
                  <w:sz w:val="20"/>
                </w:rPr>
                <w:t>2.9%</w:t>
              </w:r>
            </w:ins>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Change w:id="3219" w:author="Andrew Bernath" w:date="2017-05-01T11:41:00Z">
              <w:tcPr>
                <w:tcW w:w="0" w:type="auto"/>
                <w:gridSpan w:val="2"/>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tcPrChange>
          </w:tcPr>
          <w:p w14:paraId="2C45A4C8" w14:textId="77777777" w:rsidR="00DF5813" w:rsidRDefault="00DF5813" w:rsidP="00463599">
            <w:pPr>
              <w:ind w:firstLine="0"/>
              <w:jc w:val="center"/>
              <w:rPr>
                <w:ins w:id="3220" w:author="Andrew Bernath" w:date="2017-05-01T11:31:00Z"/>
                <w:color w:val="000000"/>
                <w:sz w:val="20"/>
              </w:rPr>
              <w:pPrChange w:id="3221" w:author="Andrew Bernath" w:date="2017-05-01T11:41:00Z">
                <w:pPr>
                  <w:jc w:val="center"/>
                </w:pPr>
              </w:pPrChange>
            </w:pPr>
            <w:ins w:id="3222" w:author="Andrew Bernath" w:date="2017-05-01T11:31:00Z">
              <w:r>
                <w:rPr>
                  <w:color w:val="000000"/>
                  <w:sz w:val="20"/>
                </w:rPr>
                <w:t>2.9%</w:t>
              </w:r>
            </w:ins>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Change w:id="3223" w:author="Andrew Bernath" w:date="2017-05-01T11:41:00Z">
              <w:tcPr>
                <w:tcW w:w="0" w:type="auto"/>
                <w:gridSpan w:val="2"/>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tcPrChange>
          </w:tcPr>
          <w:p w14:paraId="06CF51F8" w14:textId="77777777" w:rsidR="00DF5813" w:rsidRDefault="00DF5813" w:rsidP="00463599">
            <w:pPr>
              <w:ind w:firstLine="0"/>
              <w:jc w:val="center"/>
              <w:rPr>
                <w:ins w:id="3224" w:author="Andrew Bernath" w:date="2017-05-01T11:31:00Z"/>
                <w:color w:val="000000"/>
                <w:sz w:val="20"/>
              </w:rPr>
              <w:pPrChange w:id="3225" w:author="Andrew Bernath" w:date="2017-05-01T11:41:00Z">
                <w:pPr>
                  <w:jc w:val="center"/>
                </w:pPr>
              </w:pPrChange>
            </w:pPr>
            <w:ins w:id="3226" w:author="Andrew Bernath" w:date="2017-05-01T11:31:00Z">
              <w:r>
                <w:rPr>
                  <w:color w:val="000000"/>
                  <w:sz w:val="20"/>
                </w:rPr>
                <w:t>2.9%</w:t>
              </w:r>
            </w:ins>
          </w:p>
        </w:tc>
        <w:tc>
          <w:tcPr>
            <w:tcW w:w="114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Change w:id="3227" w:author="Andrew Bernath" w:date="2017-05-01T11:41:00Z">
              <w:tcPr>
                <w:tcW w:w="96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5A884B3E" w14:textId="77777777" w:rsidR="00DF5813" w:rsidRDefault="00DF5813" w:rsidP="00463599">
            <w:pPr>
              <w:ind w:firstLine="0"/>
              <w:jc w:val="center"/>
              <w:rPr>
                <w:ins w:id="3228" w:author="Andrew Bernath" w:date="2017-05-01T11:31:00Z"/>
                <w:color w:val="000000"/>
                <w:sz w:val="20"/>
              </w:rPr>
              <w:pPrChange w:id="3229" w:author="Andrew Bernath" w:date="2017-05-01T11:41:00Z">
                <w:pPr>
                  <w:jc w:val="center"/>
                </w:pPr>
              </w:pPrChange>
            </w:pPr>
            <w:ins w:id="3230" w:author="Andrew Bernath" w:date="2017-05-01T11:31:00Z">
              <w:r>
                <w:rPr>
                  <w:color w:val="000000"/>
                  <w:sz w:val="20"/>
                </w:rPr>
                <w:t>2.7%</w:t>
              </w:r>
            </w:ins>
          </w:p>
        </w:tc>
        <w:tc>
          <w:tcPr>
            <w:tcW w:w="114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Change w:id="3231" w:author="Andrew Bernath" w:date="2017-05-01T11:41:00Z">
              <w:tcPr>
                <w:tcW w:w="96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39BB738C" w14:textId="77777777" w:rsidR="00DF5813" w:rsidRDefault="00DF5813" w:rsidP="00463599">
            <w:pPr>
              <w:ind w:firstLine="0"/>
              <w:jc w:val="center"/>
              <w:rPr>
                <w:ins w:id="3232" w:author="Andrew Bernath" w:date="2017-05-01T11:31:00Z"/>
                <w:color w:val="000000"/>
                <w:sz w:val="20"/>
              </w:rPr>
              <w:pPrChange w:id="3233" w:author="Andrew Bernath" w:date="2017-05-01T11:41:00Z">
                <w:pPr>
                  <w:jc w:val="center"/>
                </w:pPr>
              </w:pPrChange>
            </w:pPr>
            <w:ins w:id="3234" w:author="Andrew Bernath" w:date="2017-05-01T11:31:00Z">
              <w:r>
                <w:rPr>
                  <w:color w:val="000000"/>
                  <w:sz w:val="20"/>
                </w:rPr>
                <w:t>6.4%</w:t>
              </w:r>
            </w:ins>
          </w:p>
        </w:tc>
        <w:tc>
          <w:tcPr>
            <w:tcW w:w="114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Change w:id="3235" w:author="Andrew Bernath" w:date="2017-05-01T11:41:00Z">
              <w:tcPr>
                <w:tcW w:w="96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674C9C85" w14:textId="77777777" w:rsidR="00DF5813" w:rsidRDefault="00DF5813" w:rsidP="00463599">
            <w:pPr>
              <w:ind w:firstLine="0"/>
              <w:jc w:val="center"/>
              <w:rPr>
                <w:ins w:id="3236" w:author="Andrew Bernath" w:date="2017-05-01T11:31:00Z"/>
                <w:color w:val="000000"/>
                <w:sz w:val="20"/>
              </w:rPr>
              <w:pPrChange w:id="3237" w:author="Andrew Bernath" w:date="2017-05-01T11:41:00Z">
                <w:pPr>
                  <w:jc w:val="center"/>
                </w:pPr>
              </w:pPrChange>
            </w:pPr>
            <w:ins w:id="3238" w:author="Andrew Bernath" w:date="2017-05-01T11:31:00Z">
              <w:r>
                <w:rPr>
                  <w:color w:val="000000"/>
                  <w:sz w:val="20"/>
                </w:rPr>
                <w:t>2.7%</w:t>
              </w:r>
            </w:ins>
          </w:p>
        </w:tc>
      </w:tr>
      <w:tr w:rsidR="00DF5813" w14:paraId="3C7968FE" w14:textId="77777777" w:rsidTr="00463599">
        <w:trPr>
          <w:trHeight w:val="315"/>
          <w:tblHeader/>
          <w:ins w:id="3239" w:author="Andrew Bernath" w:date="2017-05-01T11:31:00Z"/>
          <w:trPrChange w:id="3240" w:author="Andrew Bernath" w:date="2017-05-01T11:41:00Z">
            <w:trPr>
              <w:gridAfter w:val="0"/>
              <w:trHeight w:val="315"/>
            </w:trPr>
          </w:trPrChange>
        </w:trPr>
        <w:tc>
          <w:tcPr>
            <w:tcW w:w="852"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Change w:id="3241" w:author="Andrew Bernath" w:date="2017-05-01T11:41:00Z">
              <w:tcPr>
                <w:tcW w:w="96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66818036" w14:textId="77777777" w:rsidR="00DF5813" w:rsidRDefault="00DF5813" w:rsidP="00463599">
            <w:pPr>
              <w:ind w:firstLine="0"/>
              <w:jc w:val="center"/>
              <w:rPr>
                <w:ins w:id="3242" w:author="Andrew Bernath" w:date="2017-05-01T11:31:00Z"/>
                <w:b/>
                <w:bCs/>
                <w:color w:val="000000"/>
                <w:sz w:val="20"/>
              </w:rPr>
              <w:pPrChange w:id="3243" w:author="Andrew Bernath" w:date="2017-05-01T11:41:00Z">
                <w:pPr>
                  <w:jc w:val="center"/>
                </w:pPr>
              </w:pPrChange>
            </w:pPr>
            <w:ins w:id="3244" w:author="Andrew Bernath" w:date="2017-05-01T11:31:00Z">
              <w:r>
                <w:rPr>
                  <w:b/>
                  <w:bCs/>
                  <w:color w:val="000000"/>
                  <w:sz w:val="20"/>
                </w:rPr>
                <w:t>3</w:t>
              </w:r>
            </w:ins>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Change w:id="3245" w:author="Andrew Bernath" w:date="2017-05-01T11:41:00Z">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tcPrChange>
          </w:tcPr>
          <w:p w14:paraId="11209055" w14:textId="77777777" w:rsidR="00DF5813" w:rsidRDefault="00DF5813" w:rsidP="00463599">
            <w:pPr>
              <w:ind w:firstLine="0"/>
              <w:jc w:val="center"/>
              <w:rPr>
                <w:ins w:id="3246" w:author="Andrew Bernath" w:date="2017-05-01T11:31:00Z"/>
                <w:color w:val="000000"/>
                <w:sz w:val="20"/>
              </w:rPr>
              <w:pPrChange w:id="3247" w:author="Andrew Bernath" w:date="2017-05-01T11:41:00Z">
                <w:pPr>
                  <w:jc w:val="center"/>
                </w:pPr>
              </w:pPrChange>
            </w:pPr>
            <w:ins w:id="3248" w:author="Andrew Bernath" w:date="2017-05-01T11:31:00Z">
              <w:r>
                <w:rPr>
                  <w:color w:val="000000"/>
                  <w:sz w:val="20"/>
                </w:rPr>
                <w:t>3.3%</w:t>
              </w:r>
            </w:ins>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Change w:id="3249" w:author="Andrew Bernath" w:date="2017-05-01T11:41:00Z">
              <w:tcPr>
                <w:tcW w:w="0" w:type="auto"/>
                <w:gridSpan w:val="2"/>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tcPrChange>
          </w:tcPr>
          <w:p w14:paraId="294DBD5C" w14:textId="77777777" w:rsidR="00DF5813" w:rsidRDefault="00DF5813" w:rsidP="00463599">
            <w:pPr>
              <w:ind w:firstLine="0"/>
              <w:jc w:val="center"/>
              <w:rPr>
                <w:ins w:id="3250" w:author="Andrew Bernath" w:date="2017-05-01T11:31:00Z"/>
                <w:color w:val="000000"/>
                <w:sz w:val="20"/>
              </w:rPr>
              <w:pPrChange w:id="3251" w:author="Andrew Bernath" w:date="2017-05-01T11:41:00Z">
                <w:pPr>
                  <w:jc w:val="center"/>
                </w:pPr>
              </w:pPrChange>
            </w:pPr>
            <w:ins w:id="3252" w:author="Andrew Bernath" w:date="2017-05-01T11:31:00Z">
              <w:r>
                <w:rPr>
                  <w:color w:val="000000"/>
                  <w:sz w:val="20"/>
                </w:rPr>
                <w:t>4.1%</w:t>
              </w:r>
            </w:ins>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Change w:id="3253" w:author="Andrew Bernath" w:date="2017-05-01T11:41:00Z">
              <w:tcPr>
                <w:tcW w:w="0" w:type="auto"/>
                <w:gridSpan w:val="2"/>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tcPrChange>
          </w:tcPr>
          <w:p w14:paraId="266639E8" w14:textId="77777777" w:rsidR="00DF5813" w:rsidRDefault="00DF5813" w:rsidP="00463599">
            <w:pPr>
              <w:ind w:firstLine="0"/>
              <w:jc w:val="center"/>
              <w:rPr>
                <w:ins w:id="3254" w:author="Andrew Bernath" w:date="2017-05-01T11:31:00Z"/>
                <w:color w:val="000000"/>
                <w:sz w:val="20"/>
              </w:rPr>
              <w:pPrChange w:id="3255" w:author="Andrew Bernath" w:date="2017-05-01T11:41:00Z">
                <w:pPr>
                  <w:jc w:val="center"/>
                </w:pPr>
              </w:pPrChange>
            </w:pPr>
            <w:ins w:id="3256" w:author="Andrew Bernath" w:date="2017-05-01T11:31:00Z">
              <w:r>
                <w:rPr>
                  <w:color w:val="000000"/>
                  <w:sz w:val="20"/>
                </w:rPr>
                <w:t>4.1%</w:t>
              </w:r>
            </w:ins>
          </w:p>
        </w:tc>
        <w:tc>
          <w:tcPr>
            <w:tcW w:w="114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Change w:id="3257" w:author="Andrew Bernath" w:date="2017-05-01T11:41:00Z">
              <w:tcPr>
                <w:tcW w:w="96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3AC837B2" w14:textId="77777777" w:rsidR="00DF5813" w:rsidRDefault="00DF5813" w:rsidP="00463599">
            <w:pPr>
              <w:ind w:firstLine="0"/>
              <w:jc w:val="center"/>
              <w:rPr>
                <w:ins w:id="3258" w:author="Andrew Bernath" w:date="2017-05-01T11:31:00Z"/>
                <w:color w:val="000000"/>
                <w:sz w:val="20"/>
              </w:rPr>
              <w:pPrChange w:id="3259" w:author="Andrew Bernath" w:date="2017-05-01T11:41:00Z">
                <w:pPr>
                  <w:jc w:val="center"/>
                </w:pPr>
              </w:pPrChange>
            </w:pPr>
            <w:ins w:id="3260" w:author="Andrew Bernath" w:date="2017-05-01T11:31:00Z">
              <w:r>
                <w:rPr>
                  <w:color w:val="000000"/>
                  <w:sz w:val="20"/>
                </w:rPr>
                <w:t>2.7%</w:t>
              </w:r>
            </w:ins>
          </w:p>
        </w:tc>
        <w:tc>
          <w:tcPr>
            <w:tcW w:w="114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Change w:id="3261" w:author="Andrew Bernath" w:date="2017-05-01T11:41:00Z">
              <w:tcPr>
                <w:tcW w:w="96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2E0D8D45" w14:textId="77777777" w:rsidR="00DF5813" w:rsidRDefault="00DF5813" w:rsidP="00463599">
            <w:pPr>
              <w:ind w:firstLine="0"/>
              <w:jc w:val="center"/>
              <w:rPr>
                <w:ins w:id="3262" w:author="Andrew Bernath" w:date="2017-05-01T11:31:00Z"/>
                <w:color w:val="000000"/>
                <w:sz w:val="20"/>
              </w:rPr>
              <w:pPrChange w:id="3263" w:author="Andrew Bernath" w:date="2017-05-01T11:41:00Z">
                <w:pPr>
                  <w:jc w:val="center"/>
                </w:pPr>
              </w:pPrChange>
            </w:pPr>
            <w:ins w:id="3264" w:author="Andrew Bernath" w:date="2017-05-01T11:31:00Z">
              <w:r>
                <w:rPr>
                  <w:color w:val="000000"/>
                  <w:sz w:val="20"/>
                </w:rPr>
                <w:t>6.5%</w:t>
              </w:r>
            </w:ins>
          </w:p>
        </w:tc>
        <w:tc>
          <w:tcPr>
            <w:tcW w:w="114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Change w:id="3265" w:author="Andrew Bernath" w:date="2017-05-01T11:41:00Z">
              <w:tcPr>
                <w:tcW w:w="96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58F14F3B" w14:textId="77777777" w:rsidR="00DF5813" w:rsidRDefault="00DF5813" w:rsidP="00463599">
            <w:pPr>
              <w:ind w:firstLine="0"/>
              <w:jc w:val="center"/>
              <w:rPr>
                <w:ins w:id="3266" w:author="Andrew Bernath" w:date="2017-05-01T11:31:00Z"/>
                <w:color w:val="000000"/>
                <w:sz w:val="20"/>
              </w:rPr>
              <w:pPrChange w:id="3267" w:author="Andrew Bernath" w:date="2017-05-01T11:41:00Z">
                <w:pPr>
                  <w:jc w:val="center"/>
                </w:pPr>
              </w:pPrChange>
            </w:pPr>
            <w:ins w:id="3268" w:author="Andrew Bernath" w:date="2017-05-01T11:31:00Z">
              <w:r>
                <w:rPr>
                  <w:color w:val="000000"/>
                  <w:sz w:val="20"/>
                </w:rPr>
                <w:t>6.2%</w:t>
              </w:r>
            </w:ins>
          </w:p>
        </w:tc>
      </w:tr>
      <w:tr w:rsidR="00DF5813" w14:paraId="383071B6" w14:textId="77777777" w:rsidTr="00463599">
        <w:trPr>
          <w:trHeight w:val="315"/>
          <w:tblHeader/>
          <w:ins w:id="3269" w:author="Andrew Bernath" w:date="2017-05-01T11:31:00Z"/>
          <w:trPrChange w:id="3270" w:author="Andrew Bernath" w:date="2017-05-01T11:41:00Z">
            <w:trPr>
              <w:gridAfter w:val="0"/>
              <w:trHeight w:val="315"/>
            </w:trPr>
          </w:trPrChange>
        </w:trPr>
        <w:tc>
          <w:tcPr>
            <w:tcW w:w="852"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Change w:id="3271" w:author="Andrew Bernath" w:date="2017-05-01T11:41:00Z">
              <w:tcPr>
                <w:tcW w:w="96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18BDBAF5" w14:textId="77777777" w:rsidR="00DF5813" w:rsidRDefault="00DF5813" w:rsidP="00463599">
            <w:pPr>
              <w:ind w:firstLine="0"/>
              <w:jc w:val="center"/>
              <w:rPr>
                <w:ins w:id="3272" w:author="Andrew Bernath" w:date="2017-05-01T11:31:00Z"/>
                <w:b/>
                <w:bCs/>
                <w:color w:val="000000"/>
                <w:sz w:val="20"/>
              </w:rPr>
              <w:pPrChange w:id="3273" w:author="Andrew Bernath" w:date="2017-05-01T11:41:00Z">
                <w:pPr>
                  <w:jc w:val="center"/>
                </w:pPr>
              </w:pPrChange>
            </w:pPr>
            <w:ins w:id="3274" w:author="Andrew Bernath" w:date="2017-05-01T11:31:00Z">
              <w:r>
                <w:rPr>
                  <w:b/>
                  <w:bCs/>
                  <w:color w:val="000000"/>
                  <w:sz w:val="20"/>
                </w:rPr>
                <w:t>4</w:t>
              </w:r>
            </w:ins>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Change w:id="3275" w:author="Andrew Bernath" w:date="2017-05-01T11:41:00Z">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tcPrChange>
          </w:tcPr>
          <w:p w14:paraId="41BA04F2" w14:textId="77777777" w:rsidR="00DF5813" w:rsidRDefault="00DF5813" w:rsidP="00463599">
            <w:pPr>
              <w:ind w:firstLine="0"/>
              <w:jc w:val="center"/>
              <w:rPr>
                <w:ins w:id="3276" w:author="Andrew Bernath" w:date="2017-05-01T11:31:00Z"/>
                <w:color w:val="000000"/>
                <w:sz w:val="20"/>
              </w:rPr>
              <w:pPrChange w:id="3277" w:author="Andrew Bernath" w:date="2017-05-01T11:41:00Z">
                <w:pPr>
                  <w:jc w:val="center"/>
                </w:pPr>
              </w:pPrChange>
            </w:pPr>
            <w:ins w:id="3278" w:author="Andrew Bernath" w:date="2017-05-01T11:31:00Z">
              <w:r>
                <w:rPr>
                  <w:color w:val="000000"/>
                  <w:sz w:val="20"/>
                </w:rPr>
                <w:t>N/A</w:t>
              </w:r>
            </w:ins>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Change w:id="3279" w:author="Andrew Bernath" w:date="2017-05-01T11:41:00Z">
              <w:tcPr>
                <w:tcW w:w="0" w:type="auto"/>
                <w:gridSpan w:val="2"/>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tcPrChange>
          </w:tcPr>
          <w:p w14:paraId="185C9DBF" w14:textId="77777777" w:rsidR="00DF5813" w:rsidRDefault="00DF5813" w:rsidP="00463599">
            <w:pPr>
              <w:ind w:firstLine="0"/>
              <w:jc w:val="center"/>
              <w:rPr>
                <w:ins w:id="3280" w:author="Andrew Bernath" w:date="2017-05-01T11:31:00Z"/>
                <w:color w:val="000000"/>
                <w:sz w:val="20"/>
              </w:rPr>
              <w:pPrChange w:id="3281" w:author="Andrew Bernath" w:date="2017-05-01T11:41:00Z">
                <w:pPr>
                  <w:jc w:val="center"/>
                </w:pPr>
              </w:pPrChange>
            </w:pPr>
            <w:ins w:id="3282" w:author="Andrew Bernath" w:date="2017-05-01T11:31:00Z">
              <w:r>
                <w:rPr>
                  <w:color w:val="000000"/>
                  <w:sz w:val="20"/>
                </w:rPr>
                <w:t>N/A</w:t>
              </w:r>
            </w:ins>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Change w:id="3283" w:author="Andrew Bernath" w:date="2017-05-01T11:41:00Z">
              <w:tcPr>
                <w:tcW w:w="0" w:type="auto"/>
                <w:gridSpan w:val="2"/>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tcPrChange>
          </w:tcPr>
          <w:p w14:paraId="341C5618" w14:textId="77777777" w:rsidR="00DF5813" w:rsidRDefault="00DF5813" w:rsidP="00463599">
            <w:pPr>
              <w:ind w:firstLine="0"/>
              <w:jc w:val="center"/>
              <w:rPr>
                <w:ins w:id="3284" w:author="Andrew Bernath" w:date="2017-05-01T11:31:00Z"/>
                <w:color w:val="000000"/>
                <w:sz w:val="20"/>
              </w:rPr>
              <w:pPrChange w:id="3285" w:author="Andrew Bernath" w:date="2017-05-01T11:41:00Z">
                <w:pPr>
                  <w:jc w:val="center"/>
                </w:pPr>
              </w:pPrChange>
            </w:pPr>
            <w:ins w:id="3286" w:author="Andrew Bernath" w:date="2017-05-01T11:31:00Z">
              <w:r>
                <w:rPr>
                  <w:color w:val="000000"/>
                  <w:sz w:val="20"/>
                </w:rPr>
                <w:t>N/A</w:t>
              </w:r>
            </w:ins>
          </w:p>
        </w:tc>
        <w:tc>
          <w:tcPr>
            <w:tcW w:w="114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Change w:id="3287" w:author="Andrew Bernath" w:date="2017-05-01T11:41:00Z">
              <w:tcPr>
                <w:tcW w:w="96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3E1FA8EA" w14:textId="77777777" w:rsidR="00DF5813" w:rsidRDefault="00DF5813" w:rsidP="00463599">
            <w:pPr>
              <w:ind w:firstLine="0"/>
              <w:jc w:val="center"/>
              <w:rPr>
                <w:ins w:id="3288" w:author="Andrew Bernath" w:date="2017-05-01T11:31:00Z"/>
                <w:color w:val="000000"/>
                <w:sz w:val="20"/>
              </w:rPr>
              <w:pPrChange w:id="3289" w:author="Andrew Bernath" w:date="2017-05-01T11:41:00Z">
                <w:pPr>
                  <w:jc w:val="center"/>
                </w:pPr>
              </w:pPrChange>
            </w:pPr>
            <w:ins w:id="3290" w:author="Andrew Bernath" w:date="2017-05-01T11:31:00Z">
              <w:r>
                <w:rPr>
                  <w:color w:val="000000"/>
                  <w:sz w:val="20"/>
                </w:rPr>
                <w:t>3.5%</w:t>
              </w:r>
            </w:ins>
          </w:p>
        </w:tc>
        <w:tc>
          <w:tcPr>
            <w:tcW w:w="114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Change w:id="3291" w:author="Andrew Bernath" w:date="2017-05-01T11:41:00Z">
              <w:tcPr>
                <w:tcW w:w="96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5F9FFCD0" w14:textId="77777777" w:rsidR="00DF5813" w:rsidRDefault="00DF5813" w:rsidP="00463599">
            <w:pPr>
              <w:ind w:firstLine="0"/>
              <w:jc w:val="center"/>
              <w:rPr>
                <w:ins w:id="3292" w:author="Andrew Bernath" w:date="2017-05-01T11:31:00Z"/>
                <w:color w:val="000000"/>
                <w:sz w:val="20"/>
              </w:rPr>
              <w:pPrChange w:id="3293" w:author="Andrew Bernath" w:date="2017-05-01T11:41:00Z">
                <w:pPr>
                  <w:jc w:val="center"/>
                </w:pPr>
              </w:pPrChange>
            </w:pPr>
            <w:ins w:id="3294" w:author="Andrew Bernath" w:date="2017-05-01T11:31:00Z">
              <w:r>
                <w:rPr>
                  <w:color w:val="000000"/>
                  <w:sz w:val="20"/>
                </w:rPr>
                <w:t>8.2%</w:t>
              </w:r>
            </w:ins>
          </w:p>
        </w:tc>
        <w:tc>
          <w:tcPr>
            <w:tcW w:w="114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Change w:id="3295" w:author="Andrew Bernath" w:date="2017-05-01T11:41:00Z">
              <w:tcPr>
                <w:tcW w:w="96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17B28F4E" w14:textId="77777777" w:rsidR="00DF5813" w:rsidRDefault="00DF5813" w:rsidP="00463599">
            <w:pPr>
              <w:ind w:firstLine="0"/>
              <w:jc w:val="center"/>
              <w:rPr>
                <w:ins w:id="3296" w:author="Andrew Bernath" w:date="2017-05-01T11:31:00Z"/>
                <w:color w:val="000000"/>
                <w:sz w:val="20"/>
              </w:rPr>
              <w:pPrChange w:id="3297" w:author="Andrew Bernath" w:date="2017-05-01T11:41:00Z">
                <w:pPr>
                  <w:jc w:val="center"/>
                </w:pPr>
              </w:pPrChange>
            </w:pPr>
            <w:ins w:id="3298" w:author="Andrew Bernath" w:date="2017-05-01T11:31:00Z">
              <w:r>
                <w:rPr>
                  <w:color w:val="000000"/>
                  <w:sz w:val="20"/>
                </w:rPr>
                <w:t>5.2%</w:t>
              </w:r>
            </w:ins>
          </w:p>
        </w:tc>
      </w:tr>
      <w:tr w:rsidR="00DF5813" w14:paraId="186F05D4" w14:textId="77777777" w:rsidTr="00463599">
        <w:trPr>
          <w:trHeight w:val="315"/>
          <w:tblHeader/>
          <w:ins w:id="3299" w:author="Andrew Bernath" w:date="2017-05-01T11:31:00Z"/>
          <w:trPrChange w:id="3300" w:author="Andrew Bernath" w:date="2017-05-01T11:41:00Z">
            <w:trPr>
              <w:gridAfter w:val="0"/>
              <w:trHeight w:val="315"/>
            </w:trPr>
          </w:trPrChange>
        </w:trPr>
        <w:tc>
          <w:tcPr>
            <w:tcW w:w="852"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Change w:id="3301" w:author="Andrew Bernath" w:date="2017-05-01T11:41:00Z">
              <w:tcPr>
                <w:tcW w:w="96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35872CCF" w14:textId="77777777" w:rsidR="00DF5813" w:rsidRDefault="00DF5813" w:rsidP="00463599">
            <w:pPr>
              <w:ind w:firstLine="0"/>
              <w:jc w:val="center"/>
              <w:rPr>
                <w:ins w:id="3302" w:author="Andrew Bernath" w:date="2017-05-01T11:31:00Z"/>
                <w:b/>
                <w:bCs/>
                <w:color w:val="000000"/>
                <w:sz w:val="20"/>
              </w:rPr>
              <w:pPrChange w:id="3303" w:author="Andrew Bernath" w:date="2017-05-01T11:41:00Z">
                <w:pPr>
                  <w:jc w:val="center"/>
                </w:pPr>
              </w:pPrChange>
            </w:pPr>
            <w:ins w:id="3304" w:author="Andrew Bernath" w:date="2017-05-01T11:31:00Z">
              <w:r>
                <w:rPr>
                  <w:b/>
                  <w:bCs/>
                  <w:color w:val="000000"/>
                  <w:sz w:val="20"/>
                </w:rPr>
                <w:t>5</w:t>
              </w:r>
            </w:ins>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Change w:id="3305" w:author="Andrew Bernath" w:date="2017-05-01T11:41:00Z">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tcPrChange>
          </w:tcPr>
          <w:p w14:paraId="1DCEC4F0" w14:textId="77777777" w:rsidR="00DF5813" w:rsidRDefault="00DF5813" w:rsidP="00463599">
            <w:pPr>
              <w:ind w:firstLine="0"/>
              <w:jc w:val="center"/>
              <w:rPr>
                <w:ins w:id="3306" w:author="Andrew Bernath" w:date="2017-05-01T11:31:00Z"/>
                <w:color w:val="000000"/>
                <w:sz w:val="20"/>
              </w:rPr>
              <w:pPrChange w:id="3307" w:author="Andrew Bernath" w:date="2017-05-01T11:41:00Z">
                <w:pPr>
                  <w:jc w:val="center"/>
                </w:pPr>
              </w:pPrChange>
            </w:pPr>
            <w:ins w:id="3308" w:author="Andrew Bernath" w:date="2017-05-01T11:31:00Z">
              <w:r>
                <w:rPr>
                  <w:color w:val="000000"/>
                  <w:sz w:val="20"/>
                </w:rPr>
                <w:t>3.0%</w:t>
              </w:r>
            </w:ins>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Change w:id="3309" w:author="Andrew Bernath" w:date="2017-05-01T11:41:00Z">
              <w:tcPr>
                <w:tcW w:w="0" w:type="auto"/>
                <w:gridSpan w:val="2"/>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tcPrChange>
          </w:tcPr>
          <w:p w14:paraId="2065E675" w14:textId="77777777" w:rsidR="00DF5813" w:rsidRDefault="00DF5813" w:rsidP="00463599">
            <w:pPr>
              <w:ind w:firstLine="0"/>
              <w:jc w:val="center"/>
              <w:rPr>
                <w:ins w:id="3310" w:author="Andrew Bernath" w:date="2017-05-01T11:31:00Z"/>
                <w:color w:val="000000"/>
                <w:sz w:val="20"/>
              </w:rPr>
              <w:pPrChange w:id="3311" w:author="Andrew Bernath" w:date="2017-05-01T11:41:00Z">
                <w:pPr>
                  <w:jc w:val="center"/>
                </w:pPr>
              </w:pPrChange>
            </w:pPr>
            <w:ins w:id="3312" w:author="Andrew Bernath" w:date="2017-05-01T11:31:00Z">
              <w:r>
                <w:rPr>
                  <w:color w:val="000000"/>
                  <w:sz w:val="20"/>
                </w:rPr>
                <w:t>3.7%</w:t>
              </w:r>
            </w:ins>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Change w:id="3313" w:author="Andrew Bernath" w:date="2017-05-01T11:41:00Z">
              <w:tcPr>
                <w:tcW w:w="0" w:type="auto"/>
                <w:gridSpan w:val="2"/>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tcPrChange>
          </w:tcPr>
          <w:p w14:paraId="0046E3FC" w14:textId="77777777" w:rsidR="00DF5813" w:rsidRDefault="00DF5813" w:rsidP="00463599">
            <w:pPr>
              <w:ind w:firstLine="0"/>
              <w:jc w:val="center"/>
              <w:rPr>
                <w:ins w:id="3314" w:author="Andrew Bernath" w:date="2017-05-01T11:31:00Z"/>
                <w:color w:val="000000"/>
                <w:sz w:val="20"/>
              </w:rPr>
              <w:pPrChange w:id="3315" w:author="Andrew Bernath" w:date="2017-05-01T11:41:00Z">
                <w:pPr>
                  <w:jc w:val="center"/>
                </w:pPr>
              </w:pPrChange>
            </w:pPr>
            <w:ins w:id="3316" w:author="Andrew Bernath" w:date="2017-05-01T11:31:00Z">
              <w:r>
                <w:rPr>
                  <w:color w:val="000000"/>
                  <w:sz w:val="20"/>
                </w:rPr>
                <w:t>3.7%</w:t>
              </w:r>
            </w:ins>
          </w:p>
        </w:tc>
        <w:tc>
          <w:tcPr>
            <w:tcW w:w="114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Change w:id="3317" w:author="Andrew Bernath" w:date="2017-05-01T11:41:00Z">
              <w:tcPr>
                <w:tcW w:w="96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3AA4E6FB" w14:textId="77777777" w:rsidR="00DF5813" w:rsidRDefault="00DF5813" w:rsidP="00463599">
            <w:pPr>
              <w:ind w:firstLine="0"/>
              <w:jc w:val="center"/>
              <w:rPr>
                <w:ins w:id="3318" w:author="Andrew Bernath" w:date="2017-05-01T11:31:00Z"/>
                <w:color w:val="000000"/>
                <w:sz w:val="20"/>
              </w:rPr>
              <w:pPrChange w:id="3319" w:author="Andrew Bernath" w:date="2017-05-01T11:41:00Z">
                <w:pPr>
                  <w:jc w:val="center"/>
                </w:pPr>
              </w:pPrChange>
            </w:pPr>
            <w:ins w:id="3320" w:author="Andrew Bernath" w:date="2017-05-01T11:31:00Z">
              <w:r>
                <w:rPr>
                  <w:color w:val="000000"/>
                  <w:sz w:val="20"/>
                </w:rPr>
                <w:t>2.8%</w:t>
              </w:r>
            </w:ins>
          </w:p>
        </w:tc>
        <w:tc>
          <w:tcPr>
            <w:tcW w:w="114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Change w:id="3321" w:author="Andrew Bernath" w:date="2017-05-01T11:41:00Z">
              <w:tcPr>
                <w:tcW w:w="96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633DFA02" w14:textId="77777777" w:rsidR="00DF5813" w:rsidRDefault="00DF5813" w:rsidP="00463599">
            <w:pPr>
              <w:ind w:firstLine="0"/>
              <w:jc w:val="center"/>
              <w:rPr>
                <w:ins w:id="3322" w:author="Andrew Bernath" w:date="2017-05-01T11:31:00Z"/>
                <w:color w:val="000000"/>
                <w:sz w:val="20"/>
              </w:rPr>
              <w:pPrChange w:id="3323" w:author="Andrew Bernath" w:date="2017-05-01T11:41:00Z">
                <w:pPr>
                  <w:jc w:val="center"/>
                </w:pPr>
              </w:pPrChange>
            </w:pPr>
            <w:ins w:id="3324" w:author="Andrew Bernath" w:date="2017-05-01T11:31:00Z">
              <w:r>
                <w:rPr>
                  <w:color w:val="000000"/>
                  <w:sz w:val="20"/>
                </w:rPr>
                <w:t>6.8%</w:t>
              </w:r>
            </w:ins>
          </w:p>
        </w:tc>
        <w:tc>
          <w:tcPr>
            <w:tcW w:w="114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Change w:id="3325" w:author="Andrew Bernath" w:date="2017-05-01T11:41:00Z">
              <w:tcPr>
                <w:tcW w:w="96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5BAD0A3F" w14:textId="77777777" w:rsidR="00DF5813" w:rsidRDefault="00DF5813" w:rsidP="00463599">
            <w:pPr>
              <w:ind w:firstLine="0"/>
              <w:jc w:val="center"/>
              <w:rPr>
                <w:ins w:id="3326" w:author="Andrew Bernath" w:date="2017-05-01T11:31:00Z"/>
                <w:color w:val="000000"/>
                <w:sz w:val="20"/>
              </w:rPr>
              <w:pPrChange w:id="3327" w:author="Andrew Bernath" w:date="2017-05-01T11:41:00Z">
                <w:pPr>
                  <w:jc w:val="center"/>
                </w:pPr>
              </w:pPrChange>
            </w:pPr>
            <w:ins w:id="3328" w:author="Andrew Bernath" w:date="2017-05-01T11:31:00Z">
              <w:r>
                <w:rPr>
                  <w:color w:val="000000"/>
                  <w:sz w:val="20"/>
                </w:rPr>
                <w:t>3.2%</w:t>
              </w:r>
            </w:ins>
          </w:p>
        </w:tc>
      </w:tr>
      <w:tr w:rsidR="00DF5813" w14:paraId="1E66230B" w14:textId="77777777" w:rsidTr="00463599">
        <w:trPr>
          <w:trHeight w:val="315"/>
          <w:tblHeader/>
          <w:ins w:id="3329" w:author="Andrew Bernath" w:date="2017-05-01T11:31:00Z"/>
          <w:trPrChange w:id="3330" w:author="Andrew Bernath" w:date="2017-05-01T11:41:00Z">
            <w:trPr>
              <w:gridAfter w:val="0"/>
              <w:trHeight w:val="315"/>
            </w:trPr>
          </w:trPrChange>
        </w:trPr>
        <w:tc>
          <w:tcPr>
            <w:tcW w:w="852"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Change w:id="3331" w:author="Andrew Bernath" w:date="2017-05-01T11:41:00Z">
              <w:tcPr>
                <w:tcW w:w="96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763F61EA" w14:textId="77777777" w:rsidR="00DF5813" w:rsidRDefault="00DF5813" w:rsidP="00463599">
            <w:pPr>
              <w:ind w:firstLine="0"/>
              <w:jc w:val="center"/>
              <w:rPr>
                <w:ins w:id="3332" w:author="Andrew Bernath" w:date="2017-05-01T11:31:00Z"/>
                <w:b/>
                <w:bCs/>
                <w:color w:val="000000"/>
                <w:sz w:val="20"/>
              </w:rPr>
              <w:pPrChange w:id="3333" w:author="Andrew Bernath" w:date="2017-05-01T11:41:00Z">
                <w:pPr>
                  <w:jc w:val="center"/>
                </w:pPr>
              </w:pPrChange>
            </w:pPr>
            <w:ins w:id="3334" w:author="Andrew Bernath" w:date="2017-05-01T11:31:00Z">
              <w:r>
                <w:rPr>
                  <w:b/>
                  <w:bCs/>
                  <w:color w:val="000000"/>
                  <w:sz w:val="20"/>
                </w:rPr>
                <w:t>6</w:t>
              </w:r>
            </w:ins>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Change w:id="3335" w:author="Andrew Bernath" w:date="2017-05-01T11:41:00Z">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tcPrChange>
          </w:tcPr>
          <w:p w14:paraId="789C4E48" w14:textId="77777777" w:rsidR="00DF5813" w:rsidRDefault="00DF5813" w:rsidP="00463599">
            <w:pPr>
              <w:ind w:firstLine="0"/>
              <w:jc w:val="center"/>
              <w:rPr>
                <w:ins w:id="3336" w:author="Andrew Bernath" w:date="2017-05-01T11:31:00Z"/>
                <w:color w:val="000000"/>
                <w:sz w:val="20"/>
              </w:rPr>
              <w:pPrChange w:id="3337" w:author="Andrew Bernath" w:date="2017-05-01T11:41:00Z">
                <w:pPr>
                  <w:jc w:val="center"/>
                </w:pPr>
              </w:pPrChange>
            </w:pPr>
            <w:ins w:id="3338" w:author="Andrew Bernath" w:date="2017-05-01T11:31:00Z">
              <w:r>
                <w:rPr>
                  <w:color w:val="000000"/>
                  <w:sz w:val="20"/>
                </w:rPr>
                <w:t>4.3%</w:t>
              </w:r>
            </w:ins>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Change w:id="3339" w:author="Andrew Bernath" w:date="2017-05-01T11:41:00Z">
              <w:tcPr>
                <w:tcW w:w="0" w:type="auto"/>
                <w:gridSpan w:val="2"/>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tcPrChange>
          </w:tcPr>
          <w:p w14:paraId="1F741F29" w14:textId="77777777" w:rsidR="00DF5813" w:rsidRDefault="00DF5813" w:rsidP="00463599">
            <w:pPr>
              <w:ind w:firstLine="0"/>
              <w:jc w:val="center"/>
              <w:rPr>
                <w:ins w:id="3340" w:author="Andrew Bernath" w:date="2017-05-01T11:31:00Z"/>
                <w:color w:val="000000"/>
                <w:sz w:val="20"/>
              </w:rPr>
              <w:pPrChange w:id="3341" w:author="Andrew Bernath" w:date="2017-05-01T11:41:00Z">
                <w:pPr>
                  <w:jc w:val="center"/>
                </w:pPr>
              </w:pPrChange>
            </w:pPr>
            <w:ins w:id="3342" w:author="Andrew Bernath" w:date="2017-05-01T11:31:00Z">
              <w:r>
                <w:rPr>
                  <w:color w:val="000000"/>
                  <w:sz w:val="20"/>
                </w:rPr>
                <w:t>5.3%</w:t>
              </w:r>
            </w:ins>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Change w:id="3343" w:author="Andrew Bernath" w:date="2017-05-01T11:41:00Z">
              <w:tcPr>
                <w:tcW w:w="0" w:type="auto"/>
                <w:gridSpan w:val="2"/>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tcPrChange>
          </w:tcPr>
          <w:p w14:paraId="44DC3D3D" w14:textId="77777777" w:rsidR="00DF5813" w:rsidRDefault="00DF5813" w:rsidP="00463599">
            <w:pPr>
              <w:ind w:firstLine="0"/>
              <w:jc w:val="center"/>
              <w:rPr>
                <w:ins w:id="3344" w:author="Andrew Bernath" w:date="2017-05-01T11:31:00Z"/>
                <w:color w:val="000000"/>
                <w:sz w:val="20"/>
              </w:rPr>
              <w:pPrChange w:id="3345" w:author="Andrew Bernath" w:date="2017-05-01T11:41:00Z">
                <w:pPr>
                  <w:jc w:val="center"/>
                </w:pPr>
              </w:pPrChange>
            </w:pPr>
            <w:ins w:id="3346" w:author="Andrew Bernath" w:date="2017-05-01T11:31:00Z">
              <w:r>
                <w:rPr>
                  <w:color w:val="000000"/>
                  <w:sz w:val="20"/>
                </w:rPr>
                <w:t>5.3%</w:t>
              </w:r>
            </w:ins>
          </w:p>
        </w:tc>
        <w:tc>
          <w:tcPr>
            <w:tcW w:w="114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Change w:id="3347" w:author="Andrew Bernath" w:date="2017-05-01T11:41:00Z">
              <w:tcPr>
                <w:tcW w:w="96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502622BA" w14:textId="77777777" w:rsidR="00DF5813" w:rsidRDefault="00DF5813" w:rsidP="00463599">
            <w:pPr>
              <w:ind w:firstLine="0"/>
              <w:jc w:val="center"/>
              <w:rPr>
                <w:ins w:id="3348" w:author="Andrew Bernath" w:date="2017-05-01T11:31:00Z"/>
                <w:color w:val="000000"/>
                <w:sz w:val="20"/>
              </w:rPr>
              <w:pPrChange w:id="3349" w:author="Andrew Bernath" w:date="2017-05-01T11:41:00Z">
                <w:pPr>
                  <w:jc w:val="center"/>
                </w:pPr>
              </w:pPrChange>
            </w:pPr>
            <w:ins w:id="3350" w:author="Andrew Bernath" w:date="2017-05-01T11:31:00Z">
              <w:r>
                <w:rPr>
                  <w:color w:val="000000"/>
                  <w:sz w:val="20"/>
                </w:rPr>
                <w:t>4.1%</w:t>
              </w:r>
            </w:ins>
          </w:p>
        </w:tc>
        <w:tc>
          <w:tcPr>
            <w:tcW w:w="114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Change w:id="3351" w:author="Andrew Bernath" w:date="2017-05-01T11:41:00Z">
              <w:tcPr>
                <w:tcW w:w="96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620F240B" w14:textId="77777777" w:rsidR="00DF5813" w:rsidRDefault="00DF5813" w:rsidP="00463599">
            <w:pPr>
              <w:ind w:firstLine="0"/>
              <w:jc w:val="center"/>
              <w:rPr>
                <w:ins w:id="3352" w:author="Andrew Bernath" w:date="2017-05-01T11:31:00Z"/>
                <w:color w:val="000000"/>
                <w:sz w:val="20"/>
              </w:rPr>
              <w:pPrChange w:id="3353" w:author="Andrew Bernath" w:date="2017-05-01T11:41:00Z">
                <w:pPr>
                  <w:jc w:val="center"/>
                </w:pPr>
              </w:pPrChange>
            </w:pPr>
            <w:ins w:id="3354" w:author="Andrew Bernath" w:date="2017-05-01T11:31:00Z">
              <w:r>
                <w:rPr>
                  <w:color w:val="000000"/>
                  <w:sz w:val="20"/>
                </w:rPr>
                <w:t>7.8%</w:t>
              </w:r>
            </w:ins>
          </w:p>
        </w:tc>
        <w:tc>
          <w:tcPr>
            <w:tcW w:w="114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Change w:id="3355" w:author="Andrew Bernath" w:date="2017-05-01T11:41:00Z">
              <w:tcPr>
                <w:tcW w:w="96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79E6981A" w14:textId="77777777" w:rsidR="00DF5813" w:rsidRDefault="00DF5813" w:rsidP="00463599">
            <w:pPr>
              <w:ind w:firstLine="0"/>
              <w:jc w:val="center"/>
              <w:rPr>
                <w:ins w:id="3356" w:author="Andrew Bernath" w:date="2017-05-01T11:31:00Z"/>
                <w:color w:val="000000"/>
                <w:sz w:val="20"/>
              </w:rPr>
              <w:pPrChange w:id="3357" w:author="Andrew Bernath" w:date="2017-05-01T11:41:00Z">
                <w:pPr>
                  <w:jc w:val="center"/>
                </w:pPr>
              </w:pPrChange>
            </w:pPr>
            <w:ins w:id="3358" w:author="Andrew Bernath" w:date="2017-05-01T11:31:00Z">
              <w:r>
                <w:rPr>
                  <w:color w:val="000000"/>
                  <w:sz w:val="20"/>
                </w:rPr>
                <w:t>4.6%</w:t>
              </w:r>
            </w:ins>
          </w:p>
        </w:tc>
      </w:tr>
      <w:tr w:rsidR="00DF5813" w14:paraId="49CE9F8F" w14:textId="77777777" w:rsidTr="00463599">
        <w:trPr>
          <w:trHeight w:val="315"/>
          <w:tblHeader/>
          <w:ins w:id="3359" w:author="Andrew Bernath" w:date="2017-05-01T11:31:00Z"/>
          <w:trPrChange w:id="3360" w:author="Andrew Bernath" w:date="2017-05-01T11:41:00Z">
            <w:trPr>
              <w:gridAfter w:val="0"/>
              <w:trHeight w:val="315"/>
            </w:trPr>
          </w:trPrChange>
        </w:trPr>
        <w:tc>
          <w:tcPr>
            <w:tcW w:w="852"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Change w:id="3361" w:author="Andrew Bernath" w:date="2017-05-01T11:41:00Z">
              <w:tcPr>
                <w:tcW w:w="96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4F5B31BD" w14:textId="77777777" w:rsidR="00DF5813" w:rsidRDefault="00DF5813" w:rsidP="00463599">
            <w:pPr>
              <w:ind w:firstLine="0"/>
              <w:jc w:val="center"/>
              <w:rPr>
                <w:ins w:id="3362" w:author="Andrew Bernath" w:date="2017-05-01T11:31:00Z"/>
                <w:b/>
                <w:bCs/>
                <w:color w:val="000000"/>
                <w:sz w:val="20"/>
              </w:rPr>
              <w:pPrChange w:id="3363" w:author="Andrew Bernath" w:date="2017-05-01T11:41:00Z">
                <w:pPr>
                  <w:jc w:val="center"/>
                </w:pPr>
              </w:pPrChange>
            </w:pPr>
            <w:ins w:id="3364" w:author="Andrew Bernath" w:date="2017-05-01T11:31:00Z">
              <w:r>
                <w:rPr>
                  <w:b/>
                  <w:bCs/>
                  <w:color w:val="000000"/>
                  <w:sz w:val="20"/>
                </w:rPr>
                <w:t>7</w:t>
              </w:r>
            </w:ins>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Change w:id="3365" w:author="Andrew Bernath" w:date="2017-05-01T11:41:00Z">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tcPrChange>
          </w:tcPr>
          <w:p w14:paraId="78900A34" w14:textId="77777777" w:rsidR="00DF5813" w:rsidRDefault="00DF5813" w:rsidP="00463599">
            <w:pPr>
              <w:ind w:firstLine="0"/>
              <w:jc w:val="center"/>
              <w:rPr>
                <w:ins w:id="3366" w:author="Andrew Bernath" w:date="2017-05-01T11:31:00Z"/>
                <w:color w:val="000000"/>
                <w:sz w:val="20"/>
              </w:rPr>
              <w:pPrChange w:id="3367" w:author="Andrew Bernath" w:date="2017-05-01T11:41:00Z">
                <w:pPr>
                  <w:jc w:val="center"/>
                </w:pPr>
              </w:pPrChange>
            </w:pPr>
            <w:ins w:id="3368" w:author="Andrew Bernath" w:date="2017-05-01T11:31:00Z">
              <w:r>
                <w:rPr>
                  <w:color w:val="000000"/>
                  <w:sz w:val="20"/>
                </w:rPr>
                <w:t>3.7%</w:t>
              </w:r>
            </w:ins>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Change w:id="3369" w:author="Andrew Bernath" w:date="2017-05-01T11:41:00Z">
              <w:tcPr>
                <w:tcW w:w="0" w:type="auto"/>
                <w:gridSpan w:val="2"/>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tcPrChange>
          </w:tcPr>
          <w:p w14:paraId="48E47855" w14:textId="77777777" w:rsidR="00DF5813" w:rsidRDefault="00DF5813" w:rsidP="00463599">
            <w:pPr>
              <w:ind w:firstLine="0"/>
              <w:jc w:val="center"/>
              <w:rPr>
                <w:ins w:id="3370" w:author="Andrew Bernath" w:date="2017-05-01T11:31:00Z"/>
                <w:color w:val="000000"/>
                <w:sz w:val="20"/>
              </w:rPr>
              <w:pPrChange w:id="3371" w:author="Andrew Bernath" w:date="2017-05-01T11:41:00Z">
                <w:pPr>
                  <w:jc w:val="center"/>
                </w:pPr>
              </w:pPrChange>
            </w:pPr>
            <w:ins w:id="3372" w:author="Andrew Bernath" w:date="2017-05-01T11:31:00Z">
              <w:r>
                <w:rPr>
                  <w:color w:val="000000"/>
                  <w:sz w:val="20"/>
                </w:rPr>
                <w:t>4.6%</w:t>
              </w:r>
            </w:ins>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Change w:id="3373" w:author="Andrew Bernath" w:date="2017-05-01T11:41:00Z">
              <w:tcPr>
                <w:tcW w:w="0" w:type="auto"/>
                <w:gridSpan w:val="2"/>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tcPrChange>
          </w:tcPr>
          <w:p w14:paraId="7FE93010" w14:textId="77777777" w:rsidR="00DF5813" w:rsidRDefault="00DF5813" w:rsidP="00463599">
            <w:pPr>
              <w:ind w:firstLine="0"/>
              <w:jc w:val="center"/>
              <w:rPr>
                <w:ins w:id="3374" w:author="Andrew Bernath" w:date="2017-05-01T11:31:00Z"/>
                <w:color w:val="000000"/>
                <w:sz w:val="20"/>
              </w:rPr>
              <w:pPrChange w:id="3375" w:author="Andrew Bernath" w:date="2017-05-01T11:41:00Z">
                <w:pPr>
                  <w:jc w:val="center"/>
                </w:pPr>
              </w:pPrChange>
            </w:pPr>
            <w:ins w:id="3376" w:author="Andrew Bernath" w:date="2017-05-01T11:31:00Z">
              <w:r>
                <w:rPr>
                  <w:color w:val="000000"/>
                  <w:sz w:val="20"/>
                </w:rPr>
                <w:t>4.5%</w:t>
              </w:r>
            </w:ins>
          </w:p>
        </w:tc>
        <w:tc>
          <w:tcPr>
            <w:tcW w:w="114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Change w:id="3377" w:author="Andrew Bernath" w:date="2017-05-01T11:41:00Z">
              <w:tcPr>
                <w:tcW w:w="96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2FE5D830" w14:textId="77777777" w:rsidR="00DF5813" w:rsidRDefault="00DF5813" w:rsidP="00463599">
            <w:pPr>
              <w:ind w:firstLine="0"/>
              <w:jc w:val="center"/>
              <w:rPr>
                <w:ins w:id="3378" w:author="Andrew Bernath" w:date="2017-05-01T11:31:00Z"/>
                <w:color w:val="000000"/>
                <w:sz w:val="20"/>
              </w:rPr>
              <w:pPrChange w:id="3379" w:author="Andrew Bernath" w:date="2017-05-01T11:41:00Z">
                <w:pPr>
                  <w:jc w:val="center"/>
                </w:pPr>
              </w:pPrChange>
            </w:pPr>
            <w:ins w:id="3380" w:author="Andrew Bernath" w:date="2017-05-01T11:31:00Z">
              <w:r>
                <w:rPr>
                  <w:color w:val="000000"/>
                  <w:sz w:val="20"/>
                </w:rPr>
                <w:t>3.4%</w:t>
              </w:r>
            </w:ins>
          </w:p>
        </w:tc>
        <w:tc>
          <w:tcPr>
            <w:tcW w:w="114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Change w:id="3381" w:author="Andrew Bernath" w:date="2017-05-01T11:41:00Z">
              <w:tcPr>
                <w:tcW w:w="96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1FA38560" w14:textId="77777777" w:rsidR="00DF5813" w:rsidRDefault="00DF5813" w:rsidP="00463599">
            <w:pPr>
              <w:ind w:firstLine="0"/>
              <w:jc w:val="center"/>
              <w:rPr>
                <w:ins w:id="3382" w:author="Andrew Bernath" w:date="2017-05-01T11:31:00Z"/>
                <w:color w:val="000000"/>
                <w:sz w:val="20"/>
              </w:rPr>
              <w:pPrChange w:id="3383" w:author="Andrew Bernath" w:date="2017-05-01T11:41:00Z">
                <w:pPr>
                  <w:jc w:val="center"/>
                </w:pPr>
              </w:pPrChange>
            </w:pPr>
            <w:ins w:id="3384" w:author="Andrew Bernath" w:date="2017-05-01T11:31:00Z">
              <w:r>
                <w:rPr>
                  <w:color w:val="000000"/>
                  <w:sz w:val="20"/>
                </w:rPr>
                <w:t>7.3%</w:t>
              </w:r>
            </w:ins>
          </w:p>
        </w:tc>
        <w:tc>
          <w:tcPr>
            <w:tcW w:w="114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Change w:id="3385" w:author="Andrew Bernath" w:date="2017-05-01T11:41:00Z">
              <w:tcPr>
                <w:tcW w:w="96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5F4088D8" w14:textId="77777777" w:rsidR="00DF5813" w:rsidRDefault="00DF5813" w:rsidP="00463599">
            <w:pPr>
              <w:ind w:firstLine="0"/>
              <w:jc w:val="center"/>
              <w:rPr>
                <w:ins w:id="3386" w:author="Andrew Bernath" w:date="2017-05-01T11:31:00Z"/>
                <w:color w:val="000000"/>
                <w:sz w:val="20"/>
              </w:rPr>
              <w:pPrChange w:id="3387" w:author="Andrew Bernath" w:date="2017-05-01T11:41:00Z">
                <w:pPr>
                  <w:jc w:val="center"/>
                </w:pPr>
              </w:pPrChange>
            </w:pPr>
            <w:ins w:id="3388" w:author="Andrew Bernath" w:date="2017-05-01T11:31:00Z">
              <w:r>
                <w:rPr>
                  <w:color w:val="000000"/>
                  <w:sz w:val="20"/>
                </w:rPr>
                <w:t>3.9%</w:t>
              </w:r>
            </w:ins>
          </w:p>
        </w:tc>
      </w:tr>
      <w:tr w:rsidR="00DF5813" w14:paraId="09164422" w14:textId="77777777" w:rsidTr="00463599">
        <w:trPr>
          <w:trHeight w:val="315"/>
          <w:tblHeader/>
          <w:ins w:id="3389" w:author="Andrew Bernath" w:date="2017-05-01T11:31:00Z"/>
          <w:trPrChange w:id="3390" w:author="Andrew Bernath" w:date="2017-05-01T11:41:00Z">
            <w:trPr>
              <w:gridAfter w:val="0"/>
              <w:trHeight w:val="315"/>
            </w:trPr>
          </w:trPrChange>
        </w:trPr>
        <w:tc>
          <w:tcPr>
            <w:tcW w:w="852"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Change w:id="3391" w:author="Andrew Bernath" w:date="2017-05-01T11:41:00Z">
              <w:tcPr>
                <w:tcW w:w="96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16CC09AB" w14:textId="77777777" w:rsidR="00DF5813" w:rsidRDefault="00DF5813" w:rsidP="00463599">
            <w:pPr>
              <w:ind w:firstLine="0"/>
              <w:jc w:val="center"/>
              <w:rPr>
                <w:ins w:id="3392" w:author="Andrew Bernath" w:date="2017-05-01T11:31:00Z"/>
                <w:b/>
                <w:bCs/>
                <w:color w:val="000000"/>
                <w:sz w:val="20"/>
              </w:rPr>
              <w:pPrChange w:id="3393" w:author="Andrew Bernath" w:date="2017-05-01T11:41:00Z">
                <w:pPr>
                  <w:jc w:val="center"/>
                </w:pPr>
              </w:pPrChange>
            </w:pPr>
            <w:ins w:id="3394" w:author="Andrew Bernath" w:date="2017-05-01T11:31:00Z">
              <w:r>
                <w:rPr>
                  <w:b/>
                  <w:bCs/>
                  <w:color w:val="000000"/>
                  <w:sz w:val="20"/>
                </w:rPr>
                <w:t>8</w:t>
              </w:r>
            </w:ins>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Change w:id="3395" w:author="Andrew Bernath" w:date="2017-05-01T11:41:00Z">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tcPrChange>
          </w:tcPr>
          <w:p w14:paraId="2C9B9AFF" w14:textId="77777777" w:rsidR="00DF5813" w:rsidRDefault="00DF5813" w:rsidP="00463599">
            <w:pPr>
              <w:ind w:firstLine="0"/>
              <w:jc w:val="center"/>
              <w:rPr>
                <w:ins w:id="3396" w:author="Andrew Bernath" w:date="2017-05-01T11:31:00Z"/>
                <w:color w:val="000000"/>
                <w:sz w:val="20"/>
              </w:rPr>
              <w:pPrChange w:id="3397" w:author="Andrew Bernath" w:date="2017-05-01T11:41:00Z">
                <w:pPr>
                  <w:jc w:val="center"/>
                </w:pPr>
              </w:pPrChange>
            </w:pPr>
            <w:ins w:id="3398" w:author="Andrew Bernath" w:date="2017-05-01T11:31:00Z">
              <w:r>
                <w:rPr>
                  <w:color w:val="000000"/>
                  <w:sz w:val="20"/>
                </w:rPr>
                <w:t>2.9%</w:t>
              </w:r>
            </w:ins>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Change w:id="3399" w:author="Andrew Bernath" w:date="2017-05-01T11:41:00Z">
              <w:tcPr>
                <w:tcW w:w="0" w:type="auto"/>
                <w:gridSpan w:val="2"/>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tcPrChange>
          </w:tcPr>
          <w:p w14:paraId="6895F31D" w14:textId="77777777" w:rsidR="00DF5813" w:rsidRDefault="00DF5813" w:rsidP="00463599">
            <w:pPr>
              <w:ind w:firstLine="0"/>
              <w:jc w:val="center"/>
              <w:rPr>
                <w:ins w:id="3400" w:author="Andrew Bernath" w:date="2017-05-01T11:31:00Z"/>
                <w:color w:val="000000"/>
                <w:sz w:val="20"/>
              </w:rPr>
              <w:pPrChange w:id="3401" w:author="Andrew Bernath" w:date="2017-05-01T11:41:00Z">
                <w:pPr>
                  <w:jc w:val="center"/>
                </w:pPr>
              </w:pPrChange>
            </w:pPr>
            <w:ins w:id="3402" w:author="Andrew Bernath" w:date="2017-05-01T11:31:00Z">
              <w:r>
                <w:rPr>
                  <w:color w:val="000000"/>
                  <w:sz w:val="20"/>
                </w:rPr>
                <w:t>3.7%</w:t>
              </w:r>
            </w:ins>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Change w:id="3403" w:author="Andrew Bernath" w:date="2017-05-01T11:41:00Z">
              <w:tcPr>
                <w:tcW w:w="0" w:type="auto"/>
                <w:gridSpan w:val="2"/>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tcPrChange>
          </w:tcPr>
          <w:p w14:paraId="5B9C8E81" w14:textId="77777777" w:rsidR="00DF5813" w:rsidRDefault="00DF5813" w:rsidP="00463599">
            <w:pPr>
              <w:ind w:firstLine="0"/>
              <w:jc w:val="center"/>
              <w:rPr>
                <w:ins w:id="3404" w:author="Andrew Bernath" w:date="2017-05-01T11:31:00Z"/>
                <w:color w:val="000000"/>
                <w:sz w:val="20"/>
              </w:rPr>
              <w:pPrChange w:id="3405" w:author="Andrew Bernath" w:date="2017-05-01T11:41:00Z">
                <w:pPr>
                  <w:jc w:val="center"/>
                </w:pPr>
              </w:pPrChange>
            </w:pPr>
            <w:ins w:id="3406" w:author="Andrew Bernath" w:date="2017-05-01T11:31:00Z">
              <w:r>
                <w:rPr>
                  <w:color w:val="000000"/>
                  <w:sz w:val="20"/>
                </w:rPr>
                <w:t>3.7%</w:t>
              </w:r>
            </w:ins>
          </w:p>
        </w:tc>
        <w:tc>
          <w:tcPr>
            <w:tcW w:w="114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Change w:id="3407" w:author="Andrew Bernath" w:date="2017-05-01T11:41:00Z">
              <w:tcPr>
                <w:tcW w:w="96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2013C514" w14:textId="77777777" w:rsidR="00DF5813" w:rsidRDefault="00DF5813" w:rsidP="00463599">
            <w:pPr>
              <w:ind w:firstLine="0"/>
              <w:jc w:val="center"/>
              <w:rPr>
                <w:ins w:id="3408" w:author="Andrew Bernath" w:date="2017-05-01T11:31:00Z"/>
                <w:color w:val="000000"/>
                <w:sz w:val="20"/>
              </w:rPr>
              <w:pPrChange w:id="3409" w:author="Andrew Bernath" w:date="2017-05-01T11:41:00Z">
                <w:pPr>
                  <w:jc w:val="center"/>
                </w:pPr>
              </w:pPrChange>
            </w:pPr>
            <w:ins w:id="3410" w:author="Andrew Bernath" w:date="2017-05-01T11:31:00Z">
              <w:r>
                <w:rPr>
                  <w:color w:val="000000"/>
                  <w:sz w:val="20"/>
                </w:rPr>
                <w:t>2.7%</w:t>
              </w:r>
            </w:ins>
          </w:p>
        </w:tc>
        <w:tc>
          <w:tcPr>
            <w:tcW w:w="114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Change w:id="3411" w:author="Andrew Bernath" w:date="2017-05-01T11:41:00Z">
              <w:tcPr>
                <w:tcW w:w="96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317C5E6B" w14:textId="77777777" w:rsidR="00DF5813" w:rsidRDefault="00DF5813" w:rsidP="00463599">
            <w:pPr>
              <w:ind w:firstLine="0"/>
              <w:jc w:val="center"/>
              <w:rPr>
                <w:ins w:id="3412" w:author="Andrew Bernath" w:date="2017-05-01T11:31:00Z"/>
                <w:color w:val="000000"/>
                <w:sz w:val="20"/>
              </w:rPr>
              <w:pPrChange w:id="3413" w:author="Andrew Bernath" w:date="2017-05-01T11:41:00Z">
                <w:pPr>
                  <w:jc w:val="center"/>
                </w:pPr>
              </w:pPrChange>
            </w:pPr>
            <w:ins w:id="3414" w:author="Andrew Bernath" w:date="2017-05-01T11:31:00Z">
              <w:r>
                <w:rPr>
                  <w:color w:val="000000"/>
                  <w:sz w:val="20"/>
                </w:rPr>
                <w:t>6.7%</w:t>
              </w:r>
            </w:ins>
          </w:p>
        </w:tc>
        <w:tc>
          <w:tcPr>
            <w:tcW w:w="1147"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Change w:id="3415" w:author="Andrew Bernath" w:date="2017-05-01T11:41:00Z">
              <w:tcPr>
                <w:tcW w:w="960" w:type="dxa"/>
                <w:gridSpan w:val="2"/>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tcPrChange>
          </w:tcPr>
          <w:p w14:paraId="0B3EF3A9" w14:textId="77777777" w:rsidR="00DF5813" w:rsidRDefault="00DF5813" w:rsidP="00463599">
            <w:pPr>
              <w:ind w:firstLine="0"/>
              <w:jc w:val="center"/>
              <w:rPr>
                <w:ins w:id="3416" w:author="Andrew Bernath" w:date="2017-05-01T11:31:00Z"/>
                <w:color w:val="000000"/>
                <w:sz w:val="20"/>
              </w:rPr>
              <w:pPrChange w:id="3417" w:author="Andrew Bernath" w:date="2017-05-01T11:41:00Z">
                <w:pPr>
                  <w:jc w:val="center"/>
                </w:pPr>
              </w:pPrChange>
            </w:pPr>
            <w:ins w:id="3418" w:author="Andrew Bernath" w:date="2017-05-01T11:31:00Z">
              <w:r>
                <w:rPr>
                  <w:color w:val="000000"/>
                  <w:sz w:val="20"/>
                </w:rPr>
                <w:t>3.2%</w:t>
              </w:r>
            </w:ins>
          </w:p>
        </w:tc>
      </w:tr>
    </w:tbl>
    <w:p w14:paraId="1B8DE52F" w14:textId="3640867F" w:rsidR="000C4E42" w:rsidDel="007E6BE0" w:rsidRDefault="00DF5813" w:rsidP="004E3505">
      <w:pPr>
        <w:pStyle w:val="Caption"/>
        <w:keepNext/>
        <w:spacing w:before="240" w:after="240"/>
        <w:ind w:firstLine="0"/>
        <w:jc w:val="left"/>
        <w:rPr>
          <w:del w:id="3419" w:author="Andrew Bernath" w:date="2017-04-30T21:43:00Z"/>
        </w:rPr>
        <w:pPrChange w:id="3420" w:author="Andrew Bernath" w:date="2017-05-01T10:36:00Z">
          <w:pPr>
            <w:pStyle w:val="Caption"/>
            <w:keepNext/>
            <w:jc w:val="center"/>
          </w:pPr>
        </w:pPrChange>
      </w:pPr>
      <w:ins w:id="3421" w:author="Andrew Bernath" w:date="2017-05-01T11:31:00Z">
        <w:r w:rsidDel="007E6BE0">
          <w:t xml:space="preserve"> </w:t>
        </w:r>
      </w:ins>
      <w:del w:id="3422" w:author="Andrew Bernath" w:date="2017-04-30T21:44:00Z">
        <w:r w:rsidR="000C4E42" w:rsidDel="007E6BE0">
          <w:delText>Fi</w:delText>
        </w:r>
      </w:del>
      <w:del w:id="3423" w:author="Andrew Bernath" w:date="2017-04-30T21:43:00Z">
        <w:r w:rsidR="000C4E42" w:rsidDel="007E6BE0">
          <w:delText xml:space="preserve">gure </w:delText>
        </w:r>
      </w:del>
      <w:commentRangeStart w:id="3424"/>
      <w:del w:id="3425" w:author="Andrew Bernath" w:date="2017-04-30T21:23:00Z">
        <w:r w:rsidR="00E54E9E" w:rsidDel="000E6EDF">
          <w:fldChar w:fldCharType="begin"/>
        </w:r>
        <w:r w:rsidR="00E54E9E" w:rsidDel="000E6EDF">
          <w:delInstrText xml:space="preserve"> SEQ Figure \* ARABIC </w:delInstrText>
        </w:r>
        <w:r w:rsidR="00E54E9E" w:rsidDel="000E6EDF">
          <w:fldChar w:fldCharType="separate"/>
        </w:r>
        <w:r w:rsidR="007735B5" w:rsidDel="000E6EDF">
          <w:rPr>
            <w:noProof/>
          </w:rPr>
          <w:delText>1</w:delText>
        </w:r>
        <w:r w:rsidR="00E54E9E" w:rsidDel="000E6EDF">
          <w:rPr>
            <w:noProof/>
          </w:rPr>
          <w:fldChar w:fldCharType="end"/>
        </w:r>
      </w:del>
      <w:commentRangeEnd w:id="3424"/>
      <w:del w:id="3426" w:author="Andrew Bernath" w:date="2017-04-30T21:43:00Z">
        <w:r w:rsidR="00931A62" w:rsidDel="007E6BE0">
          <w:rPr>
            <w:rStyle w:val="CommentReference"/>
            <w:rFonts w:asciiTheme="minorHAnsi" w:eastAsiaTheme="minorHAnsi" w:hAnsiTheme="minorHAnsi" w:cstheme="minorBidi"/>
            <w:i w:val="0"/>
            <w:iCs w:val="0"/>
            <w:color w:val="auto"/>
          </w:rPr>
          <w:commentReference w:id="3424"/>
        </w:r>
      </w:del>
    </w:p>
    <w:p w14:paraId="7B45E106" w14:textId="7CAE9023" w:rsidR="008A5CE8" w:rsidDel="007E6BE0" w:rsidRDefault="008A5CE8" w:rsidP="000314B8">
      <w:pPr>
        <w:pStyle w:val="Caption"/>
        <w:keepNext/>
        <w:ind w:firstLine="0"/>
        <w:jc w:val="left"/>
        <w:rPr>
          <w:del w:id="3427" w:author="Andrew Bernath" w:date="2017-04-30T21:43:00Z"/>
        </w:rPr>
        <w:pPrChange w:id="3428" w:author="Andrew Bernath" w:date="2017-05-01T00:10:00Z">
          <w:pPr>
            <w:ind w:firstLine="0"/>
            <w:jc w:val="center"/>
          </w:pPr>
        </w:pPrChange>
      </w:pPr>
      <w:del w:id="3429" w:author="Andrew Bernath" w:date="2017-04-30T21:43:00Z">
        <w:r w:rsidDel="007E6BE0">
          <w:rPr>
            <w:noProof/>
          </w:rPr>
          <w:drawing>
            <wp:inline distT="0" distB="0" distL="0" distR="0" wp14:anchorId="40ED456A" wp14:editId="6721A083">
              <wp:extent cx="6102350" cy="17252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02350" cy="1725295"/>
                      </a:xfrm>
                      <a:prstGeom prst="rect">
                        <a:avLst/>
                      </a:prstGeom>
                      <a:noFill/>
                    </pic:spPr>
                  </pic:pic>
                </a:graphicData>
              </a:graphic>
            </wp:inline>
          </w:drawing>
        </w:r>
      </w:del>
    </w:p>
    <w:p w14:paraId="47E9DCBB" w14:textId="4FDC9702" w:rsidR="000C4E42" w:rsidDel="007E6BE0" w:rsidRDefault="000C4E42" w:rsidP="000314B8">
      <w:pPr>
        <w:pStyle w:val="Caption"/>
        <w:keepNext/>
        <w:ind w:firstLine="0"/>
        <w:jc w:val="left"/>
        <w:rPr>
          <w:del w:id="3430" w:author="Andrew Bernath" w:date="2017-04-30T21:43:00Z"/>
        </w:rPr>
        <w:pPrChange w:id="3431" w:author="Andrew Bernath" w:date="2017-05-01T00:10:00Z">
          <w:pPr>
            <w:pStyle w:val="Caption"/>
            <w:keepNext/>
            <w:jc w:val="center"/>
          </w:pPr>
        </w:pPrChange>
      </w:pPr>
      <w:del w:id="3432" w:author="Andrew Bernath" w:date="2017-04-30T21:43:00Z">
        <w:r w:rsidDel="007E6BE0">
          <w:delText xml:space="preserve">Figure </w:delText>
        </w:r>
      </w:del>
      <w:del w:id="3433" w:author="Andrew Bernath" w:date="2017-04-30T21:23:00Z">
        <w:r w:rsidR="00B25C20" w:rsidDel="000E6EDF">
          <w:fldChar w:fldCharType="begin"/>
        </w:r>
        <w:r w:rsidR="00B25C20" w:rsidDel="000E6EDF">
          <w:delInstrText xml:space="preserve"> SEQ Figure \* ARABIC </w:delInstrText>
        </w:r>
        <w:r w:rsidR="00B25C20" w:rsidDel="000E6EDF">
          <w:fldChar w:fldCharType="separate"/>
        </w:r>
        <w:r w:rsidR="007735B5" w:rsidDel="000E6EDF">
          <w:rPr>
            <w:noProof/>
          </w:rPr>
          <w:delText>2</w:delText>
        </w:r>
        <w:r w:rsidR="00B25C20" w:rsidDel="000E6EDF">
          <w:rPr>
            <w:noProof/>
          </w:rPr>
          <w:fldChar w:fldCharType="end"/>
        </w:r>
      </w:del>
    </w:p>
    <w:p w14:paraId="10E8DF01" w14:textId="1A2C0583" w:rsidR="00274CBF" w:rsidDel="007E6BE0" w:rsidRDefault="00274CBF" w:rsidP="000314B8">
      <w:pPr>
        <w:pStyle w:val="Caption"/>
        <w:keepNext/>
        <w:ind w:firstLine="0"/>
        <w:jc w:val="left"/>
        <w:rPr>
          <w:del w:id="3434" w:author="Andrew Bernath" w:date="2017-04-30T21:43:00Z"/>
        </w:rPr>
        <w:pPrChange w:id="3435" w:author="Andrew Bernath" w:date="2017-05-01T00:10:00Z">
          <w:pPr>
            <w:ind w:firstLine="0"/>
            <w:jc w:val="center"/>
          </w:pPr>
        </w:pPrChange>
      </w:pPr>
      <w:del w:id="3436" w:author="Andrew Bernath" w:date="2017-04-30T21:43:00Z">
        <w:r w:rsidDel="007E6BE0">
          <w:rPr>
            <w:noProof/>
          </w:rPr>
          <w:drawing>
            <wp:inline distT="0" distB="0" distL="0" distR="0" wp14:anchorId="64557F09" wp14:editId="25DC3FD8">
              <wp:extent cx="6102350" cy="17189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02350" cy="1718945"/>
                      </a:xfrm>
                      <a:prstGeom prst="rect">
                        <a:avLst/>
                      </a:prstGeom>
                      <a:noFill/>
                    </pic:spPr>
                  </pic:pic>
                </a:graphicData>
              </a:graphic>
            </wp:inline>
          </w:drawing>
        </w:r>
      </w:del>
    </w:p>
    <w:p w14:paraId="17B854C3" w14:textId="027DEFF6" w:rsidR="000C4E42" w:rsidDel="007E6BE0" w:rsidRDefault="000C4E42" w:rsidP="000314B8">
      <w:pPr>
        <w:pStyle w:val="Caption"/>
        <w:keepNext/>
        <w:ind w:firstLine="0"/>
        <w:jc w:val="left"/>
        <w:rPr>
          <w:del w:id="3437" w:author="Andrew Bernath" w:date="2017-04-30T21:44:00Z"/>
        </w:rPr>
        <w:pPrChange w:id="3438" w:author="Andrew Bernath" w:date="2017-05-01T00:10:00Z">
          <w:pPr>
            <w:pStyle w:val="Caption"/>
            <w:keepNext/>
            <w:jc w:val="center"/>
          </w:pPr>
        </w:pPrChange>
      </w:pPr>
      <w:del w:id="3439" w:author="Andrew Bernath" w:date="2017-04-30T21:43:00Z">
        <w:r w:rsidDel="007E6BE0">
          <w:delText xml:space="preserve">Figure </w:delText>
        </w:r>
      </w:del>
      <w:del w:id="3440" w:author="Andrew Bernath" w:date="2017-04-30T21:23:00Z">
        <w:r w:rsidR="00B25C20" w:rsidDel="000E6EDF">
          <w:fldChar w:fldCharType="begin"/>
        </w:r>
        <w:r w:rsidR="00B25C20" w:rsidDel="000E6EDF">
          <w:delInstrText xml:space="preserve"> SEQ Figure \* ARABIC </w:delInstrText>
        </w:r>
        <w:r w:rsidR="00B25C20" w:rsidDel="000E6EDF">
          <w:fldChar w:fldCharType="separate"/>
        </w:r>
        <w:r w:rsidR="007735B5" w:rsidDel="000E6EDF">
          <w:rPr>
            <w:noProof/>
          </w:rPr>
          <w:delText>3</w:delText>
        </w:r>
        <w:r w:rsidR="00B25C20" w:rsidDel="000E6EDF">
          <w:rPr>
            <w:noProof/>
          </w:rPr>
          <w:fldChar w:fldCharType="end"/>
        </w:r>
      </w:del>
    </w:p>
    <w:p w14:paraId="4FF427E9" w14:textId="5B91D8D2" w:rsidR="00274CBF" w:rsidRDefault="00274CBF" w:rsidP="000314B8">
      <w:pPr>
        <w:ind w:firstLine="0"/>
        <w:jc w:val="left"/>
        <w:pPrChange w:id="3441" w:author="Andrew Bernath" w:date="2017-05-01T00:10:00Z">
          <w:pPr>
            <w:ind w:firstLine="0"/>
            <w:jc w:val="center"/>
          </w:pPr>
        </w:pPrChange>
      </w:pPr>
      <w:del w:id="3442" w:author="Andrew Bernath" w:date="2017-04-30T21:43:00Z">
        <w:r w:rsidDel="007E6BE0">
          <w:rPr>
            <w:noProof/>
          </w:rPr>
          <w:drawing>
            <wp:inline distT="0" distB="0" distL="0" distR="0" wp14:anchorId="261FDFD4" wp14:editId="5C61A544">
              <wp:extent cx="6102350" cy="2292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02350" cy="2292350"/>
                      </a:xfrm>
                      <a:prstGeom prst="rect">
                        <a:avLst/>
                      </a:prstGeom>
                      <a:noFill/>
                    </pic:spPr>
                  </pic:pic>
                </a:graphicData>
              </a:graphic>
            </wp:inline>
          </w:drawing>
        </w:r>
      </w:del>
    </w:p>
    <w:p w14:paraId="4F04B5F0" w14:textId="5EAFD23B" w:rsidR="00366479" w:rsidRPr="00EF76E8" w:rsidRDefault="00931A62" w:rsidP="001157E2">
      <w:pPr>
        <w:pStyle w:val="Heading1"/>
      </w:pPr>
      <w:ins w:id="3443" w:author="Jennifer Huckett" w:date="2017-04-28T19:42:00Z">
        <w:r>
          <w:t>Conclusions</w:t>
        </w:r>
      </w:ins>
      <w:del w:id="3444" w:author="Jennifer Huckett" w:date="2017-04-28T19:42:00Z">
        <w:r w:rsidR="00366479" w:rsidDel="00931A62">
          <w:delText>Discussion</w:delText>
        </w:r>
      </w:del>
    </w:p>
    <w:p w14:paraId="3CF15EBC" w14:textId="5DD2279B" w:rsidR="00421C49" w:rsidRPr="007749B2" w:rsidRDefault="00B32F76">
      <w:pPr>
        <w:pStyle w:val="Heading2"/>
        <w:rPr>
          <w:ins w:id="3445" w:author="Andrew Bernath" w:date="2017-05-01T10:24:00Z"/>
          <w:b w:val="0"/>
          <w:rPrChange w:id="3446" w:author="Andrew Bernath" w:date="2017-05-01T12:42:00Z">
            <w:rPr>
              <w:ins w:id="3447" w:author="Andrew Bernath" w:date="2017-05-01T10:24:00Z"/>
              <w:b/>
            </w:rPr>
          </w:rPrChange>
        </w:rPr>
        <w:pPrChange w:id="3448" w:author="Jennifer Huckett" w:date="2017-04-28T19:49:00Z">
          <w:pPr>
            <w:ind w:firstLine="0"/>
          </w:pPr>
        </w:pPrChange>
      </w:pPr>
      <w:del w:id="3449" w:author="Jennifer Huckett" w:date="2017-04-28T19:42:00Z">
        <w:r w:rsidRPr="007749B2" w:rsidDel="00931A62">
          <w:rPr>
            <w:b w:val="0"/>
            <w:rPrChange w:id="3450" w:author="Andrew Bernath" w:date="2017-05-01T12:42:00Z">
              <w:rPr>
                <w:b/>
              </w:rPr>
            </w:rPrChange>
          </w:rPr>
          <w:delText xml:space="preserve">Despite </w:delText>
        </w:r>
      </w:del>
      <w:ins w:id="3451" w:author="Jennifer Huckett" w:date="2017-04-28T19:42:00Z">
        <w:r w:rsidR="00931A62" w:rsidRPr="007749B2">
          <w:rPr>
            <w:b w:val="0"/>
            <w:rPrChange w:id="3452" w:author="Andrew Bernath" w:date="2017-05-01T12:42:00Z">
              <w:rPr>
                <w:b/>
              </w:rPr>
            </w:rPrChange>
          </w:rPr>
          <w:t xml:space="preserve">Regardless of which framework we use to </w:t>
        </w:r>
      </w:ins>
      <w:del w:id="3453" w:author="Jennifer Huckett" w:date="2017-04-28T19:42:00Z">
        <w:r w:rsidRPr="007749B2" w:rsidDel="00931A62">
          <w:rPr>
            <w:b w:val="0"/>
            <w:rPrChange w:id="3454" w:author="Andrew Bernath" w:date="2017-05-01T12:42:00Z">
              <w:rPr>
                <w:b/>
              </w:rPr>
            </w:rPrChange>
          </w:rPr>
          <w:delText xml:space="preserve">the method for </w:delText>
        </w:r>
      </w:del>
      <w:r w:rsidRPr="007749B2">
        <w:rPr>
          <w:b w:val="0"/>
          <w:rPrChange w:id="3455" w:author="Andrew Bernath" w:date="2017-05-01T12:42:00Z">
            <w:rPr>
              <w:b/>
            </w:rPr>
          </w:rPrChange>
        </w:rPr>
        <w:t>estimat</w:t>
      </w:r>
      <w:ins w:id="3456" w:author="Jennifer Huckett" w:date="2017-04-28T19:42:00Z">
        <w:r w:rsidR="00931A62" w:rsidRPr="007749B2">
          <w:rPr>
            <w:b w:val="0"/>
            <w:rPrChange w:id="3457" w:author="Andrew Bernath" w:date="2017-05-01T12:42:00Z">
              <w:rPr>
                <w:b/>
              </w:rPr>
            </w:rPrChange>
          </w:rPr>
          <w:t>e</w:t>
        </w:r>
      </w:ins>
      <w:del w:id="3458" w:author="Jennifer Huckett" w:date="2017-04-28T19:42:00Z">
        <w:r w:rsidRPr="007749B2" w:rsidDel="00931A62">
          <w:rPr>
            <w:b w:val="0"/>
            <w:rPrChange w:id="3459" w:author="Andrew Bernath" w:date="2017-05-01T12:42:00Z">
              <w:rPr>
                <w:b/>
              </w:rPr>
            </w:rPrChange>
          </w:rPr>
          <w:delText>ing</w:delText>
        </w:r>
      </w:del>
      <w:r w:rsidRPr="007749B2">
        <w:rPr>
          <w:b w:val="0"/>
          <w:rPrChange w:id="3460" w:author="Andrew Bernath" w:date="2017-05-01T12:42:00Z">
            <w:rPr>
              <w:b/>
            </w:rPr>
          </w:rPrChange>
        </w:rPr>
        <w:t xml:space="preserve"> savings,</w:t>
      </w:r>
      <w:r w:rsidR="00E54E9E" w:rsidRPr="007749B2">
        <w:rPr>
          <w:b w:val="0"/>
          <w:rPrChange w:id="3461" w:author="Andrew Bernath" w:date="2017-05-01T12:42:00Z">
            <w:rPr>
              <w:b/>
            </w:rPr>
          </w:rPrChange>
        </w:rPr>
        <w:t xml:space="preserve"> we see that omitting significant energy </w:t>
      </w:r>
      <w:del w:id="3462" w:author="Jennifer Huckett" w:date="2017-04-28T19:42:00Z">
        <w:r w:rsidR="00E54E9E" w:rsidRPr="007749B2" w:rsidDel="00931A62">
          <w:rPr>
            <w:b w:val="0"/>
            <w:rPrChange w:id="3463" w:author="Andrew Bernath" w:date="2017-05-01T12:42:00Z">
              <w:rPr>
                <w:b/>
              </w:rPr>
            </w:rPrChange>
          </w:rPr>
          <w:delText xml:space="preserve">driving </w:delText>
        </w:r>
      </w:del>
      <w:ins w:id="3464" w:author="Jennifer Huckett" w:date="2017-04-28T19:42:00Z">
        <w:r w:rsidR="00931A62" w:rsidRPr="007749B2">
          <w:rPr>
            <w:b w:val="0"/>
            <w:rPrChange w:id="3465" w:author="Andrew Bernath" w:date="2017-05-01T12:42:00Z">
              <w:rPr>
                <w:b/>
              </w:rPr>
            </w:rPrChange>
          </w:rPr>
          <w:t xml:space="preserve">drivers from the regression </w:t>
        </w:r>
      </w:ins>
      <w:del w:id="3466" w:author="Jennifer Huckett" w:date="2017-04-28T19:43:00Z">
        <w:r w:rsidR="00E54E9E" w:rsidRPr="007749B2" w:rsidDel="00931A62">
          <w:rPr>
            <w:b w:val="0"/>
            <w:rPrChange w:id="3467" w:author="Andrew Bernath" w:date="2017-05-01T12:42:00Z">
              <w:rPr>
                <w:b/>
              </w:rPr>
            </w:rPrChange>
          </w:rPr>
          <w:delText xml:space="preserve">variables </w:delText>
        </w:r>
      </w:del>
      <w:ins w:id="3468" w:author="Jennifer Huckett" w:date="2017-04-28T19:43:00Z">
        <w:r w:rsidR="00931A62" w:rsidRPr="007749B2">
          <w:rPr>
            <w:b w:val="0"/>
            <w:rPrChange w:id="3469" w:author="Andrew Bernath" w:date="2017-05-01T12:42:00Z">
              <w:rPr>
                <w:b/>
              </w:rPr>
            </w:rPrChange>
          </w:rPr>
          <w:t xml:space="preserve">models </w:t>
        </w:r>
      </w:ins>
      <w:r w:rsidR="00E54E9E" w:rsidRPr="007749B2">
        <w:rPr>
          <w:b w:val="0"/>
          <w:rPrChange w:id="3470" w:author="Andrew Bernath" w:date="2017-05-01T12:42:00Z">
            <w:rPr>
              <w:b/>
            </w:rPr>
          </w:rPrChange>
        </w:rPr>
        <w:t>(</w:t>
      </w:r>
      <w:ins w:id="3471" w:author="Jennifer Huckett" w:date="2017-04-28T19:43:00Z">
        <w:r w:rsidR="00931A62" w:rsidRPr="007749B2">
          <w:rPr>
            <w:b w:val="0"/>
            <w:rPrChange w:id="3472" w:author="Andrew Bernath" w:date="2017-05-01T12:42:00Z">
              <w:rPr>
                <w:b/>
              </w:rPr>
            </w:rPrChange>
          </w:rPr>
          <w:t xml:space="preserve">i.e., </w:t>
        </w:r>
      </w:ins>
      <w:ins w:id="3473" w:author="Andrew Bernath" w:date="2017-05-01T00:55:00Z">
        <w:r w:rsidR="00F93F2A" w:rsidRPr="007749B2">
          <w:rPr>
            <w:b w:val="0"/>
            <w:rPrChange w:id="3474" w:author="Andrew Bernath" w:date="2017-05-01T12:42:00Z">
              <w:rPr>
                <w:b/>
              </w:rPr>
            </w:rPrChange>
          </w:rPr>
          <w:t xml:space="preserve">post-program period events, </w:t>
        </w:r>
      </w:ins>
      <w:del w:id="3475" w:author="Jennifer Huckett" w:date="2017-04-28T19:43:00Z">
        <w:r w:rsidR="00E54E9E" w:rsidRPr="007749B2" w:rsidDel="00931A62">
          <w:rPr>
            <w:b w:val="0"/>
            <w:rPrChange w:id="3476" w:author="Andrew Bernath" w:date="2017-05-01T12:42:00Z">
              <w:rPr>
                <w:b/>
              </w:rPr>
            </w:rPrChange>
          </w:rPr>
          <w:delText xml:space="preserve">such as </w:delText>
        </w:r>
      </w:del>
      <w:r w:rsidR="00E54E9E" w:rsidRPr="007749B2">
        <w:rPr>
          <w:b w:val="0"/>
          <w:rPrChange w:id="3477" w:author="Andrew Bernath" w:date="2017-05-01T12:42:00Z">
            <w:rPr>
              <w:b/>
            </w:rPr>
          </w:rPrChange>
        </w:rPr>
        <w:t>production</w:t>
      </w:r>
      <w:ins w:id="3478" w:author="Andrew Bernath" w:date="2017-05-01T00:56:00Z">
        <w:r w:rsidR="00F93F2A" w:rsidRPr="007749B2">
          <w:rPr>
            <w:b w:val="0"/>
            <w:rPrChange w:id="3479" w:author="Andrew Bernath" w:date="2017-05-01T12:42:00Z">
              <w:rPr>
                <w:b/>
              </w:rPr>
            </w:rPrChange>
          </w:rPr>
          <w:t>,</w:t>
        </w:r>
      </w:ins>
      <w:ins w:id="3480" w:author="Jennifer Huckett" w:date="2017-04-28T19:43:00Z">
        <w:r w:rsidR="00931A62" w:rsidRPr="007749B2">
          <w:rPr>
            <w:b w:val="0"/>
            <w:rPrChange w:id="3481" w:author="Andrew Bernath" w:date="2017-05-01T12:42:00Z">
              <w:rPr>
                <w:b/>
              </w:rPr>
            </w:rPrChange>
          </w:rPr>
          <w:t xml:space="preserve"> </w:t>
        </w:r>
        <w:proofErr w:type="gramStart"/>
        <w:r w:rsidR="00931A62" w:rsidRPr="007749B2">
          <w:rPr>
            <w:b w:val="0"/>
            <w:rPrChange w:id="3482" w:author="Andrew Bernath" w:date="2017-05-01T12:42:00Z">
              <w:rPr>
                <w:b/>
              </w:rPr>
            </w:rPrChange>
          </w:rPr>
          <w:t>an</w:t>
        </w:r>
        <w:proofErr w:type="gramEnd"/>
        <w:del w:id="3483" w:author="Andrew Bernath" w:date="2017-05-01T00:27:00Z">
          <w:r w:rsidR="00931A62" w:rsidRPr="007749B2" w:rsidDel="00DE1450">
            <w:rPr>
              <w:b w:val="0"/>
              <w:rPrChange w:id="3484" w:author="Andrew Bernath" w:date="2017-05-01T12:42:00Z">
                <w:rPr>
                  <w:b/>
                </w:rPr>
              </w:rPrChange>
            </w:rPr>
            <w:delText xml:space="preserve"> </w:delText>
          </w:r>
        </w:del>
        <w:r w:rsidR="00931A62" w:rsidRPr="007749B2">
          <w:rPr>
            <w:b w:val="0"/>
            <w:rPrChange w:id="3485" w:author="Andrew Bernath" w:date="2017-05-01T12:42:00Z">
              <w:rPr>
                <w:b/>
              </w:rPr>
            </w:rPrChange>
          </w:rPr>
          <w:t>d weather</w:t>
        </w:r>
      </w:ins>
      <w:r w:rsidR="00E54E9E" w:rsidRPr="007749B2">
        <w:rPr>
          <w:b w:val="0"/>
          <w:rPrChange w:id="3486" w:author="Andrew Bernath" w:date="2017-05-01T12:42:00Z">
            <w:rPr>
              <w:b/>
            </w:rPr>
          </w:rPrChange>
        </w:rPr>
        <w:t xml:space="preserve">) </w:t>
      </w:r>
      <w:r w:rsidRPr="007749B2">
        <w:rPr>
          <w:b w:val="0"/>
          <w:rPrChange w:id="3487" w:author="Andrew Bernath" w:date="2017-05-01T12:42:00Z">
            <w:rPr>
              <w:b/>
            </w:rPr>
          </w:rPrChange>
        </w:rPr>
        <w:t xml:space="preserve">leads </w:t>
      </w:r>
      <w:ins w:id="3488" w:author="Andrew Bernath" w:date="2017-05-01T00:56:00Z">
        <w:r w:rsidR="00F93F2A" w:rsidRPr="007749B2">
          <w:rPr>
            <w:b w:val="0"/>
            <w:rPrChange w:id="3489" w:author="Andrew Bernath" w:date="2017-05-01T12:42:00Z">
              <w:rPr>
                <w:b/>
              </w:rPr>
            </w:rPrChange>
          </w:rPr>
          <w:t xml:space="preserve">to </w:t>
        </w:r>
      </w:ins>
      <w:ins w:id="3490" w:author="Jennifer Huckett" w:date="2017-04-28T19:43:00Z">
        <w:r w:rsidR="00931A62" w:rsidRPr="007749B2">
          <w:rPr>
            <w:b w:val="0"/>
            <w:rPrChange w:id="3491" w:author="Andrew Bernath" w:date="2017-05-01T12:42:00Z">
              <w:rPr>
                <w:b/>
              </w:rPr>
            </w:rPrChange>
          </w:rPr>
          <w:t xml:space="preserve">inaccurate </w:t>
        </w:r>
      </w:ins>
      <w:del w:id="3492" w:author="Jennifer Huckett" w:date="2017-04-28T19:43:00Z">
        <w:r w:rsidRPr="007749B2" w:rsidDel="00931A62">
          <w:rPr>
            <w:b w:val="0"/>
            <w:rPrChange w:id="3493" w:author="Andrew Bernath" w:date="2017-05-01T12:42:00Z">
              <w:rPr>
                <w:b/>
              </w:rPr>
            </w:rPrChange>
          </w:rPr>
          <w:delText xml:space="preserve">to a </w:delText>
        </w:r>
      </w:del>
      <w:r w:rsidRPr="007749B2">
        <w:rPr>
          <w:b w:val="0"/>
          <w:rPrChange w:id="3494" w:author="Andrew Bernath" w:date="2017-05-01T12:42:00Z">
            <w:rPr>
              <w:b/>
            </w:rPr>
          </w:rPrChange>
        </w:rPr>
        <w:t>program savings estimate</w:t>
      </w:r>
      <w:ins w:id="3495" w:author="Jennifer Huckett" w:date="2017-04-28T19:43:00Z">
        <w:r w:rsidR="00931A62" w:rsidRPr="007749B2">
          <w:rPr>
            <w:b w:val="0"/>
            <w:rPrChange w:id="3496" w:author="Andrew Bernath" w:date="2017-05-01T12:42:00Z">
              <w:rPr>
                <w:b/>
              </w:rPr>
            </w:rPrChange>
          </w:rPr>
          <w:t>s</w:t>
        </w:r>
      </w:ins>
      <w:del w:id="3497" w:author="Jennifer Huckett" w:date="2017-04-28T19:43:00Z">
        <w:r w:rsidRPr="007749B2" w:rsidDel="00931A62">
          <w:rPr>
            <w:b w:val="0"/>
            <w:rPrChange w:id="3498" w:author="Andrew Bernath" w:date="2017-05-01T12:42:00Z">
              <w:rPr>
                <w:b/>
              </w:rPr>
            </w:rPrChange>
          </w:rPr>
          <w:delText xml:space="preserve"> that fails to accurately capture the true savings values at </w:delText>
        </w:r>
      </w:del>
      <w:ins w:id="3499" w:author="Jennifer Huckett" w:date="2017-04-28T19:43:00Z">
        <w:r w:rsidR="00931A62" w:rsidRPr="007749B2">
          <w:rPr>
            <w:b w:val="0"/>
            <w:rPrChange w:id="3500" w:author="Andrew Bernath" w:date="2017-05-01T12:42:00Z">
              <w:rPr>
                <w:b/>
              </w:rPr>
            </w:rPrChange>
          </w:rPr>
          <w:t xml:space="preserve"> and 80% confidence intervals that do not </w:t>
        </w:r>
      </w:ins>
      <w:ins w:id="3501" w:author="Jennifer Huckett" w:date="2017-04-28T19:44:00Z">
        <w:r w:rsidR="00931A62" w:rsidRPr="007749B2">
          <w:rPr>
            <w:b w:val="0"/>
            <w:rPrChange w:id="3502" w:author="Andrew Bernath" w:date="2017-05-01T12:42:00Z">
              <w:rPr>
                <w:b/>
              </w:rPr>
            </w:rPrChange>
          </w:rPr>
          <w:t xml:space="preserve">actually include the true savings value </w:t>
        </w:r>
      </w:ins>
      <w:del w:id="3503" w:author="Jennifer Huckett" w:date="2017-04-28T19:44:00Z">
        <w:r w:rsidRPr="007749B2" w:rsidDel="00931A62">
          <w:rPr>
            <w:b w:val="0"/>
            <w:rPrChange w:id="3504" w:author="Andrew Bernath" w:date="2017-05-01T12:42:00Z">
              <w:rPr>
                <w:b/>
              </w:rPr>
            </w:rPrChange>
          </w:rPr>
          <w:delText xml:space="preserve">leas </w:delText>
        </w:r>
      </w:del>
      <w:r w:rsidRPr="007749B2">
        <w:rPr>
          <w:b w:val="0"/>
          <w:rPrChange w:id="3505" w:author="Andrew Bernath" w:date="2017-05-01T12:42:00Z">
            <w:rPr>
              <w:b/>
            </w:rPr>
          </w:rPrChange>
        </w:rPr>
        <w:t>80% of the time</w:t>
      </w:r>
      <w:del w:id="3506" w:author="Jennifer Huckett" w:date="2017-04-28T19:44:00Z">
        <w:r w:rsidRPr="007749B2" w:rsidDel="00931A62">
          <w:rPr>
            <w:b w:val="0"/>
            <w:rPrChange w:id="3507" w:author="Andrew Bernath" w:date="2017-05-01T12:42:00Z">
              <w:rPr>
                <w:b/>
              </w:rPr>
            </w:rPrChange>
          </w:rPr>
          <w:delText xml:space="preserve">; see </w:delText>
        </w:r>
      </w:del>
      <w:r w:rsidRPr="007749B2">
        <w:rPr>
          <w:b w:val="0"/>
          <w:rPrChange w:id="3508" w:author="Andrew Bernath" w:date="2017-05-01T12:42:00Z">
            <w:rPr>
              <w:b/>
            </w:rPr>
          </w:rPrChange>
        </w:rPr>
        <w:t xml:space="preserve">. </w:t>
      </w:r>
      <w:ins w:id="3509" w:author="Jennifer Huckett" w:date="2017-04-28T19:45:00Z">
        <w:r w:rsidR="00931A62" w:rsidRPr="007749B2">
          <w:rPr>
            <w:b w:val="0"/>
            <w:rPrChange w:id="3510" w:author="Andrew Bernath" w:date="2017-05-01T12:42:00Z">
              <w:rPr>
                <w:b/>
              </w:rPr>
            </w:rPrChange>
          </w:rPr>
          <w:t>The fully specified pre/post framework provides coverage fairly close to 80% in more cases than the other two frameworks</w:t>
        </w:r>
      </w:ins>
      <w:ins w:id="3511" w:author="Jennifer Huckett" w:date="2017-04-28T19:46:00Z">
        <w:r w:rsidR="00931A62" w:rsidRPr="007749B2">
          <w:rPr>
            <w:b w:val="0"/>
            <w:rPrChange w:id="3512" w:author="Andrew Bernath" w:date="2017-05-01T12:42:00Z">
              <w:rPr>
                <w:b/>
              </w:rPr>
            </w:rPrChange>
          </w:rPr>
          <w:t xml:space="preserve">. </w:t>
        </w:r>
      </w:ins>
      <w:ins w:id="3513" w:author="Andrew Bernath" w:date="2017-05-01T10:24:00Z">
        <w:r w:rsidR="00421C49" w:rsidRPr="007749B2">
          <w:rPr>
            <w:b w:val="0"/>
            <w:rPrChange w:id="3514" w:author="Andrew Bernath" w:date="2017-05-01T12:42:00Z">
              <w:rPr>
                <w:b/>
              </w:rPr>
            </w:rPrChange>
          </w:rPr>
          <w:t xml:space="preserve">The simple pre/post framework </w:t>
        </w:r>
      </w:ins>
      <w:ins w:id="3515" w:author="Andrew Bernath" w:date="2017-05-01T10:25:00Z">
        <w:r w:rsidR="00421C49" w:rsidRPr="007749B2">
          <w:rPr>
            <w:b w:val="0"/>
            <w:rPrChange w:id="3516" w:author="Andrew Bernath" w:date="2017-05-01T12:42:00Z">
              <w:rPr>
                <w:b/>
              </w:rPr>
            </w:rPrChange>
          </w:rPr>
          <w:t xml:space="preserve">has acceptable </w:t>
        </w:r>
        <w:r w:rsidR="00421C49" w:rsidRPr="007749B2">
          <w:rPr>
            <w:b w:val="0"/>
            <w:rPrChange w:id="3517" w:author="Andrew Bernath" w:date="2017-05-01T12:42:00Z">
              <w:rPr>
                <w:b/>
              </w:rPr>
            </w:rPrChange>
          </w:rPr>
          <w:lastRenderedPageBreak/>
          <w:t xml:space="preserve">coverage for the simple facility but </w:t>
        </w:r>
      </w:ins>
      <w:ins w:id="3518" w:author="Andrew Bernath" w:date="2017-05-01T12:42:00Z">
        <w:r w:rsidR="007749B2" w:rsidRPr="007749B2">
          <w:rPr>
            <w:b w:val="0"/>
            <w:rPrChange w:id="3519" w:author="Andrew Bernath" w:date="2017-05-01T12:42:00Z">
              <w:rPr/>
            </w:rPrChange>
          </w:rPr>
          <w:t>fails to capture the true savings at least 80% of the time for all model specifications using the complex facility data, even when the model was correctly specified.</w:t>
        </w:r>
      </w:ins>
    </w:p>
    <w:p w14:paraId="6BA2D648" w14:textId="32E30910" w:rsidR="00E54E9E" w:rsidRPr="00057F83" w:rsidDel="00057F83" w:rsidRDefault="00B32F76" w:rsidP="00F41617">
      <w:pPr>
        <w:pStyle w:val="Heading2"/>
        <w:rPr>
          <w:del w:id="3520" w:author="Jennifer Huckett" w:date="2017-04-28T19:49:00Z"/>
          <w:b w:val="0"/>
          <w:rPrChange w:id="3521" w:author="Andrew Bernath" w:date="2017-05-01T11:23:00Z">
            <w:rPr>
              <w:del w:id="3522" w:author="Jennifer Huckett" w:date="2017-04-28T19:49:00Z"/>
              <w:b/>
            </w:rPr>
          </w:rPrChange>
        </w:rPr>
        <w:pPrChange w:id="3523" w:author="Andrew Bernath" w:date="2017-05-01T12:43:00Z">
          <w:pPr>
            <w:ind w:firstLine="0"/>
          </w:pPr>
        </w:pPrChange>
      </w:pPr>
      <w:commentRangeStart w:id="3524"/>
      <w:commentRangeStart w:id="3525"/>
      <w:del w:id="3526" w:author="Jennifer Huckett" w:date="2017-04-28T19:47:00Z">
        <w:r w:rsidRPr="00057F83" w:rsidDel="00931A62">
          <w:rPr>
            <w:b w:val="0"/>
            <w:rPrChange w:id="3527" w:author="Andrew Bernath" w:date="2017-05-01T11:23:00Z">
              <w:rPr>
                <w:b/>
              </w:rPr>
            </w:rPrChange>
          </w:rPr>
          <w:delText>Once exception is Case 4 fully-specified pre/post model. Interestingly, this model specification, which omits production 2, leads to a relatively large inclusion rate for the complex site.</w:delText>
        </w:r>
        <w:commentRangeEnd w:id="3524"/>
        <w:r w:rsidR="00D03623" w:rsidRPr="00057F83" w:rsidDel="00931A62">
          <w:rPr>
            <w:rStyle w:val="CommentReference"/>
            <w:rFonts w:asciiTheme="minorHAnsi" w:eastAsiaTheme="minorHAnsi" w:hAnsiTheme="minorHAnsi" w:cstheme="minorBidi"/>
            <w:b w:val="0"/>
            <w:rPrChange w:id="3528" w:author="Andrew Bernath" w:date="2017-05-01T11:23:00Z">
              <w:rPr>
                <w:rStyle w:val="CommentReference"/>
                <w:rFonts w:asciiTheme="minorHAnsi" w:eastAsiaTheme="minorHAnsi" w:hAnsiTheme="minorHAnsi" w:cstheme="minorBidi"/>
                <w:b/>
              </w:rPr>
            </w:rPrChange>
          </w:rPr>
          <w:commentReference w:id="3524"/>
        </w:r>
        <w:commentRangeEnd w:id="3525"/>
        <w:r w:rsidR="00931A62" w:rsidRPr="00057F83" w:rsidDel="00931A62">
          <w:rPr>
            <w:rStyle w:val="CommentReference"/>
            <w:rFonts w:asciiTheme="minorHAnsi" w:eastAsiaTheme="minorHAnsi" w:hAnsiTheme="minorHAnsi" w:cstheme="minorBidi"/>
            <w:b w:val="0"/>
            <w:rPrChange w:id="3529" w:author="Andrew Bernath" w:date="2017-05-01T11:23:00Z">
              <w:rPr>
                <w:rStyle w:val="CommentReference"/>
                <w:rFonts w:asciiTheme="minorHAnsi" w:eastAsiaTheme="minorHAnsi" w:hAnsiTheme="minorHAnsi" w:cstheme="minorBidi"/>
                <w:b/>
              </w:rPr>
            </w:rPrChange>
          </w:rPr>
          <w:commentReference w:id="3525"/>
        </w:r>
        <w:r w:rsidR="00D03623" w:rsidRPr="00057F83" w:rsidDel="00931A62">
          <w:rPr>
            <w:b w:val="0"/>
            <w:rPrChange w:id="3530" w:author="Andrew Bernath" w:date="2017-05-01T11:23:00Z">
              <w:rPr>
                <w:b/>
              </w:rPr>
            </w:rPrChange>
          </w:rPr>
          <w:delText xml:space="preserve"> Additionally, s</w:delText>
        </w:r>
      </w:del>
      <w:ins w:id="3531" w:author="Jennifer Huckett" w:date="2017-04-28T19:47:00Z">
        <w:r w:rsidR="00931A62" w:rsidRPr="00057F83">
          <w:rPr>
            <w:b w:val="0"/>
            <w:rPrChange w:id="3532" w:author="Andrew Bernath" w:date="2017-05-01T11:23:00Z">
              <w:rPr>
                <w:b/>
              </w:rPr>
            </w:rPrChange>
          </w:rPr>
          <w:t>S</w:t>
        </w:r>
      </w:ins>
      <w:r w:rsidR="00D03623" w:rsidRPr="00057F83">
        <w:rPr>
          <w:b w:val="0"/>
          <w:rPrChange w:id="3533" w:author="Andrew Bernath" w:date="2017-05-01T11:23:00Z">
            <w:rPr>
              <w:b/>
            </w:rPr>
          </w:rPrChange>
        </w:rPr>
        <w:t xml:space="preserve">avings estimates for </w:t>
      </w:r>
      <w:ins w:id="3534" w:author="Jennifer Huckett" w:date="2017-04-28T19:47:00Z">
        <w:del w:id="3535" w:author="Andrew Bernath" w:date="2017-05-01T11:43:00Z">
          <w:r w:rsidR="00931A62" w:rsidRPr="00057F83" w:rsidDel="00463599">
            <w:rPr>
              <w:b w:val="0"/>
              <w:rPrChange w:id="3536" w:author="Andrew Bernath" w:date="2017-05-01T11:23:00Z">
                <w:rPr>
                  <w:b/>
                </w:rPr>
              </w:rPrChange>
            </w:rPr>
            <w:delText>cases</w:delText>
          </w:r>
        </w:del>
      </w:ins>
      <w:ins w:id="3537" w:author="Andrew Bernath" w:date="2017-05-01T11:43:00Z">
        <w:r w:rsidR="00463599">
          <w:t>scenarios</w:t>
        </w:r>
      </w:ins>
      <w:ins w:id="3538" w:author="Jennifer Huckett" w:date="2017-04-28T19:47:00Z">
        <w:r w:rsidR="00931A62" w:rsidRPr="00057F83">
          <w:rPr>
            <w:b w:val="0"/>
            <w:rPrChange w:id="3539" w:author="Andrew Bernath" w:date="2017-05-01T11:23:00Z">
              <w:rPr>
                <w:b/>
              </w:rPr>
            </w:rPrChange>
          </w:rPr>
          <w:t xml:space="preserve"> where the regression </w:t>
        </w:r>
      </w:ins>
      <w:r w:rsidR="00D03623" w:rsidRPr="00057F83">
        <w:rPr>
          <w:b w:val="0"/>
          <w:rPrChange w:id="3540" w:author="Andrew Bernath" w:date="2017-05-01T11:23:00Z">
            <w:rPr>
              <w:b/>
            </w:rPr>
          </w:rPrChange>
        </w:rPr>
        <w:t>model specification</w:t>
      </w:r>
      <w:del w:id="3541" w:author="Jennifer Huckett" w:date="2017-04-28T19:47:00Z">
        <w:r w:rsidR="00D03623" w:rsidRPr="00057F83" w:rsidDel="00931A62">
          <w:rPr>
            <w:b w:val="0"/>
            <w:rPrChange w:id="3542" w:author="Andrew Bernath" w:date="2017-05-01T11:23:00Z">
              <w:rPr>
                <w:b/>
              </w:rPr>
            </w:rPrChange>
          </w:rPr>
          <w:delText>s</w:delText>
        </w:r>
      </w:del>
      <w:r w:rsidR="00D03623" w:rsidRPr="00057F83">
        <w:rPr>
          <w:b w:val="0"/>
          <w:rPrChange w:id="3543" w:author="Andrew Bernath" w:date="2017-05-01T11:23:00Z">
            <w:rPr>
              <w:b/>
            </w:rPr>
          </w:rPrChange>
        </w:rPr>
        <w:t xml:space="preserve"> </w:t>
      </w:r>
      <w:del w:id="3544" w:author="Jennifer Huckett" w:date="2017-04-28T19:47:00Z">
        <w:r w:rsidR="00D03623" w:rsidRPr="00057F83" w:rsidDel="00931A62">
          <w:rPr>
            <w:b w:val="0"/>
            <w:rPrChange w:id="3545" w:author="Andrew Bernath" w:date="2017-05-01T11:23:00Z">
              <w:rPr>
                <w:b/>
              </w:rPr>
            </w:rPrChange>
          </w:rPr>
          <w:delText xml:space="preserve">that </w:delText>
        </w:r>
      </w:del>
      <w:r w:rsidR="00D03623" w:rsidRPr="00057F83">
        <w:rPr>
          <w:b w:val="0"/>
          <w:rPrChange w:id="3546" w:author="Andrew Bernath" w:date="2017-05-01T11:23:00Z">
            <w:rPr>
              <w:b/>
            </w:rPr>
          </w:rPrChange>
        </w:rPr>
        <w:t>omit</w:t>
      </w:r>
      <w:ins w:id="3547" w:author="Jennifer Huckett" w:date="2017-04-28T19:47:00Z">
        <w:r w:rsidR="00931A62" w:rsidRPr="00057F83">
          <w:rPr>
            <w:b w:val="0"/>
            <w:rPrChange w:id="3548" w:author="Andrew Bernath" w:date="2017-05-01T11:23:00Z">
              <w:rPr>
                <w:b/>
              </w:rPr>
            </w:rPrChange>
          </w:rPr>
          <w:t>s</w:t>
        </w:r>
      </w:ins>
      <w:r w:rsidR="00D03623" w:rsidRPr="00057F83">
        <w:rPr>
          <w:b w:val="0"/>
          <w:rPrChange w:id="3549" w:author="Andrew Bernath" w:date="2017-05-01T11:23:00Z">
            <w:rPr>
              <w:b/>
            </w:rPr>
          </w:rPrChange>
        </w:rPr>
        <w:t xml:space="preserve"> im</w:t>
      </w:r>
      <w:r w:rsidR="00AC6C0F" w:rsidRPr="00057F83">
        <w:rPr>
          <w:b w:val="0"/>
          <w:rPrChange w:id="3550" w:author="Andrew Bernath" w:date="2017-05-01T11:23:00Z">
            <w:rPr>
              <w:b/>
            </w:rPr>
          </w:rPrChange>
        </w:rPr>
        <w:t xml:space="preserve">portant energy drivers are biased </w:t>
      </w:r>
      <w:del w:id="3551" w:author="Jennifer Huckett" w:date="2017-04-28T19:47:00Z">
        <w:r w:rsidR="00AC6C0F" w:rsidRPr="00057F83" w:rsidDel="00931A62">
          <w:rPr>
            <w:b w:val="0"/>
            <w:rPrChange w:id="3552" w:author="Andrew Bernath" w:date="2017-05-01T11:23:00Z">
              <w:rPr>
                <w:b/>
              </w:rPr>
            </w:rPrChange>
          </w:rPr>
          <w:delText xml:space="preserve">to a much greater degree </w:delText>
        </w:r>
      </w:del>
      <w:ins w:id="3553" w:author="Jennifer Huckett" w:date="2017-04-28T19:47:00Z">
        <w:r w:rsidR="00931A62" w:rsidRPr="00057F83">
          <w:rPr>
            <w:b w:val="0"/>
            <w:rPrChange w:id="3554" w:author="Andrew Bernath" w:date="2017-05-01T11:23:00Z">
              <w:rPr>
                <w:b/>
              </w:rPr>
            </w:rPrChange>
          </w:rPr>
          <w:t>on average</w:t>
        </w:r>
      </w:ins>
      <w:ins w:id="3555" w:author="Andrew Bernath" w:date="2017-05-01T11:43:00Z">
        <w:r w:rsidR="00463599">
          <w:t xml:space="preserve"> as</w:t>
        </w:r>
      </w:ins>
      <w:ins w:id="3556" w:author="Jennifer Huckett" w:date="2017-04-28T19:47:00Z">
        <w:del w:id="3557" w:author="Andrew Bernath" w:date="2017-05-01T11:43:00Z">
          <w:r w:rsidR="00931A62" w:rsidRPr="00057F83" w:rsidDel="00463599">
            <w:rPr>
              <w:b w:val="0"/>
              <w:rPrChange w:id="3558" w:author="Andrew Bernath" w:date="2017-05-01T11:23:00Z">
                <w:rPr>
                  <w:b/>
                </w:rPr>
              </w:rPrChange>
            </w:rPr>
            <w:delText>,</w:delText>
          </w:r>
        </w:del>
        <w:r w:rsidR="00931A62" w:rsidRPr="00057F83">
          <w:rPr>
            <w:b w:val="0"/>
            <w:rPrChange w:id="3559" w:author="Andrew Bernath" w:date="2017-05-01T11:23:00Z">
              <w:rPr>
                <w:b/>
              </w:rPr>
            </w:rPrChange>
          </w:rPr>
          <w:t xml:space="preserve"> compared to </w:t>
        </w:r>
      </w:ins>
      <w:ins w:id="3560" w:author="Jennifer Huckett" w:date="2017-04-28T19:48:00Z">
        <w:r w:rsidR="00931A62" w:rsidRPr="00057F83">
          <w:rPr>
            <w:b w:val="0"/>
            <w:rPrChange w:id="3561" w:author="Andrew Bernath" w:date="2017-05-01T11:23:00Z">
              <w:rPr>
                <w:b/>
              </w:rPr>
            </w:rPrChange>
          </w:rPr>
          <w:t xml:space="preserve">cases where </w:t>
        </w:r>
      </w:ins>
      <w:del w:id="3562" w:author="Jennifer Huckett" w:date="2017-04-28T19:47:00Z">
        <w:r w:rsidR="00AC6C0F" w:rsidRPr="00057F83" w:rsidDel="00931A62">
          <w:rPr>
            <w:b w:val="0"/>
            <w:rPrChange w:id="3563" w:author="Andrew Bernath" w:date="2017-05-01T11:23:00Z">
              <w:rPr>
                <w:b/>
              </w:rPr>
            </w:rPrChange>
          </w:rPr>
          <w:delText xml:space="preserve">than when the </w:delText>
        </w:r>
      </w:del>
      <w:r w:rsidR="00AC6C0F" w:rsidRPr="00057F83">
        <w:rPr>
          <w:b w:val="0"/>
          <w:rPrChange w:id="3564" w:author="Andrew Bernath" w:date="2017-05-01T11:23:00Z">
            <w:rPr>
              <w:b/>
            </w:rPr>
          </w:rPrChange>
        </w:rPr>
        <w:t>models include the necessary</w:t>
      </w:r>
      <w:ins w:id="3565" w:author="Andrew Bernath" w:date="2017-05-01T10:27:00Z">
        <w:r w:rsidR="00421C49" w:rsidRPr="00057F83">
          <w:rPr>
            <w:b w:val="0"/>
            <w:rPrChange w:id="3566" w:author="Andrew Bernath" w:date="2017-05-01T11:23:00Z">
              <w:rPr>
                <w:b/>
              </w:rPr>
            </w:rPrChange>
          </w:rPr>
          <w:t>, or even extraneous,</w:t>
        </w:r>
      </w:ins>
      <w:r w:rsidR="00AC6C0F" w:rsidRPr="00057F83">
        <w:rPr>
          <w:b w:val="0"/>
          <w:rPrChange w:id="3567" w:author="Andrew Bernath" w:date="2017-05-01T11:23:00Z">
            <w:rPr>
              <w:b/>
            </w:rPr>
          </w:rPrChange>
        </w:rPr>
        <w:t xml:space="preserve"> energy drivers.</w:t>
      </w:r>
      <w:ins w:id="3568" w:author="Jennifer Huckett" w:date="2017-04-28T19:48:00Z">
        <w:r w:rsidR="00931A62" w:rsidRPr="00057F83">
          <w:rPr>
            <w:b w:val="0"/>
            <w:rPrChange w:id="3569" w:author="Andrew Bernath" w:date="2017-05-01T11:23:00Z">
              <w:rPr>
                <w:b/>
              </w:rPr>
            </w:rPrChange>
          </w:rPr>
          <w:t xml:space="preserve"> </w:t>
        </w:r>
        <w:del w:id="3570" w:author="Andrew Bernath" w:date="2017-05-01T02:21:00Z">
          <w:r w:rsidR="00931A62" w:rsidRPr="00057F83" w:rsidDel="00F56FDA">
            <w:rPr>
              <w:b w:val="0"/>
              <w:highlight w:val="yellow"/>
              <w:rPrChange w:id="3571" w:author="Andrew Bernath" w:date="2017-05-01T11:23:00Z">
                <w:rPr/>
              </w:rPrChange>
            </w:rPr>
            <w:delText>Notably, the bias tends to be [upward/downward], so the analyses tend to over/under estimate energy savings</w:delText>
          </w:r>
        </w:del>
      </w:ins>
      <w:ins w:id="3572" w:author="Andrew Bernath" w:date="2017-05-01T02:21:00Z">
        <w:r w:rsidR="00F56FDA" w:rsidRPr="00057F83">
          <w:rPr>
            <w:b w:val="0"/>
            <w:rPrChange w:id="3573" w:author="Andrew Bernath" w:date="2017-05-01T11:23:00Z">
              <w:rPr>
                <w:b/>
              </w:rPr>
            </w:rPrChange>
          </w:rPr>
          <w:t xml:space="preserve">In these scenarios, the bias does not consistently </w:t>
        </w:r>
      </w:ins>
      <w:ins w:id="3574" w:author="Andrew Bernath" w:date="2017-05-01T02:22:00Z">
        <w:r w:rsidR="00F56FDA" w:rsidRPr="00057F83">
          <w:rPr>
            <w:b w:val="0"/>
            <w:rPrChange w:id="3575" w:author="Andrew Bernath" w:date="2017-05-01T11:23:00Z">
              <w:rPr>
                <w:b/>
              </w:rPr>
            </w:rPrChange>
          </w:rPr>
          <w:t>over or under-predict, rather the direction of the bias depends on the</w:t>
        </w:r>
      </w:ins>
      <w:ins w:id="3576" w:author="Andrew Bernath" w:date="2017-05-01T10:27:00Z">
        <w:r w:rsidR="00421C49" w:rsidRPr="00057F83">
          <w:rPr>
            <w:b w:val="0"/>
            <w:rPrChange w:id="3577" w:author="Andrew Bernath" w:date="2017-05-01T11:23:00Z">
              <w:rPr>
                <w:b/>
              </w:rPr>
            </w:rPrChange>
          </w:rPr>
          <w:t xml:space="preserve"> omitted</w:t>
        </w:r>
      </w:ins>
      <w:ins w:id="3578" w:author="Andrew Bernath" w:date="2017-05-01T02:22:00Z">
        <w:r w:rsidR="00F56FDA" w:rsidRPr="00057F83">
          <w:rPr>
            <w:b w:val="0"/>
            <w:rPrChange w:id="3579" w:author="Andrew Bernath" w:date="2017-05-01T11:23:00Z">
              <w:rPr>
                <w:b/>
              </w:rPr>
            </w:rPrChange>
          </w:rPr>
          <w:t xml:space="preserve"> variable</w:t>
        </w:r>
      </w:ins>
      <w:ins w:id="3580" w:author="Andrew Bernath" w:date="2017-05-01T11:43:00Z">
        <w:r w:rsidR="00463599">
          <w:t xml:space="preserve">. Additionally, variable omissions </w:t>
        </w:r>
      </w:ins>
      <w:ins w:id="3581" w:author="Andrew Bernath" w:date="2017-05-01T11:44:00Z">
        <w:r w:rsidR="00463599">
          <w:t xml:space="preserve">resulted in </w:t>
        </w:r>
      </w:ins>
      <w:ins w:id="3582" w:author="Andrew Bernath" w:date="2017-05-01T11:43:00Z">
        <w:r w:rsidR="00463599">
          <w:t>increased standard errors of savings estimates.</w:t>
        </w:r>
      </w:ins>
      <w:ins w:id="3583" w:author="Jennifer Huckett" w:date="2017-04-28T19:49:00Z">
        <w:del w:id="3584" w:author="Andrew Bernath" w:date="2017-05-01T11:43:00Z">
          <w:r w:rsidR="00931A62" w:rsidRPr="00057F83" w:rsidDel="00463599">
            <w:rPr>
              <w:b w:val="0"/>
              <w:rPrChange w:id="3585" w:author="Andrew Bernath" w:date="2017-05-01T11:23:00Z">
                <w:rPr>
                  <w:b/>
                </w:rPr>
              </w:rPrChange>
            </w:rPr>
            <w:delText xml:space="preserve">. </w:delText>
          </w:r>
        </w:del>
      </w:ins>
    </w:p>
    <w:p w14:paraId="2FC15B71" w14:textId="77777777" w:rsidR="00057F83" w:rsidRPr="007749B2" w:rsidRDefault="00057F83" w:rsidP="00057F83">
      <w:pPr>
        <w:ind w:firstLine="0"/>
        <w:rPr>
          <w:ins w:id="3586" w:author="Andrew Bernath" w:date="2017-05-01T11:23:00Z"/>
        </w:rPr>
        <w:pPrChange w:id="3587" w:author="Andrew Bernath" w:date="2017-05-01T11:23:00Z">
          <w:pPr>
            <w:pStyle w:val="Heading2"/>
          </w:pPr>
        </w:pPrChange>
      </w:pPr>
    </w:p>
    <w:p w14:paraId="2AF8DD54" w14:textId="08D0AD05" w:rsidR="00F41617" w:rsidRDefault="00057F83" w:rsidP="00F41617">
      <w:pPr>
        <w:pStyle w:val="Heading2"/>
        <w:rPr>
          <w:ins w:id="3588" w:author="Andrew Bernath" w:date="2017-05-01T12:43:00Z"/>
          <w:b w:val="0"/>
        </w:rPr>
        <w:pPrChange w:id="3589" w:author="Andrew Bernath" w:date="2017-05-01T12:43:00Z">
          <w:pPr>
            <w:ind w:firstLine="0"/>
          </w:pPr>
        </w:pPrChange>
      </w:pPr>
      <w:ins w:id="3590" w:author="Andrew Bernath" w:date="2017-05-01T11:23:00Z">
        <w:r>
          <w:rPr>
            <w:b w:val="0"/>
          </w:rPr>
          <w:t xml:space="preserve">When the error in the model is not normally distributed and </w:t>
        </w:r>
      </w:ins>
      <w:ins w:id="3591" w:author="Andrew Bernath" w:date="2017-05-01T11:24:00Z">
        <w:r>
          <w:rPr>
            <w:b w:val="0"/>
          </w:rPr>
          <w:t>exhibits</w:t>
        </w:r>
      </w:ins>
      <w:ins w:id="3592" w:author="Andrew Bernath" w:date="2017-05-01T11:23:00Z">
        <w:r>
          <w:rPr>
            <w:b w:val="0"/>
          </w:rPr>
          <w:t xml:space="preserve"> heteroscedasticity or serial correlation</w:t>
        </w:r>
      </w:ins>
      <w:ins w:id="3593" w:author="Andrew Bernath" w:date="2017-05-01T11:25:00Z">
        <w:r>
          <w:rPr>
            <w:b w:val="0"/>
          </w:rPr>
          <w:t xml:space="preserve"> the </w:t>
        </w:r>
        <w:r w:rsidR="00DF5813">
          <w:rPr>
            <w:b w:val="0"/>
          </w:rPr>
          <w:t xml:space="preserve">savings estimates are unbiased, however the </w:t>
        </w:r>
        <w:r>
          <w:rPr>
            <w:b w:val="0"/>
          </w:rPr>
          <w:t>standard error</w:t>
        </w:r>
      </w:ins>
      <w:ins w:id="3594" w:author="Andrew Bernath" w:date="2017-05-01T11:26:00Z">
        <w:r w:rsidR="00DF5813">
          <w:rPr>
            <w:b w:val="0"/>
          </w:rPr>
          <w:t>s</w:t>
        </w:r>
      </w:ins>
      <w:ins w:id="3595" w:author="Andrew Bernath" w:date="2017-05-01T11:25:00Z">
        <w:r>
          <w:rPr>
            <w:b w:val="0"/>
          </w:rPr>
          <w:t xml:space="preserve"> of the savings estimate</w:t>
        </w:r>
      </w:ins>
      <w:ins w:id="3596" w:author="Andrew Bernath" w:date="2017-05-01T11:26:00Z">
        <w:r w:rsidR="00DF5813">
          <w:rPr>
            <w:b w:val="0"/>
          </w:rPr>
          <w:t>s are</w:t>
        </w:r>
      </w:ins>
      <w:ins w:id="3597" w:author="Andrew Bernath" w:date="2017-05-01T11:25:00Z">
        <w:r>
          <w:rPr>
            <w:b w:val="0"/>
          </w:rPr>
          <w:t xml:space="preserve"> increased. </w:t>
        </w:r>
      </w:ins>
      <w:commentRangeStart w:id="3598"/>
      <w:del w:id="3599" w:author="Jennifer Huckett" w:date="2017-04-28T19:49:00Z">
        <w:r w:rsidR="00B32F76" w:rsidRPr="00931A62" w:rsidDel="00931A62">
          <w:rPr>
            <w:b w:val="0"/>
            <w:rPrChange w:id="3600" w:author="Jennifer Huckett" w:date="2017-04-28T19:49:00Z">
              <w:rPr/>
            </w:rPrChange>
          </w:rPr>
          <w:delText xml:space="preserve">Another interesting observation is that failing </w:delText>
        </w:r>
        <w:r w:rsidR="00050DDA" w:rsidRPr="00931A62" w:rsidDel="00931A62">
          <w:rPr>
            <w:b w:val="0"/>
            <w:rPrChange w:id="3601" w:author="Jennifer Huckett" w:date="2017-04-28T19:49:00Z">
              <w:rPr/>
            </w:rPrChange>
          </w:rPr>
          <w:delText xml:space="preserve">to </w:delText>
        </w:r>
        <w:r w:rsidR="00B32F76" w:rsidRPr="00931A62" w:rsidDel="00931A62">
          <w:rPr>
            <w:b w:val="0"/>
            <w:rPrChange w:id="3602" w:author="Jennifer Huckett" w:date="2017-04-28T19:49:00Z">
              <w:rPr/>
            </w:rPrChange>
          </w:rPr>
          <w:delText>account for serial correlation in the model by not includin</w:delText>
        </w:r>
      </w:del>
      <w:del w:id="3603" w:author="Andrew Bernath" w:date="2017-05-01T02:22:00Z">
        <w:r w:rsidR="00B32F76" w:rsidRPr="00931A62" w:rsidDel="00F56FDA">
          <w:rPr>
            <w:b w:val="0"/>
            <w:rPrChange w:id="3604" w:author="Jennifer Huckett" w:date="2017-04-28T19:49:00Z">
              <w:rPr/>
            </w:rPrChange>
          </w:rPr>
          <w:delText xml:space="preserve">g </w:delText>
        </w:r>
      </w:del>
      <w:commentRangeEnd w:id="3598"/>
      <w:r w:rsidR="00B32F76" w:rsidRPr="00931A62">
        <w:rPr>
          <w:rStyle w:val="CommentReference"/>
          <w:rFonts w:asciiTheme="minorHAnsi" w:eastAsiaTheme="minorHAnsi" w:hAnsiTheme="minorHAnsi" w:cstheme="minorBidi"/>
          <w:b w:val="0"/>
          <w:rPrChange w:id="3605" w:author="Jennifer Huckett" w:date="2017-04-28T19:49:00Z">
            <w:rPr>
              <w:rStyle w:val="CommentReference"/>
              <w:rFonts w:asciiTheme="minorHAnsi" w:eastAsiaTheme="minorHAnsi" w:hAnsiTheme="minorHAnsi" w:cstheme="minorBidi"/>
            </w:rPr>
          </w:rPrChange>
        </w:rPr>
        <w:commentReference w:id="3598"/>
      </w:r>
      <w:del w:id="3606" w:author="Jennifer Huckett" w:date="2017-04-28T19:49:00Z">
        <w:r w:rsidR="00B32F76" w:rsidRPr="00931A62" w:rsidDel="00931A62">
          <w:rPr>
            <w:b w:val="0"/>
            <w:rPrChange w:id="3607" w:author="Jennifer Huckett" w:date="2017-04-28T19:49:00Z">
              <w:rPr/>
            </w:rPrChange>
          </w:rPr>
          <w:delText>an a</w:delText>
        </w:r>
      </w:del>
      <w:ins w:id="3608" w:author="Jennifer Huckett" w:date="2017-04-28T19:49:00Z">
        <w:del w:id="3609" w:author="Andrew Bernath" w:date="2017-05-01T02:24:00Z">
          <w:r w:rsidR="00931A62" w:rsidDel="00F56FDA">
            <w:rPr>
              <w:b w:val="0"/>
            </w:rPr>
            <w:delText>C</w:delText>
          </w:r>
        </w:del>
      </w:ins>
      <w:ins w:id="3610" w:author="Andrew Bernath" w:date="2017-05-01T02:23:00Z">
        <w:r w:rsidR="00F56FDA">
          <w:rPr>
            <w:b w:val="0"/>
          </w:rPr>
          <w:t>Savings estimates for c</w:t>
        </w:r>
      </w:ins>
      <w:ins w:id="3611" w:author="Jennifer Huckett" w:date="2017-04-28T19:49:00Z">
        <w:r w:rsidR="00931A62">
          <w:rPr>
            <w:b w:val="0"/>
          </w:rPr>
          <w:t xml:space="preserve">ases where the regression model specification does not account for </w:t>
        </w:r>
      </w:ins>
      <w:ins w:id="3612" w:author="Andrew Bernath" w:date="2017-05-01T11:26:00Z">
        <w:r w:rsidR="00DF5813">
          <w:rPr>
            <w:b w:val="0"/>
          </w:rPr>
          <w:t xml:space="preserve">serial correlation </w:t>
        </w:r>
      </w:ins>
      <w:ins w:id="3613" w:author="Jennifer Huckett" w:date="2017-04-28T19:49:00Z">
        <w:del w:id="3614" w:author="Andrew Bernath" w:date="2017-05-01T11:26:00Z">
          <w:r w:rsidR="00931A62" w:rsidDel="00DF5813">
            <w:rPr>
              <w:b w:val="0"/>
            </w:rPr>
            <w:delText>a</w:delText>
          </w:r>
        </w:del>
      </w:ins>
      <w:del w:id="3615" w:author="Andrew Bernath" w:date="2017-05-01T11:26:00Z">
        <w:r w:rsidR="00B32F76" w:rsidRPr="00931A62" w:rsidDel="00DF5813">
          <w:rPr>
            <w:b w:val="0"/>
            <w:rPrChange w:id="3616" w:author="Jennifer Huckett" w:date="2017-04-28T19:49:00Z">
              <w:rPr/>
            </w:rPrChange>
          </w:rPr>
          <w:delText xml:space="preserve">utocorrelation lag </w:delText>
        </w:r>
      </w:del>
      <w:del w:id="3617" w:author="Andrew Bernath" w:date="2017-05-01T02:23:00Z">
        <w:r w:rsidR="00B32F76" w:rsidRPr="00931A62" w:rsidDel="00F56FDA">
          <w:rPr>
            <w:b w:val="0"/>
            <w:rPrChange w:id="3618" w:author="Jennifer Huckett" w:date="2017-04-28T19:49:00Z">
              <w:rPr/>
            </w:rPrChange>
          </w:rPr>
          <w:delText>consistently leads to under-</w:delText>
        </w:r>
      </w:del>
      <w:ins w:id="3619" w:author="Jennifer Huckett" w:date="2017-04-28T19:50:00Z">
        <w:del w:id="3620" w:author="Andrew Bernath" w:date="2017-05-01T02:23:00Z">
          <w:r w:rsidR="00931A62" w:rsidDel="00F56FDA">
            <w:rPr>
              <w:b w:val="0"/>
            </w:rPr>
            <w:delText>estimate</w:delText>
          </w:r>
        </w:del>
      </w:ins>
      <w:del w:id="3621" w:author="Andrew Bernath" w:date="2017-05-01T02:23:00Z">
        <w:r w:rsidR="00B32F76" w:rsidRPr="00931A62" w:rsidDel="00F56FDA">
          <w:rPr>
            <w:b w:val="0"/>
            <w:rPrChange w:id="3622" w:author="Jennifer Huckett" w:date="2017-04-28T19:49:00Z">
              <w:rPr/>
            </w:rPrChange>
          </w:rPr>
          <w:delText>predicted</w:delText>
        </w:r>
      </w:del>
      <w:del w:id="3623" w:author="Andrew Bernath" w:date="2017-05-01T11:26:00Z">
        <w:r w:rsidR="00B32F76" w:rsidRPr="00931A62" w:rsidDel="00DF5813">
          <w:rPr>
            <w:b w:val="0"/>
            <w:rPrChange w:id="3624" w:author="Jennifer Huckett" w:date="2017-04-28T19:49:00Z">
              <w:rPr/>
            </w:rPrChange>
          </w:rPr>
          <w:delText xml:space="preserve"> </w:delText>
        </w:r>
      </w:del>
      <w:del w:id="3625" w:author="Andrew Bernath" w:date="2017-05-01T02:24:00Z">
        <w:r w:rsidR="00B32F76" w:rsidRPr="00931A62" w:rsidDel="00F56FDA">
          <w:rPr>
            <w:b w:val="0"/>
            <w:rPrChange w:id="3626" w:author="Jennifer Huckett" w:date="2017-04-28T19:49:00Z">
              <w:rPr/>
            </w:rPrChange>
          </w:rPr>
          <w:delText xml:space="preserve">savings estimates and </w:delText>
        </w:r>
      </w:del>
      <w:ins w:id="3627" w:author="Jennifer Huckett" w:date="2017-04-28T19:50:00Z">
        <w:r w:rsidR="00256A57">
          <w:rPr>
            <w:b w:val="0"/>
          </w:rPr>
          <w:t xml:space="preserve">result in </w:t>
        </w:r>
      </w:ins>
      <w:r w:rsidR="00B32F76" w:rsidRPr="00931A62">
        <w:rPr>
          <w:b w:val="0"/>
          <w:rPrChange w:id="3628" w:author="Jennifer Huckett" w:date="2017-04-28T19:49:00Z">
            <w:rPr/>
          </w:rPrChange>
        </w:rPr>
        <w:t xml:space="preserve">low </w:t>
      </w:r>
      <w:del w:id="3629" w:author="Jennifer Huckett" w:date="2017-04-28T19:50:00Z">
        <w:r w:rsidR="00B32F76" w:rsidRPr="00931A62" w:rsidDel="00256A57">
          <w:rPr>
            <w:b w:val="0"/>
            <w:rPrChange w:id="3630" w:author="Jennifer Huckett" w:date="2017-04-28T19:49:00Z">
              <w:rPr/>
            </w:rPrChange>
          </w:rPr>
          <w:delText xml:space="preserve">capture </w:delText>
        </w:r>
      </w:del>
      <w:ins w:id="3631" w:author="Jennifer Huckett" w:date="2017-04-28T19:50:00Z">
        <w:r w:rsidR="00256A57">
          <w:rPr>
            <w:b w:val="0"/>
          </w:rPr>
          <w:t xml:space="preserve">coverage </w:t>
        </w:r>
      </w:ins>
      <w:r w:rsidR="00B32F76" w:rsidRPr="00931A62">
        <w:rPr>
          <w:b w:val="0"/>
          <w:rPrChange w:id="3632" w:author="Jennifer Huckett" w:date="2017-04-28T19:49:00Z">
            <w:rPr/>
          </w:rPrChange>
        </w:rPr>
        <w:t>rates.</w:t>
      </w:r>
    </w:p>
    <w:p w14:paraId="504965EB" w14:textId="284F9C95" w:rsidR="00507C43" w:rsidRPr="00F41617" w:rsidRDefault="00463599" w:rsidP="00F41617">
      <w:pPr>
        <w:pStyle w:val="Heading2"/>
        <w:rPr>
          <w:ins w:id="3633" w:author="Andrew Bernath" w:date="2017-05-01T11:46:00Z"/>
          <w:b w:val="0"/>
          <w:rPrChange w:id="3634" w:author="Andrew Bernath" w:date="2017-05-01T12:43:00Z">
            <w:rPr>
              <w:ins w:id="3635" w:author="Andrew Bernath" w:date="2017-05-01T11:46:00Z"/>
            </w:rPr>
          </w:rPrChange>
        </w:rPr>
        <w:pPrChange w:id="3636" w:author="Andrew Bernath" w:date="2017-05-01T12:43:00Z">
          <w:pPr>
            <w:ind w:firstLine="0"/>
          </w:pPr>
        </w:pPrChange>
      </w:pPr>
      <w:ins w:id="3637" w:author="Andrew Bernath" w:date="2017-05-01T11:46:00Z">
        <w:r w:rsidRPr="00F41617">
          <w:rPr>
            <w:b w:val="0"/>
            <w:rPrChange w:id="3638" w:author="Andrew Bernath" w:date="2017-05-01T12:43:00Z">
              <w:rPr/>
            </w:rPrChange>
          </w:rPr>
          <w:t>There are seve</w:t>
        </w:r>
        <w:r w:rsidR="00507C43" w:rsidRPr="00F41617">
          <w:rPr>
            <w:b w:val="0"/>
            <w:rPrChange w:id="3639" w:author="Andrew Bernath" w:date="2017-05-01T12:43:00Z">
              <w:rPr/>
            </w:rPrChange>
          </w:rPr>
          <w:t>ral important conclusions to be drawn from the results of this simulatio</w:t>
        </w:r>
        <w:r w:rsidR="00F41617" w:rsidRPr="00F41617">
          <w:rPr>
            <w:b w:val="0"/>
            <w:rPrChange w:id="3640" w:author="Andrew Bernath" w:date="2017-05-01T12:43:00Z">
              <w:rPr/>
            </w:rPrChange>
          </w:rPr>
          <w:t>n.</w:t>
        </w:r>
      </w:ins>
    </w:p>
    <w:p w14:paraId="01B0C0B2" w14:textId="0D9F1728" w:rsidR="00507C43" w:rsidRDefault="00507C43" w:rsidP="00AA1763">
      <w:pPr>
        <w:spacing w:before="240"/>
        <w:ind w:firstLine="0"/>
        <w:jc w:val="left"/>
        <w:rPr>
          <w:ins w:id="3641" w:author="Andrew Bernath" w:date="2017-05-01T11:53:00Z"/>
        </w:rPr>
        <w:pPrChange w:id="3642" w:author="Andrew Bernath" w:date="2017-05-01T13:05:00Z">
          <w:pPr>
            <w:ind w:firstLine="0"/>
          </w:pPr>
        </w:pPrChange>
      </w:pPr>
      <w:ins w:id="3643" w:author="Andrew Bernath" w:date="2017-05-01T11:49:00Z">
        <w:r>
          <w:rPr>
            <w:b/>
            <w:i/>
          </w:rPr>
          <w:t>Evaluators should ensure they are including all key drivers of energy in their regression models.</w:t>
        </w:r>
      </w:ins>
      <w:ins w:id="3644" w:author="Andrew Bernath" w:date="2017-05-01T11:47:00Z">
        <w:r>
          <w:t xml:space="preserve"> In all scenarios and regression frameworks, when key energy drivers were missing or omitted the estimates were biased, had increased standard errors</w:t>
        </w:r>
      </w:ins>
      <w:ins w:id="3645" w:author="Andrew Bernath" w:date="2017-05-01T11:48:00Z">
        <w:r>
          <w:t>,</w:t>
        </w:r>
      </w:ins>
      <w:ins w:id="3646" w:author="Andrew Bernath" w:date="2017-05-01T11:47:00Z">
        <w:r>
          <w:t xml:space="preserve"> and </w:t>
        </w:r>
      </w:ins>
      <w:ins w:id="3647" w:author="Andrew Bernath" w:date="2017-05-01T11:50:00Z">
        <w:r>
          <w:t>failed to capture the true savings with the target confidence level. In addition to this, there did not appear to be any consequences for inclusion of an extraneous parameter</w:t>
        </w:r>
      </w:ins>
      <w:ins w:id="3648" w:author="Andrew Bernath" w:date="2017-05-01T11:51:00Z">
        <w:r>
          <w:t>, so that overspecification</w:t>
        </w:r>
      </w:ins>
      <w:ins w:id="3649" w:author="Andrew Bernath" w:date="2017-05-01T11:52:00Z">
        <w:r>
          <w:t xml:space="preserve"> of the energy model</w:t>
        </w:r>
      </w:ins>
      <w:ins w:id="3650" w:author="Andrew Bernath" w:date="2017-05-01T11:51:00Z">
        <w:r>
          <w:t xml:space="preserve"> may not be a concern</w:t>
        </w:r>
      </w:ins>
      <w:ins w:id="3651" w:author="Andrew Bernath" w:date="2017-05-01T11:50:00Z">
        <w:r>
          <w:t xml:space="preserve">. </w:t>
        </w:r>
      </w:ins>
      <w:ins w:id="3652" w:author="Andrew Bernath" w:date="2017-05-01T11:52:00Z">
        <w:r>
          <w:t xml:space="preserve">The primary take-away from this result is that evaluators should attempt to </w:t>
        </w:r>
      </w:ins>
      <w:ins w:id="3653" w:author="Andrew Bernath" w:date="2017-05-01T11:53:00Z">
        <w:r>
          <w:t>identify all key energy drivers for SEM evaluations.</w:t>
        </w:r>
      </w:ins>
    </w:p>
    <w:p w14:paraId="28A83462" w14:textId="3D6024E0" w:rsidR="00CC4B17" w:rsidRPr="00AA1763" w:rsidRDefault="00CC4B17" w:rsidP="00AA1763">
      <w:pPr>
        <w:spacing w:before="240"/>
        <w:ind w:firstLine="0"/>
        <w:jc w:val="left"/>
        <w:rPr>
          <w:ins w:id="3654" w:author="Andrew Bernath" w:date="2017-05-01T12:25:00Z"/>
          <w:rPrChange w:id="3655" w:author="Andrew Bernath" w:date="2017-05-01T13:05:00Z">
            <w:rPr>
              <w:ins w:id="3656" w:author="Andrew Bernath" w:date="2017-05-01T12:25:00Z"/>
              <w:b/>
              <w:i/>
            </w:rPr>
          </w:rPrChange>
        </w:rPr>
        <w:pPrChange w:id="3657" w:author="Andrew Bernath" w:date="2017-05-01T13:05:00Z">
          <w:pPr>
            <w:ind w:firstLine="0"/>
          </w:pPr>
        </w:pPrChange>
      </w:pPr>
      <w:ins w:id="3658" w:author="Andrew Bernath" w:date="2017-05-01T12:25:00Z">
        <w:r>
          <w:rPr>
            <w:b/>
            <w:i/>
          </w:rPr>
          <w:t xml:space="preserve">The fully specified pre/post models </w:t>
        </w:r>
      </w:ins>
      <w:ins w:id="3659" w:author="Andrew Bernath" w:date="2017-05-01T12:28:00Z">
        <w:r w:rsidR="00635ADC">
          <w:rPr>
            <w:b/>
            <w:i/>
          </w:rPr>
          <w:t>result in</w:t>
        </w:r>
      </w:ins>
      <w:ins w:id="3660" w:author="Andrew Bernath" w:date="2017-05-01T12:25:00Z">
        <w:r>
          <w:rPr>
            <w:b/>
            <w:i/>
          </w:rPr>
          <w:t xml:space="preserve"> accurate, unbiased estimates under most scenarios.</w:t>
        </w:r>
      </w:ins>
      <w:ins w:id="3661" w:author="Andrew Bernath" w:date="2017-05-01T12:26:00Z">
        <w:r>
          <w:t xml:space="preserve"> The </w:t>
        </w:r>
      </w:ins>
      <w:ins w:id="3662" w:author="Andrew Bernath" w:date="2017-05-01T12:27:00Z">
        <w:r w:rsidR="00635ADC">
          <w:t xml:space="preserve">fully specified model </w:t>
        </w:r>
      </w:ins>
      <w:ins w:id="3663" w:author="Andrew Bernath" w:date="2017-05-01T12:28:00Z">
        <w:r w:rsidR="00635ADC">
          <w:t xml:space="preserve">produced unbiased estimates for six of the eight scenarios in the complex facility data and for 5 of the seven scenarios in the simple facility data, outperforming the other regression frameworks. It even produced an unbiased result </w:t>
        </w:r>
      </w:ins>
      <w:ins w:id="3664" w:author="Andrew Bernath" w:date="2017-05-01T12:31:00Z">
        <w:r w:rsidR="00635ADC">
          <w:t>in one of the three variable omission scenarios for the complex facility</w:t>
        </w:r>
      </w:ins>
      <w:ins w:id="3665" w:author="Andrew Bernath" w:date="2017-05-01T12:28:00Z">
        <w:r w:rsidR="00635ADC">
          <w:t xml:space="preserve">. </w:t>
        </w:r>
      </w:ins>
      <w:ins w:id="3666" w:author="Andrew Bernath" w:date="2017-05-01T12:31:00Z">
        <w:r w:rsidR="00635ADC">
          <w:t>For this reason we would recommend the fully specified pre/post as the most robust model for savings estimation.</w:t>
        </w:r>
      </w:ins>
    </w:p>
    <w:p w14:paraId="11E7B31A" w14:textId="106E2075" w:rsidR="004B6009" w:rsidRDefault="00507C43" w:rsidP="00AA1763">
      <w:pPr>
        <w:spacing w:before="240"/>
        <w:ind w:firstLine="0"/>
        <w:jc w:val="left"/>
        <w:rPr>
          <w:ins w:id="3667" w:author="Andrew Bernath" w:date="2017-05-01T12:19:00Z"/>
        </w:rPr>
        <w:pPrChange w:id="3668" w:author="Andrew Bernath" w:date="2017-05-01T13:05:00Z">
          <w:pPr>
            <w:ind w:firstLine="0"/>
          </w:pPr>
        </w:pPrChange>
      </w:pPr>
      <w:ins w:id="3669" w:author="Andrew Bernath" w:date="2017-05-01T11:53:00Z">
        <w:r>
          <w:rPr>
            <w:b/>
            <w:i/>
          </w:rPr>
          <w:t>The simple pre</w:t>
        </w:r>
      </w:ins>
      <w:ins w:id="3670" w:author="Andrew Bernath" w:date="2017-05-01T11:54:00Z">
        <w:r>
          <w:rPr>
            <w:b/>
            <w:i/>
          </w:rPr>
          <w:t>/</w:t>
        </w:r>
      </w:ins>
      <w:ins w:id="3671" w:author="Andrew Bernath" w:date="2017-05-01T11:53:00Z">
        <w:r>
          <w:rPr>
            <w:b/>
            <w:i/>
          </w:rPr>
          <w:t xml:space="preserve">post model is unreliable </w:t>
        </w:r>
      </w:ins>
      <w:ins w:id="3672" w:author="Andrew Bernath" w:date="2017-05-01T11:54:00Z">
        <w:r>
          <w:rPr>
            <w:b/>
            <w:i/>
          </w:rPr>
          <w:t>and should not be used to estimate facility energy savings.</w:t>
        </w:r>
        <w:r>
          <w:t xml:space="preserve"> </w:t>
        </w:r>
      </w:ins>
      <w:ins w:id="3673" w:author="Andrew Bernath" w:date="2017-05-01T11:55:00Z">
        <w:r>
          <w:t>The simple pre</w:t>
        </w:r>
        <w:r w:rsidR="004B6009">
          <w:t>/post model performed consistent</w:t>
        </w:r>
        <w:r>
          <w:t xml:space="preserve"> with the forecast and fully specified pre/post model for the simple facility data, however it failed to produce accurate, unbiased estimates</w:t>
        </w:r>
      </w:ins>
      <w:ins w:id="3674" w:author="Andrew Bernath" w:date="2017-05-01T12:21:00Z">
        <w:r w:rsidR="004B6009">
          <w:t xml:space="preserve"> nor capture the true savings at the target capture rate</w:t>
        </w:r>
      </w:ins>
      <w:ins w:id="3675" w:author="Andrew Bernath" w:date="2017-05-01T11:55:00Z">
        <w:r>
          <w:t xml:space="preserve"> with the complex facility data.</w:t>
        </w:r>
      </w:ins>
      <w:ins w:id="3676" w:author="Andrew Bernath" w:date="2017-05-01T11:54:00Z">
        <w:r>
          <w:t xml:space="preserve"> </w:t>
        </w:r>
      </w:ins>
      <w:ins w:id="3677" w:author="Andrew Bernath" w:date="2017-05-01T12:17:00Z">
        <w:r w:rsidR="004B6009">
          <w:t>In practice, industrial facilities tend to be complex, with many potential drivers of energy</w:t>
        </w:r>
      </w:ins>
      <w:ins w:id="3678" w:author="Andrew Bernath" w:date="2017-05-01T12:21:00Z">
        <w:r w:rsidR="004B6009">
          <w:t xml:space="preserve"> and interactions</w:t>
        </w:r>
      </w:ins>
      <w:ins w:id="3679" w:author="Andrew Bernath" w:date="2017-05-01T12:17:00Z">
        <w:r w:rsidR="004B6009">
          <w:t>. It is unlikely that an actual facility will behave like the simple facility modeled in this study, therefore we do not recommend use of the simple pre/post regression framework.</w:t>
        </w:r>
      </w:ins>
    </w:p>
    <w:p w14:paraId="107E220F" w14:textId="2E35012B" w:rsidR="004B6009" w:rsidRDefault="00CC4B17" w:rsidP="00AA1763">
      <w:pPr>
        <w:spacing w:before="240"/>
        <w:ind w:firstLine="0"/>
        <w:jc w:val="left"/>
        <w:rPr>
          <w:ins w:id="3680" w:author="Andrew Bernath" w:date="2017-05-01T13:05:00Z"/>
        </w:rPr>
        <w:pPrChange w:id="3681" w:author="Andrew Bernath" w:date="2017-05-01T13:05:00Z">
          <w:pPr>
            <w:ind w:firstLine="0"/>
          </w:pPr>
        </w:pPrChange>
      </w:pPr>
      <w:ins w:id="3682" w:author="Andrew Bernath" w:date="2017-05-01T12:24:00Z">
        <w:r>
          <w:rPr>
            <w:b/>
            <w:i/>
          </w:rPr>
          <w:t>Evaluators should investigate serial correlation and attempt to model it in their chosen regression framework.</w:t>
        </w:r>
      </w:ins>
      <w:ins w:id="3683" w:author="Andrew Bernath" w:date="2017-05-01T12:59:00Z">
        <w:r w:rsidR="002A150A">
          <w:rPr>
            <w:b/>
            <w:i/>
          </w:rPr>
          <w:t xml:space="preserve"> </w:t>
        </w:r>
      </w:ins>
      <w:ins w:id="3684" w:author="Andrew Bernath" w:date="2017-05-01T13:00:00Z">
        <w:r w:rsidR="002A150A">
          <w:t xml:space="preserve">Many industrial facilities have production that is seasonal or cyclic. It is likely </w:t>
        </w:r>
      </w:ins>
      <w:ins w:id="3685" w:author="Andrew Bernath" w:date="2017-05-01T13:03:00Z">
        <w:r w:rsidR="00AA1763">
          <w:t xml:space="preserve">then, </w:t>
        </w:r>
      </w:ins>
      <w:ins w:id="3686" w:author="Andrew Bernath" w:date="2017-05-01T13:00:00Z">
        <w:r w:rsidR="002A150A">
          <w:t>that there is some degree of serial correlation present in</w:t>
        </w:r>
        <w:r w:rsidR="00AA1763">
          <w:t xml:space="preserve"> the data from these facilities. This is</w:t>
        </w:r>
        <w:r w:rsidR="002A150A">
          <w:t xml:space="preserve"> particularly</w:t>
        </w:r>
      </w:ins>
      <w:ins w:id="3687" w:author="Andrew Bernath" w:date="2017-05-01T13:03:00Z">
        <w:r w:rsidR="00AA1763">
          <w:t xml:space="preserve"> true</w:t>
        </w:r>
      </w:ins>
      <w:ins w:id="3688" w:author="Andrew Bernath" w:date="2017-05-01T13:00:00Z">
        <w:r w:rsidR="002A150A">
          <w:t xml:space="preserve"> when the data is </w:t>
        </w:r>
        <w:r w:rsidR="00AA1763">
          <w:t>higher frequency</w:t>
        </w:r>
      </w:ins>
      <w:ins w:id="3689" w:author="Andrew Bernath" w:date="2017-05-01T13:04:00Z">
        <w:r w:rsidR="00AA1763">
          <w:t>,</w:t>
        </w:r>
      </w:ins>
      <w:ins w:id="3690" w:author="Andrew Bernath" w:date="2017-05-01T13:00:00Z">
        <w:r w:rsidR="002A150A">
          <w:t xml:space="preserve"> such as dail</w:t>
        </w:r>
      </w:ins>
      <w:ins w:id="3691" w:author="Andrew Bernath" w:date="2017-05-01T13:01:00Z">
        <w:r w:rsidR="002A150A">
          <w:t>y intervals.</w:t>
        </w:r>
      </w:ins>
      <w:ins w:id="3692" w:author="Andrew Bernath" w:date="2017-05-01T13:04:00Z">
        <w:r w:rsidR="00AA1763">
          <w:t xml:space="preserve"> Our results suggest that failing to account for this autocorrelation can greatly reduce the chances of capturing the true savings parameter in the estimated confidence interval.</w:t>
        </w:r>
      </w:ins>
    </w:p>
    <w:p w14:paraId="6115843F" w14:textId="590ED9D6" w:rsidR="00AA1763" w:rsidRPr="00AA1763" w:rsidRDefault="00AA1763" w:rsidP="00AA1763">
      <w:pPr>
        <w:spacing w:before="240"/>
        <w:ind w:firstLine="0"/>
        <w:jc w:val="left"/>
        <w:rPr>
          <w:ins w:id="3693" w:author="Andrew Bernath" w:date="2017-05-01T13:04:00Z"/>
          <w:rPrChange w:id="3694" w:author="Andrew Bernath" w:date="2017-05-01T13:11:00Z">
            <w:rPr>
              <w:ins w:id="3695" w:author="Andrew Bernath" w:date="2017-05-01T13:04:00Z"/>
            </w:rPr>
          </w:rPrChange>
        </w:rPr>
        <w:pPrChange w:id="3696" w:author="Andrew Bernath" w:date="2017-05-01T13:05:00Z">
          <w:pPr>
            <w:ind w:firstLine="0"/>
          </w:pPr>
        </w:pPrChange>
      </w:pPr>
      <w:ins w:id="3697" w:author="Andrew Bernath" w:date="2017-05-01T13:09:00Z">
        <w:r>
          <w:rPr>
            <w:b/>
            <w:i/>
          </w:rPr>
          <w:t>Only</w:t>
        </w:r>
      </w:ins>
      <w:ins w:id="3698" w:author="Andrew Bernath" w:date="2017-05-01T13:10:00Z">
        <w:r>
          <w:rPr>
            <w:b/>
            <w:i/>
          </w:rPr>
          <w:t xml:space="preserve"> t</w:t>
        </w:r>
      </w:ins>
      <w:ins w:id="3699" w:author="Andrew Bernath" w:date="2017-05-01T13:09:00Z">
        <w:r>
          <w:rPr>
            <w:b/>
            <w:i/>
          </w:rPr>
          <w:t xml:space="preserve">he fully specified </w:t>
        </w:r>
      </w:ins>
      <w:ins w:id="3700" w:author="Andrew Bernath" w:date="2017-05-01T13:10:00Z">
        <w:r>
          <w:rPr>
            <w:b/>
            <w:i/>
          </w:rPr>
          <w:t xml:space="preserve">pre/post </w:t>
        </w:r>
      </w:ins>
      <w:ins w:id="3701" w:author="Andrew Bernath" w:date="2017-05-01T13:09:00Z">
        <w:r>
          <w:rPr>
            <w:b/>
            <w:i/>
          </w:rPr>
          <w:t xml:space="preserve">regression framework should be used </w:t>
        </w:r>
      </w:ins>
      <w:ins w:id="3702" w:author="Andrew Bernath" w:date="2017-05-01T13:10:00Z">
        <w:r>
          <w:rPr>
            <w:b/>
            <w:i/>
          </w:rPr>
          <w:t xml:space="preserve">when an event or non-routine adjustment occurs in the post-program period and for which no estimate of energy reduction or increase exists. </w:t>
        </w:r>
      </w:ins>
      <w:ins w:id="3703" w:author="Andrew Bernath" w:date="2017-05-01T13:11:00Z">
        <w:r>
          <w:t xml:space="preserve">In our experience as evaluators, </w:t>
        </w:r>
      </w:ins>
      <w:ins w:id="3704" w:author="Andrew Bernath" w:date="2017-05-01T13:13:00Z">
        <w:r w:rsidR="00D33ABA">
          <w:t>we have encountered</w:t>
        </w:r>
      </w:ins>
      <w:ins w:id="3705" w:author="Andrew Bernath" w:date="2017-05-01T13:11:00Z">
        <w:r>
          <w:t xml:space="preserve"> several cases where a facility </w:t>
        </w:r>
        <w:r>
          <w:lastRenderedPageBreak/>
          <w:t xml:space="preserve">underwent a significant change during the post-program period. </w:t>
        </w:r>
      </w:ins>
      <w:ins w:id="3706" w:author="Andrew Bernath" w:date="2017-05-01T13:13:00Z">
        <w:r w:rsidR="00D33ABA">
          <w:t>In some cases, such as new equipment installations</w:t>
        </w:r>
      </w:ins>
      <w:ins w:id="3707" w:author="Andrew Bernath" w:date="2017-05-01T13:15:00Z">
        <w:r w:rsidR="00D33ABA">
          <w:t xml:space="preserve"> or upgrades</w:t>
        </w:r>
      </w:ins>
      <w:ins w:id="3708" w:author="Andrew Bernath" w:date="2017-05-01T13:13:00Z">
        <w:r w:rsidR="00D33ABA">
          <w:t>, we</w:t>
        </w:r>
      </w:ins>
      <w:ins w:id="3709" w:author="Andrew Bernath" w:date="2017-05-01T13:15:00Z">
        <w:r w:rsidR="00D33ABA">
          <w:t xml:space="preserve"> will</w:t>
        </w:r>
      </w:ins>
      <w:ins w:id="3710" w:author="Andrew Bernath" w:date="2017-05-01T13:13:00Z">
        <w:r w:rsidR="00D33ABA">
          <w:t xml:space="preserve"> have an engineering estimate</w:t>
        </w:r>
      </w:ins>
      <w:ins w:id="3711" w:author="Andrew Bernath" w:date="2017-05-01T13:15:00Z">
        <w:r w:rsidR="00D33ABA">
          <w:t xml:space="preserve"> available that quantifies </w:t>
        </w:r>
      </w:ins>
      <w:ins w:id="3712" w:author="Andrew Bernath" w:date="2017-05-01T13:13:00Z">
        <w:r w:rsidR="00D33ABA">
          <w:t xml:space="preserve">the change in energy consumption resulting from the </w:t>
        </w:r>
      </w:ins>
      <w:ins w:id="3713" w:author="Andrew Bernath" w:date="2017-05-01T13:14:00Z">
        <w:r w:rsidR="00D33ABA">
          <w:t>installation</w:t>
        </w:r>
      </w:ins>
      <w:ins w:id="3714" w:author="Andrew Bernath" w:date="2017-05-01T13:13:00Z">
        <w:r w:rsidR="00D33ABA">
          <w:t xml:space="preserve">. </w:t>
        </w:r>
      </w:ins>
      <w:ins w:id="3715" w:author="Andrew Bernath" w:date="2017-05-01T13:11:00Z">
        <w:r>
          <w:t>For many of these situations,</w:t>
        </w:r>
      </w:ins>
      <w:ins w:id="3716" w:author="Andrew Bernath" w:date="2017-05-01T13:15:00Z">
        <w:r w:rsidR="00D33ABA">
          <w:t xml:space="preserve"> however,</w:t>
        </w:r>
      </w:ins>
      <w:ins w:id="3717" w:author="Andrew Bernath" w:date="2017-05-01T13:11:00Z">
        <w:r>
          <w:t xml:space="preserve"> </w:t>
        </w:r>
      </w:ins>
      <w:ins w:id="3718" w:author="Andrew Bernath" w:date="2017-05-01T13:12:00Z">
        <w:r w:rsidR="00D33ABA">
          <w:t xml:space="preserve">we have no estimate for the expected </w:t>
        </w:r>
      </w:ins>
      <w:ins w:id="3719" w:author="Andrew Bernath" w:date="2017-05-01T13:13:00Z">
        <w:r w:rsidR="00D33ABA">
          <w:t>increase or reduction</w:t>
        </w:r>
      </w:ins>
      <w:ins w:id="3720" w:author="Andrew Bernath" w:date="2017-05-01T13:12:00Z">
        <w:r w:rsidR="00D33ABA">
          <w:t xml:space="preserve"> in</w:t>
        </w:r>
      </w:ins>
      <w:ins w:id="3721" w:author="Andrew Bernath" w:date="2017-05-01T13:13:00Z">
        <w:r w:rsidR="00D33ABA">
          <w:t xml:space="preserve"> energy</w:t>
        </w:r>
      </w:ins>
      <w:ins w:id="3722" w:author="Andrew Bernath" w:date="2017-05-01T13:12:00Z">
        <w:r w:rsidR="00D33ABA">
          <w:t xml:space="preserve"> consumption that results from </w:t>
        </w:r>
      </w:ins>
      <w:ins w:id="3723" w:author="Andrew Bernath" w:date="2017-05-01T13:16:00Z">
        <w:r w:rsidR="00D33ABA">
          <w:t>a change to the</w:t>
        </w:r>
      </w:ins>
      <w:ins w:id="3724" w:author="Andrew Bernath" w:date="2017-05-01T13:12:00Z">
        <w:r w:rsidR="00D33ABA">
          <w:t xml:space="preserve"> facility </w:t>
        </w:r>
      </w:ins>
      <w:ins w:id="3725" w:author="Andrew Bernath" w:date="2017-05-01T13:16:00Z">
        <w:r w:rsidR="00D33ABA">
          <w:t xml:space="preserve">energy consumption. Some examples we have </w:t>
        </w:r>
      </w:ins>
      <w:ins w:id="3726" w:author="Andrew Bernath" w:date="2017-05-01T13:18:00Z">
        <w:r w:rsidR="00D33ABA">
          <w:t>encountered</w:t>
        </w:r>
      </w:ins>
      <w:ins w:id="3727" w:author="Andrew Bernath" w:date="2017-05-01T13:16:00Z">
        <w:r w:rsidR="00D33ABA">
          <w:t xml:space="preserve"> are</w:t>
        </w:r>
      </w:ins>
      <w:ins w:id="3728" w:author="Andrew Bernath" w:date="2017-05-01T13:18:00Z">
        <w:r w:rsidR="00D33ABA">
          <w:t>:</w:t>
        </w:r>
      </w:ins>
      <w:ins w:id="3729" w:author="Andrew Bernath" w:date="2017-05-01T13:16:00Z">
        <w:r w:rsidR="00D33ABA">
          <w:t xml:space="preserve"> layoffs </w:t>
        </w:r>
      </w:ins>
      <w:ins w:id="3730" w:author="Andrew Bernath" w:date="2017-05-01T13:17:00Z">
        <w:r w:rsidR="00D33ABA">
          <w:t xml:space="preserve">at the facility, temporary building closures, </w:t>
        </w:r>
      </w:ins>
      <w:ins w:id="3731" w:author="Andrew Bernath" w:date="2017-05-01T13:20:00Z">
        <w:r w:rsidR="00D33ABA">
          <w:t>changes in management</w:t>
        </w:r>
      </w:ins>
      <w:ins w:id="3732" w:author="Andrew Bernath" w:date="2017-05-01T13:21:00Z">
        <w:r w:rsidR="00D33ABA">
          <w:t>,</w:t>
        </w:r>
      </w:ins>
      <w:ins w:id="3733" w:author="Andrew Bernath" w:date="2017-05-01T13:20:00Z">
        <w:r w:rsidR="00D33ABA">
          <w:t xml:space="preserve"> or</w:t>
        </w:r>
      </w:ins>
      <w:ins w:id="3734" w:author="Andrew Bernath" w:date="2017-05-01T13:18:00Z">
        <w:r w:rsidR="00D33ABA">
          <w:t xml:space="preserve"> </w:t>
        </w:r>
      </w:ins>
      <w:ins w:id="3735" w:author="Andrew Bernath" w:date="2017-05-01T13:21:00Z">
        <w:r w:rsidR="00D33ABA">
          <w:t>equipment breakdowns</w:t>
        </w:r>
      </w:ins>
      <w:ins w:id="3736" w:author="Andrew Bernath" w:date="2017-05-01T13:20:00Z">
        <w:r w:rsidR="00D33ABA">
          <w:t>.</w:t>
        </w:r>
      </w:ins>
      <w:ins w:id="3737" w:author="Andrew Bernath" w:date="2017-05-01T13:18:00Z">
        <w:r w:rsidR="00D33ABA">
          <w:t xml:space="preserve"> </w:t>
        </w:r>
      </w:ins>
      <w:ins w:id="3738" w:author="Andrew Bernath" w:date="2017-05-01T13:21:00Z">
        <w:r w:rsidR="006542E3">
          <w:t>In thi</w:t>
        </w:r>
        <w:r w:rsidR="00D33ABA">
          <w:t>s simulat</w:t>
        </w:r>
      </w:ins>
      <w:ins w:id="3739" w:author="Andrew Bernath" w:date="2017-05-01T13:23:00Z">
        <w:r w:rsidR="006542E3">
          <w:t>ed</w:t>
        </w:r>
      </w:ins>
      <w:ins w:id="3740" w:author="Andrew Bernath" w:date="2017-05-01T13:21:00Z">
        <w:r w:rsidR="00D33ABA">
          <w:t xml:space="preserve"> scenario, the forecast </w:t>
        </w:r>
      </w:ins>
      <w:ins w:id="3741" w:author="Andrew Bernath" w:date="2017-05-01T13:27:00Z">
        <w:r w:rsidR="00FC0302">
          <w:t>framework</w:t>
        </w:r>
      </w:ins>
      <w:ins w:id="3742" w:author="Andrew Bernath" w:date="2017-05-01T13:21:00Z">
        <w:r w:rsidR="00D33ABA">
          <w:t xml:space="preserve"> </w:t>
        </w:r>
      </w:ins>
      <w:ins w:id="3743" w:author="Andrew Bernath" w:date="2017-05-01T13:22:00Z">
        <w:r w:rsidR="00D33ABA">
          <w:t xml:space="preserve">overestimated savings by including the reduction in consumption due to the event </w:t>
        </w:r>
      </w:ins>
      <w:ins w:id="3744" w:author="Andrew Bernath" w:date="2017-05-01T13:23:00Z">
        <w:r w:rsidR="006542E3">
          <w:t>in the total savings attributed to the SEM program.</w:t>
        </w:r>
      </w:ins>
      <w:ins w:id="3745" w:author="Andrew Bernath" w:date="2017-05-01T13:24:00Z">
        <w:r w:rsidR="006542E3">
          <w:t xml:space="preserve"> </w:t>
        </w:r>
      </w:ins>
      <w:ins w:id="3746" w:author="Andrew Bernath" w:date="2017-05-01T13:26:00Z">
        <w:r w:rsidR="00FC0302">
          <w:t>Conversely, the fully specified pre</w:t>
        </w:r>
      </w:ins>
      <w:ins w:id="3747" w:author="Andrew Bernath" w:date="2017-05-01T13:27:00Z">
        <w:r w:rsidR="00FC0302">
          <w:t>/</w:t>
        </w:r>
      </w:ins>
      <w:ins w:id="3748" w:author="Andrew Bernath" w:date="2017-05-01T13:26:00Z">
        <w:r w:rsidR="00FC0302">
          <w:t>post framework</w:t>
        </w:r>
      </w:ins>
      <w:ins w:id="3749" w:author="Andrew Bernath" w:date="2017-05-01T13:27:00Z">
        <w:r w:rsidR="00FC0302">
          <w:t xml:space="preserve"> was able to account for the reduction in consumption by way of an added indicator variable, resulting in unbiased estimates</w:t>
        </w:r>
      </w:ins>
      <w:ins w:id="3750" w:author="Andrew Bernath" w:date="2017-05-01T13:28:00Z">
        <w:r w:rsidR="00FC0302">
          <w:t xml:space="preserve"> of savings</w:t>
        </w:r>
      </w:ins>
      <w:ins w:id="3751" w:author="Andrew Bernath" w:date="2017-05-01T13:27:00Z">
        <w:r w:rsidR="00FC0302">
          <w:t xml:space="preserve">. </w:t>
        </w:r>
      </w:ins>
    </w:p>
    <w:p w14:paraId="208BCC9A" w14:textId="77777777" w:rsidR="00AA1763" w:rsidRDefault="00AA1763" w:rsidP="00463599">
      <w:pPr>
        <w:ind w:firstLine="0"/>
        <w:jc w:val="left"/>
        <w:rPr>
          <w:ins w:id="3752" w:author="Andrew Bernath" w:date="2017-05-01T13:05:00Z"/>
        </w:rPr>
        <w:pPrChange w:id="3753" w:author="Andrew Bernath" w:date="2017-05-01T11:46:00Z">
          <w:pPr>
            <w:ind w:firstLine="0"/>
          </w:pPr>
        </w:pPrChange>
      </w:pPr>
    </w:p>
    <w:p w14:paraId="427AA490" w14:textId="77777777" w:rsidR="00AA1763" w:rsidRPr="002A150A" w:rsidRDefault="00AA1763" w:rsidP="00463599">
      <w:pPr>
        <w:ind w:firstLine="0"/>
        <w:jc w:val="left"/>
        <w:rPr>
          <w:ins w:id="3754" w:author="Andrew Bernath" w:date="2017-05-01T11:45:00Z"/>
          <w:rPrChange w:id="3755" w:author="Andrew Bernath" w:date="2017-05-01T13:00:00Z">
            <w:rPr>
              <w:ins w:id="3756" w:author="Andrew Bernath" w:date="2017-05-01T11:45:00Z"/>
              <w:b/>
            </w:rPr>
          </w:rPrChange>
        </w:rPr>
        <w:pPrChange w:id="3757" w:author="Andrew Bernath" w:date="2017-05-01T11:46:00Z">
          <w:pPr>
            <w:ind w:firstLine="0"/>
          </w:pPr>
        </w:pPrChange>
      </w:pPr>
    </w:p>
    <w:p w14:paraId="4AE3D061" w14:textId="77777777" w:rsidR="00463599" w:rsidRDefault="00463599" w:rsidP="00B32F76">
      <w:pPr>
        <w:ind w:firstLine="0"/>
        <w:rPr>
          <w:ins w:id="3758" w:author="Andrew Bernath" w:date="2017-05-01T12:22:00Z"/>
          <w:b/>
        </w:rPr>
      </w:pPr>
    </w:p>
    <w:p w14:paraId="018B1200" w14:textId="77777777" w:rsidR="00CC4B17" w:rsidRDefault="00CC4B17" w:rsidP="00B32F76">
      <w:pPr>
        <w:ind w:firstLine="0"/>
        <w:rPr>
          <w:ins w:id="3759" w:author="Andrew Bernath" w:date="2017-05-01T12:22:00Z"/>
          <w:b/>
        </w:rPr>
      </w:pPr>
    </w:p>
    <w:p w14:paraId="4F3E46FE" w14:textId="77777777" w:rsidR="00CC4B17" w:rsidRDefault="00CC4B17" w:rsidP="00B32F76">
      <w:pPr>
        <w:ind w:firstLine="0"/>
        <w:rPr>
          <w:ins w:id="3760" w:author="Andrew Bernath" w:date="2017-05-01T12:22:00Z"/>
          <w:b/>
        </w:rPr>
      </w:pPr>
    </w:p>
    <w:p w14:paraId="23365292" w14:textId="77777777" w:rsidR="00CC4B17" w:rsidRDefault="00CC4B17" w:rsidP="00B32F76">
      <w:pPr>
        <w:ind w:firstLine="0"/>
        <w:rPr>
          <w:ins w:id="3761" w:author="Andrew Bernath" w:date="2017-05-01T12:22:00Z"/>
          <w:b/>
        </w:rPr>
      </w:pPr>
    </w:p>
    <w:p w14:paraId="760A773D" w14:textId="77777777" w:rsidR="00CC4B17" w:rsidRDefault="00CC4B17" w:rsidP="00B32F76">
      <w:pPr>
        <w:ind w:firstLine="0"/>
        <w:rPr>
          <w:ins w:id="3762" w:author="Andrew Bernath" w:date="2017-05-01T13:28:00Z"/>
          <w:b/>
        </w:rPr>
      </w:pPr>
    </w:p>
    <w:p w14:paraId="65CF80B2" w14:textId="77777777" w:rsidR="002660B2" w:rsidRDefault="002660B2" w:rsidP="00B32F76">
      <w:pPr>
        <w:ind w:firstLine="0"/>
        <w:rPr>
          <w:ins w:id="3763" w:author="Andrew Bernath" w:date="2017-05-01T13:28:00Z"/>
          <w:b/>
        </w:rPr>
      </w:pPr>
    </w:p>
    <w:p w14:paraId="648912DD" w14:textId="77777777" w:rsidR="002660B2" w:rsidRDefault="002660B2" w:rsidP="00B32F76">
      <w:pPr>
        <w:ind w:firstLine="0"/>
        <w:rPr>
          <w:ins w:id="3764" w:author="Andrew Bernath" w:date="2017-05-01T13:28:00Z"/>
          <w:b/>
        </w:rPr>
      </w:pPr>
    </w:p>
    <w:p w14:paraId="79A59F31" w14:textId="77777777" w:rsidR="002660B2" w:rsidRDefault="002660B2" w:rsidP="00B32F76">
      <w:pPr>
        <w:ind w:firstLine="0"/>
        <w:rPr>
          <w:ins w:id="3765" w:author="Andrew Bernath" w:date="2017-05-01T13:28:00Z"/>
          <w:b/>
        </w:rPr>
      </w:pPr>
    </w:p>
    <w:p w14:paraId="61D9251E" w14:textId="77777777" w:rsidR="002660B2" w:rsidRDefault="002660B2" w:rsidP="00B32F76">
      <w:pPr>
        <w:ind w:firstLine="0"/>
        <w:rPr>
          <w:ins w:id="3766" w:author="Andrew Bernath" w:date="2017-05-01T13:28:00Z"/>
          <w:b/>
        </w:rPr>
      </w:pPr>
    </w:p>
    <w:p w14:paraId="6271D5B9" w14:textId="77777777" w:rsidR="002660B2" w:rsidRDefault="002660B2" w:rsidP="00B32F76">
      <w:pPr>
        <w:ind w:firstLine="0"/>
        <w:rPr>
          <w:ins w:id="3767" w:author="Andrew Bernath" w:date="2017-05-01T13:28:00Z"/>
          <w:b/>
        </w:rPr>
      </w:pPr>
    </w:p>
    <w:p w14:paraId="442114A4" w14:textId="77777777" w:rsidR="002660B2" w:rsidRDefault="002660B2" w:rsidP="00B32F76">
      <w:pPr>
        <w:ind w:firstLine="0"/>
        <w:rPr>
          <w:ins w:id="3768" w:author="Andrew Bernath" w:date="2017-05-01T13:28:00Z"/>
          <w:b/>
        </w:rPr>
      </w:pPr>
    </w:p>
    <w:p w14:paraId="4421A9C6" w14:textId="77777777" w:rsidR="002660B2" w:rsidRDefault="002660B2" w:rsidP="00B32F76">
      <w:pPr>
        <w:ind w:firstLine="0"/>
        <w:rPr>
          <w:ins w:id="3769" w:author="Andrew Bernath" w:date="2017-05-01T13:28:00Z"/>
          <w:b/>
        </w:rPr>
      </w:pPr>
    </w:p>
    <w:p w14:paraId="5A7AF4BC" w14:textId="77777777" w:rsidR="002660B2" w:rsidRDefault="002660B2" w:rsidP="00B32F76">
      <w:pPr>
        <w:ind w:firstLine="0"/>
        <w:rPr>
          <w:ins w:id="3770" w:author="Andrew Bernath" w:date="2017-05-01T13:28:00Z"/>
          <w:b/>
        </w:rPr>
      </w:pPr>
    </w:p>
    <w:p w14:paraId="3A0BA80A" w14:textId="77777777" w:rsidR="002660B2" w:rsidRDefault="002660B2" w:rsidP="00B32F76">
      <w:pPr>
        <w:ind w:firstLine="0"/>
        <w:rPr>
          <w:ins w:id="3771" w:author="Andrew Bernath" w:date="2017-05-01T13:28:00Z"/>
          <w:b/>
        </w:rPr>
      </w:pPr>
    </w:p>
    <w:p w14:paraId="6C3A5601" w14:textId="77777777" w:rsidR="002660B2" w:rsidRDefault="002660B2" w:rsidP="00B32F76">
      <w:pPr>
        <w:ind w:firstLine="0"/>
        <w:rPr>
          <w:ins w:id="3772" w:author="Andrew Bernath" w:date="2017-05-01T12:22:00Z"/>
          <w:b/>
        </w:rPr>
      </w:pPr>
      <w:bookmarkStart w:id="3773" w:name="_GoBack"/>
      <w:bookmarkEnd w:id="3773"/>
    </w:p>
    <w:p w14:paraId="0A8D54F3" w14:textId="77777777" w:rsidR="00CC4B17" w:rsidRDefault="00CC4B17" w:rsidP="00B32F76">
      <w:pPr>
        <w:ind w:firstLine="0"/>
        <w:rPr>
          <w:ins w:id="3774" w:author="Andrew Bernath" w:date="2017-05-01T11:45:00Z"/>
          <w:b/>
        </w:rPr>
      </w:pPr>
    </w:p>
    <w:p w14:paraId="4C80BDD8" w14:textId="2538CAB1" w:rsidR="00B32F76" w:rsidRPr="00931A62" w:rsidDel="00463599" w:rsidRDefault="007F70F7">
      <w:pPr>
        <w:pStyle w:val="Heading2"/>
        <w:rPr>
          <w:del w:id="3775" w:author="Andrew Bernath" w:date="2017-05-01T11:44:00Z"/>
          <w:b w:val="0"/>
          <w:rPrChange w:id="3776" w:author="Jennifer Huckett" w:date="2017-04-28T19:49:00Z">
            <w:rPr>
              <w:del w:id="3777" w:author="Andrew Bernath" w:date="2017-05-01T11:44:00Z"/>
              <w:b/>
            </w:rPr>
          </w:rPrChange>
        </w:rPr>
        <w:pPrChange w:id="3778" w:author="Jennifer Huckett" w:date="2017-04-28T19:49:00Z">
          <w:pPr>
            <w:ind w:firstLine="0"/>
          </w:pPr>
        </w:pPrChange>
      </w:pPr>
      <w:ins w:id="3779" w:author="Jennifer Huckett" w:date="2017-04-28T19:50:00Z">
        <w:del w:id="3780" w:author="Andrew Bernath" w:date="2017-05-01T11:44:00Z">
          <w:r w:rsidDel="00463599">
            <w:rPr>
              <w:b w:val="0"/>
            </w:rPr>
            <w:delText xml:space="preserve"> </w:delText>
          </w:r>
          <w:r w:rsidRPr="007F70F7" w:rsidDel="00463599">
            <w:rPr>
              <w:b w:val="0"/>
              <w:highlight w:val="yellow"/>
              <w:rPrChange w:id="3781" w:author="Jennifer Huckett" w:date="2017-04-28T19:50:00Z">
                <w:rPr/>
              </w:rPrChange>
            </w:rPr>
            <w:delText>Insert one or two more observations.</w:delText>
          </w:r>
        </w:del>
      </w:ins>
    </w:p>
    <w:p w14:paraId="0EC4AB5D" w14:textId="77777777" w:rsidR="00463599" w:rsidRDefault="00463599" w:rsidP="00B32F76">
      <w:pPr>
        <w:ind w:firstLine="0"/>
        <w:rPr>
          <w:ins w:id="3782" w:author="Andrew Bernath" w:date="2017-05-01T11:44:00Z"/>
        </w:rPr>
      </w:pPr>
    </w:p>
    <w:p w14:paraId="018EC17E" w14:textId="668CE791" w:rsidR="00B32F76" w:rsidDel="007F70F7" w:rsidRDefault="007F70F7" w:rsidP="00B32F76">
      <w:pPr>
        <w:ind w:firstLine="0"/>
        <w:rPr>
          <w:del w:id="3783" w:author="Unknown"/>
        </w:rPr>
      </w:pPr>
      <w:ins w:id="3784" w:author="Jennifer Huckett" w:date="2017-04-28T19:51:00Z">
        <w:r>
          <w:t xml:space="preserve">Then start making conclusions that are supported by the results in the previous paragraph, i.e., a future study should include model specifications that do account for autocorrelation, evaluators/implementers should work hard to get those important variables that when </w:t>
        </w:r>
      </w:ins>
      <w:ins w:id="3785" w:author="Jennifer Huckett" w:date="2017-04-28T19:52:00Z">
        <w:r>
          <w:t>omitted</w:t>
        </w:r>
      </w:ins>
      <w:ins w:id="3786" w:author="Jennifer Huckett" w:date="2017-04-28T19:51:00Z">
        <w:r>
          <w:t xml:space="preserve"> </w:t>
        </w:r>
      </w:ins>
      <w:ins w:id="3787" w:author="Jennifer Huckett" w:date="2017-04-28T19:52:00Z">
        <w:r>
          <w:t>result in pretty inaccurate results., etc.</w:t>
        </w:r>
      </w:ins>
    </w:p>
    <w:p w14:paraId="74D33B0A" w14:textId="77777777" w:rsidR="007F70F7" w:rsidRDefault="007F70F7" w:rsidP="00B32F76">
      <w:pPr>
        <w:ind w:firstLine="0"/>
        <w:rPr>
          <w:ins w:id="3788" w:author="Jennifer Huckett" w:date="2017-04-28T19:52:00Z"/>
        </w:rPr>
      </w:pPr>
    </w:p>
    <w:p w14:paraId="71629B03" w14:textId="1567A356" w:rsidR="007F70F7" w:rsidRDefault="007F70F7" w:rsidP="00B32F76">
      <w:pPr>
        <w:ind w:firstLine="0"/>
        <w:rPr>
          <w:ins w:id="3789" w:author="Jennifer Huckett" w:date="2017-04-28T19:50:00Z"/>
        </w:rPr>
      </w:pPr>
    </w:p>
    <w:p w14:paraId="7CA65DC1" w14:textId="77777777" w:rsidR="007F70F7" w:rsidRDefault="007F70F7" w:rsidP="00B32F76">
      <w:pPr>
        <w:ind w:firstLine="0"/>
        <w:rPr>
          <w:ins w:id="3790" w:author="Jennifer Huckett" w:date="2017-04-28T19:50:00Z"/>
        </w:rPr>
      </w:pPr>
    </w:p>
    <w:p w14:paraId="56D0F0BA" w14:textId="157F6AD3" w:rsidR="00B32F76" w:rsidRDefault="001412F8" w:rsidP="00B32F76">
      <w:pPr>
        <w:ind w:firstLine="0"/>
      </w:pPr>
      <w:commentRangeStart w:id="3791"/>
      <w:r>
        <w:t xml:space="preserve">The </w:t>
      </w:r>
      <w:commentRangeEnd w:id="3791"/>
      <w:r w:rsidR="007F70F7">
        <w:rPr>
          <w:rStyle w:val="CommentReference"/>
          <w:rFonts w:asciiTheme="minorHAnsi" w:eastAsiaTheme="minorHAnsi" w:hAnsiTheme="minorHAnsi" w:cstheme="minorBidi"/>
        </w:rPr>
        <w:commentReference w:id="3791"/>
      </w:r>
      <w:r>
        <w:t xml:space="preserve">simple pre/post method fails to capture the true savings at least 80% of the time for all model specifications using the complex </w:t>
      </w:r>
      <w:del w:id="3792" w:author="Andrew Bernath" w:date="2017-05-01T10:25:00Z">
        <w:r w:rsidDel="00421C49">
          <w:delText>site</w:delText>
        </w:r>
      </w:del>
      <w:ins w:id="3793" w:author="Andrew Bernath" w:date="2017-05-01T10:25:00Z">
        <w:r w:rsidR="00421C49">
          <w:t>facility</w:t>
        </w:r>
      </w:ins>
      <w:r>
        <w:t xml:space="preserve"> data, even when the model was correctly specified. This suggests that this method is unreliable, although its capture rate for the simple </w:t>
      </w:r>
      <w:del w:id="3794" w:author="Andrew Bernath" w:date="2017-05-01T10:26:00Z">
        <w:r w:rsidDel="00421C49">
          <w:delText>site</w:delText>
        </w:r>
      </w:del>
      <w:ins w:id="3795" w:author="Andrew Bernath" w:date="2017-05-01T10:26:00Z">
        <w:r w:rsidR="00421C49">
          <w:t>facility</w:t>
        </w:r>
      </w:ins>
      <w:r>
        <w:t xml:space="preserve"> is consistent with the forecast and fully-specified pre/post approaches.</w:t>
      </w:r>
      <w:r w:rsidR="007735B5">
        <w:t xml:space="preserve"> </w:t>
      </w:r>
      <w:r w:rsidR="007735B5">
        <w:fldChar w:fldCharType="begin"/>
      </w:r>
      <w:r w:rsidR="007735B5">
        <w:instrText xml:space="preserve"> REF _Ref481147247 \h </w:instrText>
      </w:r>
      <w:r w:rsidR="007735B5">
        <w:fldChar w:fldCharType="separate"/>
      </w:r>
      <w:r w:rsidR="007735B5">
        <w:t xml:space="preserve">Figure </w:t>
      </w:r>
      <w:r w:rsidR="007735B5">
        <w:rPr>
          <w:noProof/>
        </w:rPr>
        <w:t>4</w:t>
      </w:r>
      <w:r w:rsidR="007735B5">
        <w:fldChar w:fldCharType="end"/>
      </w:r>
      <w:r w:rsidR="007735B5">
        <w:t xml:space="preserve"> </w:t>
      </w:r>
      <w:r w:rsidR="003E3E01">
        <w:t xml:space="preserve">and </w:t>
      </w:r>
      <w:r w:rsidR="003E3E01">
        <w:fldChar w:fldCharType="begin"/>
      </w:r>
      <w:r w:rsidR="003E3E01">
        <w:instrText xml:space="preserve"> REF _Ref481147372 \h </w:instrText>
      </w:r>
      <w:r w:rsidR="003E3E01">
        <w:fldChar w:fldCharType="separate"/>
      </w:r>
      <w:r w:rsidR="003E3E01">
        <w:t xml:space="preserve">Figure </w:t>
      </w:r>
      <w:r w:rsidR="003E3E01">
        <w:rPr>
          <w:noProof/>
        </w:rPr>
        <w:t>5</w:t>
      </w:r>
      <w:r w:rsidR="003E3E01">
        <w:fldChar w:fldCharType="end"/>
      </w:r>
      <w:r w:rsidR="003E3E01">
        <w:t xml:space="preserve"> </w:t>
      </w:r>
      <w:r w:rsidR="007735B5">
        <w:t xml:space="preserve">provides the </w:t>
      </w:r>
      <w:r w:rsidR="003E3E01">
        <w:t xml:space="preserve">Mean Absolute Percent Errors (MAPE) for the simple and complex </w:t>
      </w:r>
      <w:del w:id="3796" w:author="Andrew Bernath" w:date="2017-05-01T10:26:00Z">
        <w:r w:rsidR="003E3E01" w:rsidDel="00421C49">
          <w:delText>site</w:delText>
        </w:r>
      </w:del>
      <w:ins w:id="3797" w:author="Andrew Bernath" w:date="2017-05-01T10:26:00Z">
        <w:r w:rsidR="00421C49">
          <w:t>facilitie</w:t>
        </w:r>
      </w:ins>
      <w:r w:rsidR="003E3E01">
        <w:t>s, respectively, and compare values between the three methods of savings estimation. Consistent with the capture rates, the MAPE value around savings estimated by simple pre/post method are consistently larger for the complex</w:t>
      </w:r>
      <w:del w:id="3798" w:author="Andrew Bernath" w:date="2017-05-01T10:26:00Z">
        <w:r w:rsidR="003E3E01" w:rsidDel="00421C49">
          <w:delText xml:space="preserve"> site</w:delText>
        </w:r>
      </w:del>
      <w:r w:rsidR="003E3E01">
        <w:t xml:space="preserve">. </w:t>
      </w:r>
    </w:p>
    <w:p w14:paraId="4D76D650" w14:textId="77777777" w:rsidR="007735B5" w:rsidRDefault="007735B5" w:rsidP="00B32F76">
      <w:pPr>
        <w:ind w:firstLine="0"/>
      </w:pPr>
    </w:p>
    <w:p w14:paraId="34D172C8" w14:textId="61B9F22C" w:rsidR="007735B5" w:rsidDel="009F0D85" w:rsidRDefault="007735B5" w:rsidP="007735B5">
      <w:pPr>
        <w:pStyle w:val="Caption"/>
        <w:keepNext/>
        <w:jc w:val="center"/>
        <w:rPr>
          <w:del w:id="3799" w:author="Andrew Bernath" w:date="2017-05-01T02:36:00Z"/>
        </w:rPr>
      </w:pPr>
      <w:bookmarkStart w:id="3800" w:name="_Ref481147247"/>
      <w:del w:id="3801" w:author="Andrew Bernath" w:date="2017-05-01T02:36:00Z">
        <w:r w:rsidDel="009F0D85">
          <w:delText xml:space="preserve">Figure </w:delText>
        </w:r>
      </w:del>
      <w:del w:id="3802" w:author="Andrew Bernath" w:date="2017-04-30T21:23:00Z">
        <w:r w:rsidR="00B25C20" w:rsidDel="000E6EDF">
          <w:fldChar w:fldCharType="begin"/>
        </w:r>
        <w:r w:rsidR="00B25C20" w:rsidDel="000E6EDF">
          <w:delInstrText xml:space="preserve"> SEQ Figure \* ARABIC </w:delInstrText>
        </w:r>
        <w:r w:rsidR="00B25C20" w:rsidDel="000E6EDF">
          <w:fldChar w:fldCharType="separate"/>
        </w:r>
        <w:r w:rsidDel="000E6EDF">
          <w:rPr>
            <w:noProof/>
          </w:rPr>
          <w:delText>4</w:delText>
        </w:r>
        <w:r w:rsidR="00B25C20" w:rsidDel="000E6EDF">
          <w:rPr>
            <w:noProof/>
          </w:rPr>
          <w:fldChar w:fldCharType="end"/>
        </w:r>
      </w:del>
      <w:bookmarkEnd w:id="3800"/>
    </w:p>
    <w:p w14:paraId="4E536323" w14:textId="211C0815" w:rsidR="007735B5" w:rsidDel="009F0D85" w:rsidRDefault="007735B5" w:rsidP="009F0D85">
      <w:pPr>
        <w:pStyle w:val="Caption"/>
        <w:keepNext/>
        <w:jc w:val="center"/>
        <w:rPr>
          <w:del w:id="3803" w:author="Andrew Bernath" w:date="2017-05-01T02:36:00Z"/>
        </w:rPr>
        <w:pPrChange w:id="3804" w:author="Andrew Bernath" w:date="2017-05-01T02:36:00Z">
          <w:pPr>
            <w:ind w:firstLine="0"/>
            <w:jc w:val="center"/>
          </w:pPr>
        </w:pPrChange>
      </w:pPr>
      <w:del w:id="3805" w:author="Andrew Bernath" w:date="2017-05-01T02:36:00Z">
        <w:r w:rsidDel="009F0D85">
          <w:rPr>
            <w:noProof/>
          </w:rPr>
          <w:drawing>
            <wp:inline distT="0" distB="0" distL="0" distR="0" wp14:anchorId="7FD0DADF" wp14:editId="2A307C44">
              <wp:extent cx="4705350" cy="31433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20796" cy="3153637"/>
                      </a:xfrm>
                      <a:prstGeom prst="rect">
                        <a:avLst/>
                      </a:prstGeom>
                      <a:noFill/>
                    </pic:spPr>
                  </pic:pic>
                </a:graphicData>
              </a:graphic>
            </wp:inline>
          </w:drawing>
        </w:r>
      </w:del>
    </w:p>
    <w:p w14:paraId="700F19F7" w14:textId="7504399C" w:rsidR="007735B5" w:rsidDel="009F0D85" w:rsidRDefault="007735B5" w:rsidP="009F0D85">
      <w:pPr>
        <w:pStyle w:val="Caption"/>
        <w:rPr>
          <w:del w:id="3806" w:author="Andrew Bernath" w:date="2017-05-01T02:36:00Z"/>
        </w:rPr>
        <w:pPrChange w:id="3807" w:author="Andrew Bernath" w:date="2017-05-01T02:36:00Z">
          <w:pPr>
            <w:pStyle w:val="Caption"/>
            <w:keepNext/>
            <w:jc w:val="center"/>
          </w:pPr>
        </w:pPrChange>
      </w:pPr>
      <w:bookmarkStart w:id="3808" w:name="_Ref481147372"/>
      <w:del w:id="3809" w:author="Andrew Bernath" w:date="2017-05-01T02:36:00Z">
        <w:r w:rsidDel="009F0D85">
          <w:delText xml:space="preserve">Figure </w:delText>
        </w:r>
      </w:del>
      <w:del w:id="3810" w:author="Andrew Bernath" w:date="2017-04-30T21:23:00Z">
        <w:r w:rsidR="00B25C20" w:rsidDel="000E6EDF">
          <w:fldChar w:fldCharType="begin"/>
        </w:r>
        <w:r w:rsidR="00B25C20" w:rsidDel="000E6EDF">
          <w:delInstrText xml:space="preserve"> SEQ Figure \* ARABIC </w:delInstrText>
        </w:r>
        <w:r w:rsidR="00B25C20" w:rsidDel="000E6EDF">
          <w:fldChar w:fldCharType="separate"/>
        </w:r>
        <w:r w:rsidDel="000E6EDF">
          <w:rPr>
            <w:noProof/>
          </w:rPr>
          <w:delText>5</w:delText>
        </w:r>
        <w:r w:rsidR="00B25C20" w:rsidDel="000E6EDF">
          <w:rPr>
            <w:noProof/>
          </w:rPr>
          <w:fldChar w:fldCharType="end"/>
        </w:r>
      </w:del>
      <w:bookmarkEnd w:id="3808"/>
    </w:p>
    <w:p w14:paraId="7838ECB4" w14:textId="5F1468C6" w:rsidR="007735B5" w:rsidDel="009F0D85" w:rsidRDefault="007735B5" w:rsidP="009F0D85">
      <w:pPr>
        <w:pStyle w:val="Caption"/>
        <w:rPr>
          <w:del w:id="3811" w:author="Andrew Bernath" w:date="2017-05-01T02:36:00Z"/>
        </w:rPr>
        <w:pPrChange w:id="3812" w:author="Andrew Bernath" w:date="2017-05-01T02:36:00Z">
          <w:pPr>
            <w:ind w:firstLine="0"/>
            <w:jc w:val="center"/>
          </w:pPr>
        </w:pPrChange>
      </w:pPr>
      <w:del w:id="3813" w:author="Andrew Bernath" w:date="2017-05-01T02:36:00Z">
        <w:r w:rsidDel="009F0D85">
          <w:rPr>
            <w:noProof/>
          </w:rPr>
          <w:drawing>
            <wp:inline distT="0" distB="0" distL="0" distR="0" wp14:anchorId="3C92B4B1" wp14:editId="6DCECBD7">
              <wp:extent cx="4708667" cy="31455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08667" cy="3145536"/>
                      </a:xfrm>
                      <a:prstGeom prst="rect">
                        <a:avLst/>
                      </a:prstGeom>
                      <a:noFill/>
                    </pic:spPr>
                  </pic:pic>
                </a:graphicData>
              </a:graphic>
            </wp:inline>
          </w:drawing>
        </w:r>
      </w:del>
    </w:p>
    <w:p w14:paraId="561331BF" w14:textId="2D046E84" w:rsidR="001412F8" w:rsidDel="009F0D85" w:rsidRDefault="001412F8" w:rsidP="009F0D85">
      <w:pPr>
        <w:pStyle w:val="Caption"/>
        <w:rPr>
          <w:del w:id="3814" w:author="Andrew Bernath" w:date="2017-05-01T02:36:00Z"/>
        </w:rPr>
        <w:pPrChange w:id="3815" w:author="Andrew Bernath" w:date="2017-05-01T02:36:00Z">
          <w:pPr>
            <w:ind w:firstLine="0"/>
          </w:pPr>
        </w:pPrChange>
      </w:pPr>
    </w:p>
    <w:p w14:paraId="0A866F01" w14:textId="1810D73D" w:rsidR="001412F8" w:rsidRDefault="001412F8" w:rsidP="00B32F76">
      <w:pPr>
        <w:ind w:firstLine="0"/>
      </w:pPr>
      <w:r>
        <w:t xml:space="preserve">For both the simple and complex </w:t>
      </w:r>
      <w:del w:id="3816" w:author="Andrew Bernath" w:date="2017-05-01T10:26:00Z">
        <w:r w:rsidDel="00421C49">
          <w:delText>site</w:delText>
        </w:r>
      </w:del>
      <w:ins w:id="3817" w:author="Andrew Bernath" w:date="2017-05-01T10:26:00Z">
        <w:r w:rsidR="00421C49">
          <w:t>facilitie</w:t>
        </w:r>
      </w:ins>
      <w:r>
        <w:t>s, forecast and fully-specified pre/post appear to produces very similar estimates and capture rates. However, the forecast method drastically over-estimated savings when an event occurred in the post period that couldn’t be captured with an engineering estimate. An example of this situation might be large numbers of staff layoffs; this would likely have an effect on the consumption at the facility, but the event can’t be captured through engineering estimates.</w:t>
      </w:r>
    </w:p>
    <w:p w14:paraId="663739AC" w14:textId="3A5CB26A" w:rsidR="000A589A" w:rsidRDefault="000A589A" w:rsidP="00B32F76">
      <w:pPr>
        <w:ind w:firstLine="0"/>
      </w:pPr>
    </w:p>
    <w:p w14:paraId="6A903C0D" w14:textId="238C9B61" w:rsidR="000A589A" w:rsidRDefault="000A589A" w:rsidP="00B32F76">
      <w:pPr>
        <w:ind w:firstLine="0"/>
      </w:pPr>
      <w:commentRangeStart w:id="3818"/>
      <w:r>
        <w:t>Across all estimation methods and model specifications, we see that when heteroscedasticity is present in the model residuals, the standard errors around savings estimates increase</w:t>
      </w:r>
      <w:r w:rsidR="00050DDA">
        <w:t>.</w:t>
      </w:r>
    </w:p>
    <w:p w14:paraId="408F6B06" w14:textId="48FEF4E1" w:rsidR="00050DDA" w:rsidDel="00057F83" w:rsidRDefault="00050DDA" w:rsidP="00050DDA">
      <w:pPr>
        <w:pStyle w:val="Caption"/>
        <w:keepNext/>
        <w:jc w:val="center"/>
        <w:rPr>
          <w:del w:id="3819" w:author="Andrew Bernath" w:date="2017-05-01T11:20:00Z"/>
        </w:rPr>
      </w:pPr>
      <w:del w:id="3820" w:author="Andrew Bernath" w:date="2017-05-01T11:20:00Z">
        <w:r w:rsidDel="00057F83">
          <w:delText xml:space="preserve">Figure </w:delText>
        </w:r>
      </w:del>
      <w:del w:id="3821" w:author="Andrew Bernath" w:date="2017-04-30T21:23:00Z">
        <w:r w:rsidR="00B25C20" w:rsidDel="000E6EDF">
          <w:fldChar w:fldCharType="begin"/>
        </w:r>
        <w:r w:rsidR="00B25C20" w:rsidDel="000E6EDF">
          <w:delInstrText xml:space="preserve"> SEQ Figure \* ARABIC </w:delInstrText>
        </w:r>
        <w:r w:rsidR="00B25C20" w:rsidDel="000E6EDF">
          <w:fldChar w:fldCharType="separate"/>
        </w:r>
        <w:r w:rsidR="007735B5" w:rsidDel="000E6EDF">
          <w:rPr>
            <w:noProof/>
          </w:rPr>
          <w:delText>6</w:delText>
        </w:r>
        <w:r w:rsidR="00B25C20" w:rsidDel="000E6EDF">
          <w:rPr>
            <w:noProof/>
          </w:rPr>
          <w:fldChar w:fldCharType="end"/>
        </w:r>
      </w:del>
      <w:del w:id="3822" w:author="Andrew Bernath" w:date="2017-05-01T11:20:00Z">
        <w:r w:rsidDel="00057F83">
          <w:delText>. Example of Heteroscedasticity in the Residuals</w:delText>
        </w:r>
      </w:del>
    </w:p>
    <w:p w14:paraId="7967EAE8" w14:textId="0A3BD6F7" w:rsidR="000A589A" w:rsidRPr="00B32F76" w:rsidRDefault="00A557A6" w:rsidP="00B32F76">
      <w:pPr>
        <w:ind w:firstLine="0"/>
      </w:pPr>
      <w:del w:id="3823" w:author="Andrew Bernath" w:date="2017-05-01T11:20:00Z">
        <w:r w:rsidDel="00057F83">
          <w:rPr>
            <w:noProof/>
          </w:rPr>
          <w:drawing>
            <wp:inline distT="0" distB="0" distL="0" distR="0" wp14:anchorId="6A958CAA" wp14:editId="34B26626">
              <wp:extent cx="5943600" cy="444690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27">
                        <a:extLst>
                          <a:ext uri="{28A0092B-C50C-407E-A947-70E740481C1C}">
                            <a14:useLocalDpi xmlns:a14="http://schemas.microsoft.com/office/drawing/2010/main" val="0"/>
                          </a:ext>
                        </a:extLst>
                      </a:blip>
                      <a:srcRect l="8090" t="11442" r="11582" b="3561"/>
                      <a:stretch/>
                    </pic:blipFill>
                    <pic:spPr>
                      <a:xfrm>
                        <a:off x="0" y="0"/>
                        <a:ext cx="5943600" cy="4446905"/>
                      </a:xfrm>
                      <a:prstGeom prst="rect">
                        <a:avLst/>
                      </a:prstGeom>
                    </pic:spPr>
                  </pic:pic>
                </a:graphicData>
              </a:graphic>
            </wp:inline>
          </w:drawing>
        </w:r>
      </w:del>
      <w:commentRangeEnd w:id="3818"/>
      <w:r w:rsidR="007F70F7">
        <w:rPr>
          <w:rStyle w:val="CommentReference"/>
          <w:rFonts w:asciiTheme="minorHAnsi" w:eastAsiaTheme="minorHAnsi" w:hAnsiTheme="minorHAnsi" w:cstheme="minorBidi"/>
        </w:rPr>
        <w:commentReference w:id="3818"/>
      </w:r>
    </w:p>
    <w:p w14:paraId="2E3476A0" w14:textId="77777777" w:rsidR="00366479" w:rsidRDefault="00366479" w:rsidP="001157E2">
      <w:pPr>
        <w:pStyle w:val="Heading2"/>
      </w:pPr>
      <w:commentRangeStart w:id="3824"/>
      <w:r>
        <w:t>Effects of Breaking Assumptions – Comparison</w:t>
      </w:r>
      <w:commentRangeEnd w:id="3824"/>
      <w:r w:rsidR="007F70F7">
        <w:rPr>
          <w:rStyle w:val="CommentReference"/>
          <w:rFonts w:asciiTheme="minorHAnsi" w:eastAsiaTheme="minorHAnsi" w:hAnsiTheme="minorHAnsi" w:cstheme="minorBidi"/>
          <w:b w:val="0"/>
        </w:rPr>
        <w:commentReference w:id="3824"/>
      </w:r>
    </w:p>
    <w:p w14:paraId="1B2DB365" w14:textId="77777777" w:rsidR="008F0D33" w:rsidRDefault="008F0D33" w:rsidP="008F0D33">
      <w:pPr>
        <w:ind w:firstLine="0"/>
      </w:pPr>
      <w:r>
        <w:t>Main findings:</w:t>
      </w:r>
    </w:p>
    <w:p w14:paraId="4347D7EC" w14:textId="77777777" w:rsidR="008F0D33" w:rsidRDefault="008F0D33" w:rsidP="008F0D33">
      <w:pPr>
        <w:ind w:firstLine="0"/>
      </w:pPr>
    </w:p>
    <w:p w14:paraId="36335559" w14:textId="77777777" w:rsidR="008F0D33" w:rsidRDefault="008F0D33" w:rsidP="008F0D33">
      <w:pPr>
        <w:ind w:firstLine="0"/>
      </w:pPr>
      <w:r>
        <w:t>Simple</w:t>
      </w:r>
    </w:p>
    <w:p w14:paraId="6A5DFE49" w14:textId="77777777" w:rsidR="008F0D33" w:rsidRDefault="008F0D33" w:rsidP="008F0D33">
      <w:pPr>
        <w:ind w:firstLine="0"/>
      </w:pPr>
      <w:r w:rsidRPr="008A319A">
        <w:t>* Omitted variables are a problem for all model forms</w:t>
      </w:r>
    </w:p>
    <w:p w14:paraId="32F1373F" w14:textId="77777777" w:rsidR="008F0D33" w:rsidRDefault="008F0D33" w:rsidP="008F0D33">
      <w:pPr>
        <w:ind w:firstLine="0"/>
      </w:pPr>
      <w:r w:rsidRPr="008A319A">
        <w:t>* Heteroscedasticity and Autocorrelation increase SE's</w:t>
      </w:r>
    </w:p>
    <w:p w14:paraId="6AE147F9" w14:textId="77777777" w:rsidR="008F0D33" w:rsidRDefault="008F0D33" w:rsidP="008F0D33">
      <w:pPr>
        <w:ind w:firstLine="0"/>
      </w:pPr>
      <w:r w:rsidRPr="008A319A">
        <w:t>* All CV's are very small, though forecast has a slight edge</w:t>
      </w:r>
    </w:p>
    <w:p w14:paraId="5F92FE5C" w14:textId="722BA132" w:rsidR="008F0D33" w:rsidRDefault="008F0D33" w:rsidP="008F0D33">
      <w:pPr>
        <w:ind w:firstLine="0"/>
      </w:pPr>
      <w:r w:rsidRPr="008A319A">
        <w:t xml:space="preserve">* All RMSE's are very small and nearly identical for forecast and </w:t>
      </w:r>
      <w:del w:id="3825" w:author="Andrew Bernath" w:date="2017-05-01T10:23:00Z">
        <w:r w:rsidRPr="008A319A" w:rsidDel="00421C49">
          <w:delText>pre-post</w:delText>
        </w:r>
      </w:del>
      <w:ins w:id="3826" w:author="Andrew Bernath" w:date="2017-05-01T10:23:00Z">
        <w:r w:rsidR="00421C49">
          <w:t>pre/post</w:t>
        </w:r>
      </w:ins>
      <w:r w:rsidRPr="008A319A">
        <w:t>, though forecast has a slight edge</w:t>
      </w:r>
    </w:p>
    <w:p w14:paraId="253506A2" w14:textId="77777777" w:rsidR="008F0D33" w:rsidRDefault="008F0D33" w:rsidP="008F0D33">
      <w:pPr>
        <w:ind w:firstLine="0"/>
      </w:pPr>
      <w:r w:rsidRPr="008A319A">
        <w:t xml:space="preserve">* </w:t>
      </w:r>
      <w:r>
        <w:t xml:space="preserve">Mean Relative RMSE: </w:t>
      </w:r>
      <w:r w:rsidRPr="008A319A">
        <w:t>Approximately the 2% simulated error as intended</w:t>
      </w:r>
    </w:p>
    <w:p w14:paraId="7E4C4E50" w14:textId="77777777" w:rsidR="008F0D33" w:rsidRDefault="008F0D33" w:rsidP="008F0D33">
      <w:pPr>
        <w:ind w:firstLine="0"/>
      </w:pPr>
      <w:r w:rsidRPr="008A319A">
        <w:t>* Omitted variable biases every model type</w:t>
      </w:r>
    </w:p>
    <w:p w14:paraId="50654E9E" w14:textId="74902034" w:rsidR="008F0D33" w:rsidRDefault="008F0D33" w:rsidP="008F0D33">
      <w:pPr>
        <w:ind w:firstLine="0"/>
      </w:pPr>
      <w:r w:rsidRPr="008A319A">
        <w:t xml:space="preserve">* Forecast model cannot handle events occurring in the program year that have no engineering estimate, these can be indicated in either </w:t>
      </w:r>
      <w:del w:id="3827" w:author="Andrew Bernath" w:date="2017-05-01T10:23:00Z">
        <w:r w:rsidRPr="008A319A" w:rsidDel="00421C49">
          <w:delText>pre-post</w:delText>
        </w:r>
      </w:del>
      <w:ins w:id="3828" w:author="Andrew Bernath" w:date="2017-05-01T10:23:00Z">
        <w:r w:rsidR="00421C49">
          <w:t>pre/post</w:t>
        </w:r>
      </w:ins>
      <w:r w:rsidRPr="008A319A">
        <w:t xml:space="preserve"> model.</w:t>
      </w:r>
    </w:p>
    <w:p w14:paraId="5985F178" w14:textId="77777777" w:rsidR="008F0D33" w:rsidRDefault="008F0D33" w:rsidP="008F0D33">
      <w:pPr>
        <w:ind w:firstLine="0"/>
      </w:pPr>
      <w:r w:rsidRPr="008A319A">
        <w:t xml:space="preserve">* </w:t>
      </w:r>
      <w:r>
        <w:t xml:space="preserve">MAPE: </w:t>
      </w:r>
      <w:r w:rsidRPr="008A319A">
        <w:t>Absolute error was generally &lt; 5% with variable omissions again causing an increase</w:t>
      </w:r>
    </w:p>
    <w:p w14:paraId="028D5BEB" w14:textId="77777777" w:rsidR="008F0D33" w:rsidRDefault="008F0D33" w:rsidP="008F0D33">
      <w:pPr>
        <w:ind w:firstLine="0"/>
      </w:pPr>
      <w:r w:rsidRPr="008A319A">
        <w:t>* Median bias is always &lt; 10%, most are &lt; 1%</w:t>
      </w:r>
    </w:p>
    <w:p w14:paraId="040BF940" w14:textId="77777777" w:rsidR="008F0D33" w:rsidRDefault="008F0D33" w:rsidP="008F0D33">
      <w:pPr>
        <w:ind w:firstLine="0"/>
      </w:pPr>
      <w:r w:rsidRPr="008C7A3B">
        <w:t>* Estimates are generally unbiased, except when variables are omitted</w:t>
      </w:r>
    </w:p>
    <w:p w14:paraId="5A65CC8A" w14:textId="53FC6FE0" w:rsidR="008F0D33" w:rsidRDefault="008F0D33" w:rsidP="008F0D33">
      <w:pPr>
        <w:ind w:firstLine="0"/>
      </w:pPr>
      <w:r w:rsidRPr="008C7A3B">
        <w:t xml:space="preserve">* Simple </w:t>
      </w:r>
      <w:del w:id="3829" w:author="Andrew Bernath" w:date="2017-05-01T10:23:00Z">
        <w:r w:rsidRPr="008C7A3B" w:rsidDel="00421C49">
          <w:delText>pre-post</w:delText>
        </w:r>
      </w:del>
      <w:ins w:id="3830" w:author="Andrew Bernath" w:date="2017-05-01T10:23:00Z">
        <w:r w:rsidR="00421C49">
          <w:t>pre/post</w:t>
        </w:r>
      </w:ins>
      <w:r w:rsidRPr="008C7A3B">
        <w:t xml:space="preserve"> tends to </w:t>
      </w:r>
      <w:proofErr w:type="spellStart"/>
      <w:r w:rsidRPr="008C7A3B">
        <w:t>overpredict</w:t>
      </w:r>
      <w:proofErr w:type="spellEnd"/>
      <w:r w:rsidRPr="008C7A3B">
        <w:t xml:space="preserve"> savings while the </w:t>
      </w:r>
      <w:proofErr w:type="spellStart"/>
      <w:r w:rsidRPr="008C7A3B">
        <w:t>forcast</w:t>
      </w:r>
      <w:proofErr w:type="spellEnd"/>
      <w:r w:rsidRPr="008C7A3B">
        <w:t xml:space="preserve"> and fully specified models show no clear tendency</w:t>
      </w:r>
    </w:p>
    <w:p w14:paraId="0E64B520" w14:textId="77777777" w:rsidR="008F0D33" w:rsidRDefault="008F0D33" w:rsidP="008F0D33">
      <w:pPr>
        <w:ind w:firstLine="0"/>
        <w:rPr>
          <w:b/>
        </w:rPr>
      </w:pPr>
      <w:r w:rsidRPr="008C7A3B">
        <w:rPr>
          <w:b/>
        </w:rPr>
        <w:t>* Variable omissions caused a failure to capture the true savings at the nominal 80% target.</w:t>
      </w:r>
    </w:p>
    <w:p w14:paraId="48853F80" w14:textId="77777777" w:rsidR="008F0D33" w:rsidRDefault="008F0D33" w:rsidP="008F0D33">
      <w:pPr>
        <w:ind w:firstLine="0"/>
        <w:rPr>
          <w:b/>
        </w:rPr>
      </w:pPr>
      <w:r w:rsidRPr="008C7A3B">
        <w:rPr>
          <w:b/>
        </w:rPr>
        <w:t>* Not accounting for autocorrelation was devastating to the capture rate.</w:t>
      </w:r>
    </w:p>
    <w:p w14:paraId="3AE1F827" w14:textId="77777777" w:rsidR="008F0D33" w:rsidRDefault="008F0D33" w:rsidP="008F0D33">
      <w:pPr>
        <w:ind w:firstLine="0"/>
        <w:rPr>
          <w:b/>
        </w:rPr>
      </w:pPr>
    </w:p>
    <w:p w14:paraId="09F9C42B" w14:textId="77777777" w:rsidR="008F0D33" w:rsidRDefault="008F0D33" w:rsidP="008F0D33">
      <w:pPr>
        <w:ind w:firstLine="0"/>
      </w:pPr>
      <w:r>
        <w:t>Complex</w:t>
      </w:r>
    </w:p>
    <w:p w14:paraId="4DE74A7C" w14:textId="77777777" w:rsidR="008F0D33" w:rsidRDefault="008F0D33" w:rsidP="008F0D33">
      <w:pPr>
        <w:pStyle w:val="ListParagraph"/>
        <w:numPr>
          <w:ilvl w:val="0"/>
          <w:numId w:val="29"/>
        </w:numPr>
      </w:pPr>
      <w:r w:rsidRPr="009878FB">
        <w:t>All models fail under variable omission</w:t>
      </w:r>
    </w:p>
    <w:p w14:paraId="3D215EF9" w14:textId="77777777" w:rsidR="008F0D33" w:rsidRDefault="008F0D33" w:rsidP="008F0D33">
      <w:pPr>
        <w:pStyle w:val="ListParagraph"/>
        <w:numPr>
          <w:ilvl w:val="0"/>
          <w:numId w:val="29"/>
        </w:numPr>
      </w:pPr>
      <w:r w:rsidRPr="009878FB">
        <w:t>Fully specified and forecast models behaved similarly, though a fully specified model can handle unanticipated on-site changes in the program year</w:t>
      </w:r>
    </w:p>
    <w:p w14:paraId="44454DD3" w14:textId="02838CEB" w:rsidR="008F0D33" w:rsidRDefault="008F0D33" w:rsidP="008F0D33">
      <w:pPr>
        <w:pStyle w:val="ListParagraph"/>
        <w:numPr>
          <w:ilvl w:val="0"/>
          <w:numId w:val="29"/>
        </w:numPr>
      </w:pPr>
      <w:r w:rsidRPr="009878FB">
        <w:t xml:space="preserve">Not </w:t>
      </w:r>
      <w:proofErr w:type="spellStart"/>
      <w:r w:rsidRPr="009878FB">
        <w:t>captuing</w:t>
      </w:r>
      <w:proofErr w:type="spellEnd"/>
      <w:r w:rsidRPr="009878FB">
        <w:t xml:space="preserve"> all of the interactions between the program and production or weather caused dramatic failures in the simple </w:t>
      </w:r>
      <w:del w:id="3831" w:author="Andrew Bernath" w:date="2017-05-01T10:23:00Z">
        <w:r w:rsidRPr="009878FB" w:rsidDel="00421C49">
          <w:delText>pre-post</w:delText>
        </w:r>
      </w:del>
      <w:ins w:id="3832" w:author="Andrew Bernath" w:date="2017-05-01T10:23:00Z">
        <w:r w:rsidR="00421C49">
          <w:t>pre/post</w:t>
        </w:r>
      </w:ins>
      <w:r w:rsidRPr="009878FB">
        <w:t xml:space="preserve"> model</w:t>
      </w:r>
    </w:p>
    <w:p w14:paraId="31C7698D" w14:textId="77777777" w:rsidR="008F0D33" w:rsidRDefault="008F0D33" w:rsidP="008F0D33">
      <w:pPr>
        <w:pStyle w:val="ListParagraph"/>
        <w:numPr>
          <w:ilvl w:val="0"/>
          <w:numId w:val="29"/>
        </w:numPr>
      </w:pPr>
      <w:r w:rsidRPr="00E04868">
        <w:t>* Omitted variables are a problem for all model forms</w:t>
      </w:r>
    </w:p>
    <w:p w14:paraId="4A290E27" w14:textId="24D39A8D" w:rsidR="008F0D33" w:rsidRDefault="008F0D33" w:rsidP="008F0D33">
      <w:pPr>
        <w:pStyle w:val="ListParagraph"/>
        <w:numPr>
          <w:ilvl w:val="0"/>
          <w:numId w:val="29"/>
        </w:numPr>
      </w:pPr>
      <w:r w:rsidRPr="00E04868">
        <w:t xml:space="preserve">* </w:t>
      </w:r>
      <w:del w:id="3833" w:author="Andrew Bernath" w:date="2017-05-01T10:23:00Z">
        <w:r w:rsidRPr="00E04868" w:rsidDel="00421C49">
          <w:delText>Pre-post</w:delText>
        </w:r>
      </w:del>
      <w:ins w:id="3834" w:author="Andrew Bernath" w:date="2017-05-01T10:23:00Z">
        <w:r w:rsidR="00421C49">
          <w:t>Pre/post</w:t>
        </w:r>
      </w:ins>
      <w:r w:rsidRPr="00E04868">
        <w:t xml:space="preserve"> models can add an indicator for post-period events with no engineering estimates, which allows for unbiased savings estimates</w:t>
      </w:r>
    </w:p>
    <w:p w14:paraId="2410D665" w14:textId="77777777" w:rsidR="008F0D33" w:rsidRDefault="008F0D33" w:rsidP="008F0D33">
      <w:pPr>
        <w:pStyle w:val="ListParagraph"/>
        <w:numPr>
          <w:ilvl w:val="0"/>
          <w:numId w:val="29"/>
        </w:numPr>
      </w:pPr>
      <w:r w:rsidRPr="00E04868">
        <w:t>* The fully specified model remained unbiased when one production was omitted. It likely captured this variability in the other production variable.</w:t>
      </w:r>
    </w:p>
    <w:p w14:paraId="34FDAD92" w14:textId="77777777" w:rsidR="008F0D33" w:rsidRDefault="008F0D33" w:rsidP="008F0D33">
      <w:pPr>
        <w:pStyle w:val="ListParagraph"/>
        <w:numPr>
          <w:ilvl w:val="0"/>
          <w:numId w:val="29"/>
        </w:numPr>
      </w:pPr>
      <w:r w:rsidRPr="00E04868">
        <w:t>* Variable omission, heteroscedasticity, and autocorrelation increase SE's</w:t>
      </w:r>
    </w:p>
    <w:p w14:paraId="02F87B75" w14:textId="77777777" w:rsidR="008F0D33" w:rsidRDefault="008F0D33" w:rsidP="008F0D33">
      <w:pPr>
        <w:pStyle w:val="ListParagraph"/>
        <w:numPr>
          <w:ilvl w:val="0"/>
          <w:numId w:val="29"/>
        </w:numPr>
      </w:pPr>
      <w:r w:rsidRPr="00E04868">
        <w:t>* All CV's are very small, though forecast has a slight edge</w:t>
      </w:r>
    </w:p>
    <w:p w14:paraId="11A4DA93" w14:textId="0690E1C7" w:rsidR="008F0D33" w:rsidRDefault="008F0D33" w:rsidP="008F0D33">
      <w:pPr>
        <w:pStyle w:val="ListParagraph"/>
        <w:numPr>
          <w:ilvl w:val="0"/>
          <w:numId w:val="29"/>
        </w:numPr>
      </w:pPr>
      <w:r w:rsidRPr="00E04868">
        <w:t xml:space="preserve">* All RMSE's are very small and nearly identical for forecast and </w:t>
      </w:r>
      <w:del w:id="3835" w:author="Andrew Bernath" w:date="2017-05-01T10:23:00Z">
        <w:r w:rsidRPr="00E04868" w:rsidDel="00421C49">
          <w:delText>pre-post</w:delText>
        </w:r>
      </w:del>
      <w:ins w:id="3836" w:author="Andrew Bernath" w:date="2017-05-01T10:23:00Z">
        <w:r w:rsidR="00421C49">
          <w:t>pre/post</w:t>
        </w:r>
      </w:ins>
      <w:r w:rsidRPr="00E04868">
        <w:t>, though forecast has a slight edge</w:t>
      </w:r>
    </w:p>
    <w:p w14:paraId="7C61ED2D" w14:textId="46ED6917" w:rsidR="008F0D33" w:rsidRDefault="008F0D33" w:rsidP="008F0D33">
      <w:pPr>
        <w:pStyle w:val="ListParagraph"/>
        <w:numPr>
          <w:ilvl w:val="0"/>
          <w:numId w:val="29"/>
        </w:numPr>
      </w:pPr>
      <w:r w:rsidRPr="00E04868">
        <w:t xml:space="preserve">* Approximately the 2% simulated error as intended except for simple </w:t>
      </w:r>
      <w:del w:id="3837" w:author="Andrew Bernath" w:date="2017-05-01T10:23:00Z">
        <w:r w:rsidRPr="00E04868" w:rsidDel="00421C49">
          <w:delText>pre-post</w:delText>
        </w:r>
      </w:del>
      <w:ins w:id="3838" w:author="Andrew Bernath" w:date="2017-05-01T10:23:00Z">
        <w:r w:rsidR="00421C49">
          <w:t>pre/post</w:t>
        </w:r>
      </w:ins>
    </w:p>
    <w:p w14:paraId="53D4DBE5" w14:textId="77777777" w:rsidR="008F0D33" w:rsidRDefault="008F0D33" w:rsidP="008F0D33">
      <w:pPr>
        <w:pStyle w:val="ListParagraph"/>
        <w:numPr>
          <w:ilvl w:val="0"/>
          <w:numId w:val="29"/>
        </w:numPr>
      </w:pPr>
      <w:r w:rsidRPr="00E04868">
        <w:t>* Omitted variable biases every model type</w:t>
      </w:r>
    </w:p>
    <w:p w14:paraId="2804C678" w14:textId="2A7C0E18" w:rsidR="008F0D33" w:rsidRDefault="008F0D33" w:rsidP="008F0D33">
      <w:pPr>
        <w:pStyle w:val="ListParagraph"/>
        <w:numPr>
          <w:ilvl w:val="0"/>
          <w:numId w:val="29"/>
        </w:numPr>
      </w:pPr>
      <w:r w:rsidRPr="00E04868">
        <w:t xml:space="preserve">* Forecast model cannot handle events occurring in the program year that have no engineering estimate, these can be indicated in either </w:t>
      </w:r>
      <w:del w:id="3839" w:author="Andrew Bernath" w:date="2017-05-01T10:23:00Z">
        <w:r w:rsidRPr="00E04868" w:rsidDel="00421C49">
          <w:delText>pre-post</w:delText>
        </w:r>
      </w:del>
      <w:ins w:id="3840" w:author="Andrew Bernath" w:date="2017-05-01T10:23:00Z">
        <w:r w:rsidR="00421C49">
          <w:t>pre/post</w:t>
        </w:r>
      </w:ins>
      <w:r w:rsidRPr="00E04868">
        <w:t xml:space="preserve"> model.</w:t>
      </w:r>
    </w:p>
    <w:p w14:paraId="5A3EC11C" w14:textId="77777777" w:rsidR="008F0D33" w:rsidRDefault="008F0D33" w:rsidP="008F0D33">
      <w:pPr>
        <w:pStyle w:val="ListParagraph"/>
        <w:numPr>
          <w:ilvl w:val="0"/>
          <w:numId w:val="29"/>
        </w:numPr>
      </w:pPr>
      <w:r w:rsidRPr="00E04868">
        <w:t>* Absolute error was generally &lt; 10% with variable omissions again causing an increase</w:t>
      </w:r>
    </w:p>
    <w:p w14:paraId="34832F02" w14:textId="77777777" w:rsidR="008F0D33" w:rsidRDefault="008F0D33" w:rsidP="008F0D33">
      <w:pPr>
        <w:pStyle w:val="ListParagraph"/>
        <w:numPr>
          <w:ilvl w:val="0"/>
          <w:numId w:val="29"/>
        </w:numPr>
      </w:pPr>
      <w:r w:rsidRPr="00E04868">
        <w:t>* Median bias is always &lt; 10% for forecast and fully specified models, most are &lt; 1%</w:t>
      </w:r>
    </w:p>
    <w:p w14:paraId="27AF1F6B" w14:textId="77777777" w:rsidR="008F0D33" w:rsidRDefault="008F0D33" w:rsidP="008F0D33">
      <w:pPr>
        <w:pStyle w:val="ListParagraph"/>
        <w:numPr>
          <w:ilvl w:val="0"/>
          <w:numId w:val="29"/>
        </w:numPr>
      </w:pPr>
      <w:r w:rsidRPr="00E04868">
        <w:lastRenderedPageBreak/>
        <w:t>* Estimates are generally unbiased, except when variables are omitted</w:t>
      </w:r>
    </w:p>
    <w:p w14:paraId="04550E7C" w14:textId="434938B1" w:rsidR="008F0D33" w:rsidRDefault="008F0D33" w:rsidP="008F0D33">
      <w:pPr>
        <w:pStyle w:val="ListParagraph"/>
        <w:numPr>
          <w:ilvl w:val="0"/>
          <w:numId w:val="29"/>
        </w:numPr>
      </w:pPr>
      <w:r w:rsidRPr="00E04868">
        <w:t xml:space="preserve">* Simple </w:t>
      </w:r>
      <w:del w:id="3841" w:author="Andrew Bernath" w:date="2017-05-01T10:23:00Z">
        <w:r w:rsidRPr="00E04868" w:rsidDel="00421C49">
          <w:delText>pre-post</w:delText>
        </w:r>
      </w:del>
      <w:ins w:id="3842" w:author="Andrew Bernath" w:date="2017-05-01T10:23:00Z">
        <w:r w:rsidR="00421C49">
          <w:t>pre/post</w:t>
        </w:r>
      </w:ins>
      <w:r w:rsidRPr="00E04868">
        <w:t xml:space="preserve"> tends to dramatically </w:t>
      </w:r>
      <w:proofErr w:type="spellStart"/>
      <w:r w:rsidRPr="00E04868">
        <w:t>underpredict</w:t>
      </w:r>
      <w:proofErr w:type="spellEnd"/>
      <w:r w:rsidRPr="00E04868">
        <w:t xml:space="preserve"> savings while the forecast and fully specified models show no clear tendency</w:t>
      </w:r>
    </w:p>
    <w:p w14:paraId="4E1970E1" w14:textId="77777777" w:rsidR="008F0D33" w:rsidRPr="00060D82" w:rsidRDefault="008F0D33" w:rsidP="008F0D33">
      <w:pPr>
        <w:pStyle w:val="ListParagraph"/>
        <w:numPr>
          <w:ilvl w:val="0"/>
          <w:numId w:val="29"/>
        </w:numPr>
        <w:rPr>
          <w:b/>
        </w:rPr>
      </w:pPr>
      <w:r w:rsidRPr="00060D82">
        <w:rPr>
          <w:b/>
        </w:rPr>
        <w:t>* Variable omissions caused a failure to capture the true savings at the nominal 80% target.</w:t>
      </w:r>
    </w:p>
    <w:p w14:paraId="410C4CAB" w14:textId="77777777" w:rsidR="008F0D33" w:rsidRPr="00060D82" w:rsidRDefault="008F0D33" w:rsidP="008F0D33">
      <w:pPr>
        <w:pStyle w:val="ListParagraph"/>
        <w:numPr>
          <w:ilvl w:val="0"/>
          <w:numId w:val="29"/>
        </w:numPr>
        <w:rPr>
          <w:b/>
        </w:rPr>
      </w:pPr>
      <w:r w:rsidRPr="00060D82">
        <w:rPr>
          <w:b/>
        </w:rPr>
        <w:t>* Not accounting for autocorrelation was devastating to the capture rate.</w:t>
      </w:r>
    </w:p>
    <w:p w14:paraId="0FE6094D" w14:textId="7C72035E" w:rsidR="008F0D33" w:rsidRPr="00060D82" w:rsidRDefault="008F0D33" w:rsidP="008F0D33">
      <w:pPr>
        <w:pStyle w:val="ListParagraph"/>
        <w:numPr>
          <w:ilvl w:val="0"/>
          <w:numId w:val="29"/>
        </w:numPr>
        <w:rPr>
          <w:b/>
        </w:rPr>
      </w:pPr>
      <w:r w:rsidRPr="00060D82">
        <w:rPr>
          <w:b/>
        </w:rPr>
        <w:t xml:space="preserve">* Under one variable omission setting, the fully specified </w:t>
      </w:r>
      <w:del w:id="3843" w:author="Andrew Bernath" w:date="2017-05-01T10:23:00Z">
        <w:r w:rsidRPr="00060D82" w:rsidDel="00421C49">
          <w:rPr>
            <w:b/>
          </w:rPr>
          <w:delText>pre-post</w:delText>
        </w:r>
      </w:del>
      <w:ins w:id="3844" w:author="Andrew Bernath" w:date="2017-05-01T10:23:00Z">
        <w:r w:rsidR="00421C49">
          <w:rPr>
            <w:b/>
          </w:rPr>
          <w:t>pre/post</w:t>
        </w:r>
      </w:ins>
      <w:r w:rsidRPr="00060D82">
        <w:rPr>
          <w:b/>
        </w:rPr>
        <w:t xml:space="preserve"> actually captured more often than anticipated</w:t>
      </w:r>
    </w:p>
    <w:p w14:paraId="428FA159" w14:textId="77777777" w:rsidR="008F0D33" w:rsidRDefault="008F0D33" w:rsidP="008F0D33"/>
    <w:p w14:paraId="1E47061E" w14:textId="5A1FBBE3" w:rsidR="00D17DAD" w:rsidRDefault="00D17DAD" w:rsidP="00D17DAD">
      <w:pPr>
        <w:ind w:firstLine="0"/>
      </w:pPr>
    </w:p>
    <w:p w14:paraId="72E722A9" w14:textId="5D00A9FC" w:rsidR="00D17DAD" w:rsidRPr="008F0D33" w:rsidRDefault="00D17DAD" w:rsidP="00D17DAD">
      <w:pPr>
        <w:ind w:firstLine="0"/>
      </w:pPr>
    </w:p>
    <w:p w14:paraId="2DB7B4F6" w14:textId="47177F04" w:rsidR="00366479" w:rsidRPr="00233BEA" w:rsidRDefault="00366479" w:rsidP="001157E2">
      <w:pPr>
        <w:ind w:firstLine="0"/>
      </w:pPr>
    </w:p>
    <w:p w14:paraId="7BA61D3A" w14:textId="70FC39D6" w:rsidR="00366479" w:rsidRDefault="008F0D33" w:rsidP="001157E2">
      <w:pPr>
        <w:pStyle w:val="Heading2"/>
        <w:rPr>
          <w:rFonts w:cs="Calibri"/>
          <w:szCs w:val="22"/>
        </w:rPr>
      </w:pPr>
      <w:del w:id="3845" w:author="Andrew Bernath" w:date="2017-05-01T13:02:00Z">
        <w:r w:rsidDel="00AA1763">
          <w:rPr>
            <w:noProof/>
          </w:rPr>
          <w:drawing>
            <wp:inline distT="0" distB="0" distL="0" distR="0" wp14:anchorId="6778704D" wp14:editId="1743AF6B">
              <wp:extent cx="5943600" cy="4110355"/>
              <wp:effectExtent l="0" t="0" r="0" b="444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28">
                        <a:extLst>
                          <a:ext uri="{28A0092B-C50C-407E-A947-70E740481C1C}">
                            <a14:useLocalDpi xmlns:a14="http://schemas.microsoft.com/office/drawing/2010/main" val="0"/>
                          </a:ext>
                        </a:extLst>
                      </a:blip>
                      <a:srcRect l="5271" t="6441" r="7712" b="559"/>
                      <a:stretch/>
                    </pic:blipFill>
                    <pic:spPr>
                      <a:xfrm>
                        <a:off x="0" y="0"/>
                        <a:ext cx="5943600" cy="4110355"/>
                      </a:xfrm>
                      <a:prstGeom prst="rect">
                        <a:avLst/>
                      </a:prstGeom>
                    </pic:spPr>
                  </pic:pic>
                </a:graphicData>
              </a:graphic>
            </wp:inline>
          </w:drawing>
        </w:r>
      </w:del>
    </w:p>
    <w:p w14:paraId="2EBC2E6F" w14:textId="1E1077BA" w:rsidR="007F3C4A" w:rsidRPr="00147F98" w:rsidDel="009F0D85" w:rsidRDefault="007F3C4A" w:rsidP="001157E2">
      <w:pPr>
        <w:pStyle w:val="Heading2"/>
        <w:rPr>
          <w:del w:id="3846" w:author="Andrew Bernath" w:date="2017-05-01T02:38:00Z"/>
          <w:rFonts w:cs="Calibri"/>
          <w:szCs w:val="22"/>
        </w:rPr>
      </w:pPr>
      <w:commentRangeStart w:id="3847"/>
      <w:del w:id="3848" w:author="Andrew Bernath" w:date="2017-05-01T02:38:00Z">
        <w:r w:rsidRPr="00147F98" w:rsidDel="009F0D85">
          <w:rPr>
            <w:rFonts w:cs="Calibri"/>
            <w:szCs w:val="22"/>
          </w:rPr>
          <w:delText xml:space="preserve">References </w:delText>
        </w:r>
      </w:del>
    </w:p>
    <w:p w14:paraId="044E359D" w14:textId="652526B0" w:rsidR="007F3C4A" w:rsidRPr="00147F98" w:rsidDel="009F0D85" w:rsidRDefault="007F3C4A" w:rsidP="001157E2">
      <w:pPr>
        <w:ind w:firstLine="0"/>
        <w:rPr>
          <w:del w:id="3849" w:author="Andrew Bernath" w:date="2017-05-01T02:38:00Z"/>
          <w:rFonts w:cs="Calibri"/>
          <w:szCs w:val="22"/>
        </w:rPr>
      </w:pPr>
      <w:del w:id="3850" w:author="Andrew Bernath" w:date="2017-05-01T02:38:00Z">
        <w:r w:rsidRPr="00147F98" w:rsidDel="009F0D85">
          <w:rPr>
            <w:rFonts w:cs="Calibri"/>
            <w:szCs w:val="22"/>
          </w:rPr>
          <w:delText>List all references for your text, tables, and figures alphabetically by author at the end of the paper. Apply the References Style to format the references list automatically</w:delText>
        </w:r>
        <w:r w:rsidR="00F907F2" w:rsidRPr="00147F98" w:rsidDel="009F0D85">
          <w:rPr>
            <w:rFonts w:cs="Calibri"/>
            <w:szCs w:val="22"/>
          </w:rPr>
          <w:delText xml:space="preserve">. </w:delText>
        </w:r>
        <w:r w:rsidRPr="00147F98" w:rsidDel="009F0D85">
          <w:rPr>
            <w:rFonts w:cs="Calibri"/>
            <w:szCs w:val="22"/>
          </w:rPr>
          <w:delText>If you use manual formatting, single space within the reference items, double space between them, and use a hanging indent of .25 inches. Do</w:delText>
        </w:r>
        <w:r w:rsidR="00386486" w:rsidDel="009F0D85">
          <w:rPr>
            <w:rFonts w:cs="Calibri"/>
            <w:szCs w:val="22"/>
          </w:rPr>
          <w:delText xml:space="preserve"> </w:delText>
        </w:r>
        <w:r w:rsidRPr="00147F98" w:rsidDel="009F0D85">
          <w:rPr>
            <w:rFonts w:cs="Calibri"/>
            <w:szCs w:val="22"/>
          </w:rPr>
          <w:delText>n</w:delText>
        </w:r>
        <w:r w:rsidR="00386486" w:rsidDel="009F0D85">
          <w:rPr>
            <w:rFonts w:cs="Calibri"/>
            <w:szCs w:val="22"/>
          </w:rPr>
          <w:delText>o</w:delText>
        </w:r>
        <w:r w:rsidRPr="00147F98" w:rsidDel="009F0D85">
          <w:rPr>
            <w:rFonts w:cs="Calibri"/>
            <w:szCs w:val="22"/>
          </w:rPr>
          <w:delText>t number the references.</w:delText>
        </w:r>
        <w:r w:rsidR="0006592F" w:rsidRPr="00147F98" w:rsidDel="009F0D85">
          <w:rPr>
            <w:rFonts w:cs="Calibri"/>
            <w:szCs w:val="22"/>
          </w:rPr>
          <w:delText xml:space="preserve"> </w:delText>
        </w:r>
      </w:del>
    </w:p>
    <w:p w14:paraId="476B80FB" w14:textId="61871C2B" w:rsidR="00EA2F15" w:rsidRPr="00147F98" w:rsidDel="009F0D85" w:rsidRDefault="007F3C4A" w:rsidP="001157E2">
      <w:pPr>
        <w:ind w:firstLine="0"/>
        <w:rPr>
          <w:del w:id="3851" w:author="Andrew Bernath" w:date="2017-05-01T02:38:00Z"/>
          <w:rFonts w:cs="Calibri"/>
          <w:szCs w:val="22"/>
        </w:rPr>
      </w:pPr>
      <w:del w:id="3852" w:author="Andrew Bernath" w:date="2017-05-01T02:38:00Z">
        <w:r w:rsidRPr="00147F98" w:rsidDel="009F0D85">
          <w:rPr>
            <w:rFonts w:cs="Calibri"/>
            <w:szCs w:val="22"/>
          </w:rPr>
          <w:delText xml:space="preserve">The general form of a reference to a book or report is as follows: [Author(s)]. [Year]. [Book Title: Subtitle]. [Place of publication]: [Publisher]. For example: Halooka, A. 2010. </w:delText>
        </w:r>
        <w:r w:rsidRPr="00147F98" w:rsidDel="009F0D85">
          <w:rPr>
            <w:rFonts w:cs="Calibri"/>
            <w:i/>
            <w:szCs w:val="22"/>
          </w:rPr>
          <w:delText>Energy Efficiency: An American Success Story</w:delText>
        </w:r>
        <w:r w:rsidRPr="00147F98" w:rsidDel="009F0D85">
          <w:rPr>
            <w:rFonts w:cs="Calibri"/>
            <w:szCs w:val="22"/>
          </w:rPr>
          <w:delText xml:space="preserve">. New York: Vintage. </w:delText>
        </w:r>
      </w:del>
    </w:p>
    <w:p w14:paraId="023FF8D3" w14:textId="2EC50C71" w:rsidR="00EA2F15" w:rsidRPr="00147F98" w:rsidDel="009F0D85" w:rsidRDefault="00EA2F15" w:rsidP="001157E2">
      <w:pPr>
        <w:ind w:firstLine="0"/>
        <w:rPr>
          <w:del w:id="3853" w:author="Andrew Bernath" w:date="2017-05-01T02:38:00Z"/>
          <w:rFonts w:cs="Calibri"/>
          <w:szCs w:val="22"/>
        </w:rPr>
      </w:pPr>
      <w:del w:id="3854" w:author="Andrew Bernath" w:date="2017-05-01T02:38:00Z">
        <w:r w:rsidRPr="00147F98" w:rsidDel="009F0D85">
          <w:rPr>
            <w:rFonts w:cs="Calibri"/>
            <w:szCs w:val="22"/>
          </w:rPr>
          <w:delText>Cities of publication should be followed by a comma and the 2-letter postal abbreviation for the state, without periods. Major cities like New York do</w:delText>
        </w:r>
        <w:r w:rsidR="00386486" w:rsidDel="009F0D85">
          <w:rPr>
            <w:rFonts w:cs="Calibri"/>
            <w:szCs w:val="22"/>
          </w:rPr>
          <w:delText xml:space="preserve"> </w:delText>
        </w:r>
        <w:r w:rsidRPr="00147F98" w:rsidDel="009F0D85">
          <w:rPr>
            <w:rFonts w:cs="Calibri"/>
            <w:szCs w:val="22"/>
          </w:rPr>
          <w:delText>n</w:delText>
        </w:r>
        <w:r w:rsidR="00386486" w:rsidDel="009F0D85">
          <w:rPr>
            <w:rFonts w:cs="Calibri"/>
            <w:szCs w:val="22"/>
          </w:rPr>
          <w:delText>o</w:delText>
        </w:r>
        <w:r w:rsidRPr="00147F98" w:rsidDel="009F0D85">
          <w:rPr>
            <w:rFonts w:cs="Calibri"/>
            <w:szCs w:val="22"/>
          </w:rPr>
          <w:delText>t require the state. Washington, DC always has the DC.</w:delText>
        </w:r>
      </w:del>
    </w:p>
    <w:p w14:paraId="6B396FBF" w14:textId="6B0EAA92" w:rsidR="007F3C4A" w:rsidRPr="00147F98" w:rsidDel="009F0D85" w:rsidRDefault="007F3C4A" w:rsidP="001157E2">
      <w:pPr>
        <w:ind w:firstLine="0"/>
        <w:rPr>
          <w:del w:id="3855" w:author="Andrew Bernath" w:date="2017-05-01T02:38:00Z"/>
          <w:rFonts w:cs="Calibri"/>
          <w:szCs w:val="22"/>
        </w:rPr>
      </w:pPr>
      <w:del w:id="3856" w:author="Andrew Bernath" w:date="2017-05-01T02:38:00Z">
        <w:r w:rsidRPr="00147F98" w:rsidDel="009F0D85">
          <w:rPr>
            <w:rFonts w:cs="Calibri"/>
            <w:szCs w:val="22"/>
          </w:rPr>
          <w:delText xml:space="preserve">For a journal article: [Author(s)]. [Year]. </w:delText>
        </w:r>
        <w:r w:rsidR="00386486" w:rsidDel="009F0D85">
          <w:rPr>
            <w:rFonts w:cs="Calibri"/>
            <w:szCs w:val="22"/>
          </w:rPr>
          <w:delText>“</w:delText>
        </w:r>
        <w:r w:rsidRPr="00147F98" w:rsidDel="009F0D85">
          <w:rPr>
            <w:rFonts w:cs="Calibri"/>
            <w:szCs w:val="22"/>
          </w:rPr>
          <w:delText>[Title of Article].</w:delText>
        </w:r>
        <w:r w:rsidR="00386486" w:rsidDel="009F0D85">
          <w:rPr>
            <w:rFonts w:cs="Calibri"/>
            <w:szCs w:val="22"/>
          </w:rPr>
          <w:delText>”</w:delText>
        </w:r>
        <w:r w:rsidRPr="00147F98" w:rsidDel="009F0D85">
          <w:rPr>
            <w:rFonts w:cs="Calibri"/>
            <w:szCs w:val="22"/>
          </w:rPr>
          <w:delText xml:space="preserve"> [Journal] [volume number] ([issue number]): [page numbers]. For example: Leo, C. and K. Lily. 2013. </w:delText>
        </w:r>
        <w:r w:rsidR="00386486" w:rsidDel="009F0D85">
          <w:rPr>
            <w:rFonts w:cs="Calibri"/>
            <w:szCs w:val="22"/>
          </w:rPr>
          <w:delText>“</w:delText>
        </w:r>
        <w:r w:rsidRPr="00147F98" w:rsidDel="009F0D85">
          <w:rPr>
            <w:rFonts w:cs="Calibri"/>
            <w:szCs w:val="22"/>
          </w:rPr>
          <w:delText>Utility-Run Energy Efficiency Programs.</w:delText>
        </w:r>
        <w:r w:rsidR="00386486" w:rsidDel="009F0D85">
          <w:rPr>
            <w:rFonts w:cs="Calibri"/>
            <w:szCs w:val="22"/>
          </w:rPr>
          <w:delText>”</w:delText>
        </w:r>
        <w:r w:rsidRPr="00147F98" w:rsidDel="009F0D85">
          <w:rPr>
            <w:rFonts w:cs="Calibri"/>
            <w:szCs w:val="22"/>
          </w:rPr>
          <w:delText xml:space="preserve"> </w:delText>
        </w:r>
        <w:r w:rsidRPr="00147F98" w:rsidDel="009F0D85">
          <w:rPr>
            <w:rFonts w:cs="Calibri"/>
            <w:i/>
            <w:szCs w:val="22"/>
          </w:rPr>
          <w:delText xml:space="preserve">Energy </w:delText>
        </w:r>
        <w:r w:rsidR="00F907F2" w:rsidRPr="00147F98" w:rsidDel="009F0D85">
          <w:rPr>
            <w:rFonts w:cs="Calibri"/>
            <w:i/>
            <w:szCs w:val="22"/>
          </w:rPr>
          <w:delText xml:space="preserve">Tales </w:delText>
        </w:r>
        <w:r w:rsidRPr="00147F98" w:rsidDel="009F0D85">
          <w:rPr>
            <w:rFonts w:cs="Calibri"/>
            <w:szCs w:val="22"/>
          </w:rPr>
          <w:delText>13</w:delText>
        </w:r>
        <w:r w:rsidR="00CF345B" w:rsidRPr="00147F98" w:rsidDel="009F0D85">
          <w:rPr>
            <w:rFonts w:cs="Calibri"/>
            <w:szCs w:val="22"/>
          </w:rPr>
          <w:delText xml:space="preserve"> (</w:delText>
        </w:r>
        <w:r w:rsidRPr="00147F98" w:rsidDel="009F0D85">
          <w:rPr>
            <w:rFonts w:cs="Calibri"/>
            <w:szCs w:val="22"/>
          </w:rPr>
          <w:delText>4</w:delText>
        </w:r>
        <w:r w:rsidR="00CF345B" w:rsidRPr="00147F98" w:rsidDel="009F0D85">
          <w:rPr>
            <w:rFonts w:cs="Calibri"/>
            <w:szCs w:val="22"/>
          </w:rPr>
          <w:delText>)</w:delText>
        </w:r>
        <w:r w:rsidRPr="00147F98" w:rsidDel="009F0D85">
          <w:rPr>
            <w:rFonts w:cs="Calibri"/>
            <w:szCs w:val="22"/>
          </w:rPr>
          <w:delText>: 313-45.</w:delText>
        </w:r>
      </w:del>
    </w:p>
    <w:p w14:paraId="1580DBF7" w14:textId="2ABE5AA5" w:rsidR="007F3C4A" w:rsidRPr="00147F98" w:rsidDel="009F0D85" w:rsidRDefault="007F3C4A" w:rsidP="001157E2">
      <w:pPr>
        <w:ind w:firstLine="0"/>
        <w:rPr>
          <w:del w:id="3857" w:author="Andrew Bernath" w:date="2017-05-01T02:38:00Z"/>
          <w:rFonts w:cs="Calibri"/>
          <w:szCs w:val="22"/>
        </w:rPr>
      </w:pPr>
      <w:del w:id="3858" w:author="Andrew Bernath" w:date="2017-05-01T02:38:00Z">
        <w:r w:rsidRPr="00147F98" w:rsidDel="009F0D85">
          <w:rPr>
            <w:rFonts w:cs="Calibri"/>
            <w:b/>
            <w:szCs w:val="22"/>
          </w:rPr>
          <w:delText>Use initials</w:delText>
        </w:r>
        <w:r w:rsidR="00F907F2" w:rsidRPr="00147F98" w:rsidDel="009F0D85">
          <w:rPr>
            <w:rFonts w:cs="Calibri"/>
            <w:b/>
            <w:szCs w:val="22"/>
          </w:rPr>
          <w:delText>, not full names</w:delText>
        </w:r>
        <w:r w:rsidRPr="00147F98" w:rsidDel="009F0D85">
          <w:rPr>
            <w:rFonts w:cs="Calibri"/>
            <w:b/>
            <w:szCs w:val="22"/>
          </w:rPr>
          <w:delText xml:space="preserve"> for authors</w:delText>
        </w:r>
        <w:r w:rsidR="00386486" w:rsidDel="009F0D85">
          <w:rPr>
            <w:rFonts w:cs="Calibri"/>
            <w:b/>
            <w:szCs w:val="22"/>
          </w:rPr>
          <w:delText>’</w:delText>
        </w:r>
        <w:r w:rsidRPr="00147F98" w:rsidDel="009F0D85">
          <w:rPr>
            <w:rFonts w:cs="Calibri"/>
            <w:b/>
            <w:szCs w:val="22"/>
          </w:rPr>
          <w:delText xml:space="preserve"> first names.</w:delText>
        </w:r>
        <w:r w:rsidRPr="00147F98" w:rsidDel="009F0D85">
          <w:rPr>
            <w:rFonts w:cs="Calibri"/>
            <w:szCs w:val="22"/>
          </w:rPr>
          <w:delText xml:space="preserve"> For multiple authors, name them all. Do</w:delText>
        </w:r>
        <w:r w:rsidR="00386486" w:rsidDel="009F0D85">
          <w:rPr>
            <w:rFonts w:cs="Calibri"/>
            <w:szCs w:val="22"/>
          </w:rPr>
          <w:delText xml:space="preserve"> </w:delText>
        </w:r>
        <w:r w:rsidRPr="00147F98" w:rsidDel="009F0D85">
          <w:rPr>
            <w:rFonts w:cs="Calibri"/>
            <w:szCs w:val="22"/>
          </w:rPr>
          <w:delText>n</w:delText>
        </w:r>
        <w:r w:rsidR="00386486" w:rsidDel="009F0D85">
          <w:rPr>
            <w:rFonts w:cs="Calibri"/>
            <w:szCs w:val="22"/>
          </w:rPr>
          <w:delText>o</w:delText>
        </w:r>
        <w:r w:rsidRPr="00147F98" w:rsidDel="009F0D85">
          <w:rPr>
            <w:rFonts w:cs="Calibri"/>
            <w:szCs w:val="22"/>
          </w:rPr>
          <w:delText xml:space="preserve">t use </w:delText>
        </w:r>
        <w:r w:rsidR="00386486" w:rsidDel="009F0D85">
          <w:rPr>
            <w:rFonts w:cs="Calibri"/>
            <w:szCs w:val="22"/>
          </w:rPr>
          <w:delText>“</w:delText>
        </w:r>
        <w:r w:rsidRPr="00147F98" w:rsidDel="009F0D85">
          <w:rPr>
            <w:rFonts w:cs="Calibri"/>
            <w:szCs w:val="22"/>
          </w:rPr>
          <w:delText>et al.</w:delText>
        </w:r>
        <w:r w:rsidR="00386486" w:rsidDel="009F0D85">
          <w:rPr>
            <w:rFonts w:cs="Calibri"/>
            <w:szCs w:val="22"/>
          </w:rPr>
          <w:delText>”</w:delText>
        </w:r>
        <w:r w:rsidRPr="00147F98" w:rsidDel="009F0D85">
          <w:rPr>
            <w:rFonts w:cs="Calibri"/>
            <w:szCs w:val="22"/>
          </w:rPr>
          <w:delText xml:space="preserve"> The first author is listed surname first; the others, first name first. List the authors in the order listed in the publication. Use </w:delText>
        </w:r>
        <w:r w:rsidR="00386486" w:rsidDel="009F0D85">
          <w:rPr>
            <w:rFonts w:cs="Calibri"/>
            <w:szCs w:val="22"/>
          </w:rPr>
          <w:delText>“</w:delText>
        </w:r>
        <w:r w:rsidRPr="00147F98" w:rsidDel="009F0D85">
          <w:rPr>
            <w:rFonts w:cs="Calibri"/>
            <w:szCs w:val="22"/>
          </w:rPr>
          <w:delText>and,</w:delText>
        </w:r>
        <w:r w:rsidR="00386486" w:rsidDel="009F0D85">
          <w:rPr>
            <w:rFonts w:cs="Calibri"/>
            <w:szCs w:val="22"/>
          </w:rPr>
          <w:delText>”</w:delText>
        </w:r>
        <w:r w:rsidRPr="00147F98" w:rsidDel="009F0D85">
          <w:rPr>
            <w:rFonts w:cs="Calibri"/>
            <w:szCs w:val="22"/>
          </w:rPr>
          <w:delText xml:space="preserve"> not the &amp; symbol. A comma always precedes the </w:delText>
        </w:r>
        <w:r w:rsidR="00386486" w:rsidDel="009F0D85">
          <w:rPr>
            <w:rFonts w:cs="Calibri"/>
            <w:szCs w:val="22"/>
          </w:rPr>
          <w:delText>“</w:delText>
        </w:r>
        <w:r w:rsidRPr="00147F98" w:rsidDel="009F0D85">
          <w:rPr>
            <w:rFonts w:cs="Calibri"/>
            <w:szCs w:val="22"/>
          </w:rPr>
          <w:delText>and.</w:delText>
        </w:r>
        <w:r w:rsidR="00386486" w:rsidDel="009F0D85">
          <w:rPr>
            <w:rFonts w:cs="Calibri"/>
            <w:szCs w:val="22"/>
          </w:rPr>
          <w:delText>”</w:delText>
        </w:r>
        <w:r w:rsidRPr="00147F98" w:rsidDel="009F0D85">
          <w:rPr>
            <w:rFonts w:cs="Calibri"/>
            <w:szCs w:val="22"/>
          </w:rPr>
          <w:delText xml:space="preserve"> For example: Scooter, J., G. Pickles, and Z. F. Line. 2010. </w:delText>
        </w:r>
        <w:r w:rsidRPr="00147F98" w:rsidDel="009F0D85">
          <w:rPr>
            <w:rFonts w:cs="Calibri"/>
            <w:i/>
            <w:szCs w:val="22"/>
          </w:rPr>
          <w:delText>Energy Efficiency 101</w:delText>
        </w:r>
        <w:r w:rsidRPr="00147F98" w:rsidDel="009F0D85">
          <w:rPr>
            <w:rFonts w:cs="Calibri"/>
            <w:szCs w:val="22"/>
          </w:rPr>
          <w:delText>. Toronto: Knopf.</w:delText>
        </w:r>
      </w:del>
    </w:p>
    <w:p w14:paraId="0B835A97" w14:textId="1E0A532F" w:rsidR="007F3C4A" w:rsidRPr="00147F98" w:rsidDel="009F0D85" w:rsidRDefault="007F3C4A" w:rsidP="001157E2">
      <w:pPr>
        <w:ind w:firstLine="0"/>
        <w:rPr>
          <w:del w:id="3859" w:author="Andrew Bernath" w:date="2017-05-01T02:38:00Z"/>
          <w:rFonts w:cs="Calibri"/>
          <w:szCs w:val="22"/>
        </w:rPr>
      </w:pPr>
      <w:del w:id="3860" w:author="Andrew Bernath" w:date="2017-05-01T02:38:00Z">
        <w:r w:rsidRPr="00147F98" w:rsidDel="009F0D85">
          <w:rPr>
            <w:rFonts w:cs="Calibri"/>
            <w:szCs w:val="22"/>
          </w:rPr>
          <w:delText>If a particular author has more than one entry, order them chronologically and use three em dashes in place of the author</w:delText>
        </w:r>
        <w:r w:rsidR="00386486" w:rsidDel="009F0D85">
          <w:rPr>
            <w:rFonts w:cs="Calibri"/>
            <w:szCs w:val="22"/>
          </w:rPr>
          <w:delText>’</w:delText>
        </w:r>
        <w:r w:rsidRPr="00147F98" w:rsidDel="009F0D85">
          <w:rPr>
            <w:rFonts w:cs="Calibri"/>
            <w:szCs w:val="22"/>
          </w:rPr>
          <w:delText>s name after the first appearance. See the list below for</w:delText>
        </w:r>
        <w:r w:rsidR="00F907F2" w:rsidRPr="00147F98" w:rsidDel="009F0D85">
          <w:rPr>
            <w:rFonts w:cs="Calibri"/>
            <w:szCs w:val="22"/>
          </w:rPr>
          <w:delText xml:space="preserve"> an </w:delText>
        </w:r>
        <w:r w:rsidRPr="00147F98" w:rsidDel="009F0D85">
          <w:rPr>
            <w:rFonts w:cs="Calibri"/>
            <w:szCs w:val="22"/>
          </w:rPr>
          <w:delText xml:space="preserve">example. Distinguish multiple entries by the same author in the same year by adding </w:delText>
        </w:r>
        <w:r w:rsidR="00386486" w:rsidDel="009F0D85">
          <w:rPr>
            <w:rFonts w:cs="Calibri"/>
            <w:szCs w:val="22"/>
          </w:rPr>
          <w:delText>“</w:delText>
        </w:r>
        <w:r w:rsidRPr="00147F98" w:rsidDel="009F0D85">
          <w:rPr>
            <w:rFonts w:cs="Calibri"/>
            <w:szCs w:val="22"/>
          </w:rPr>
          <w:delText>a,</w:delText>
        </w:r>
        <w:r w:rsidR="00386486" w:rsidDel="009F0D85">
          <w:rPr>
            <w:rFonts w:cs="Calibri"/>
            <w:szCs w:val="22"/>
          </w:rPr>
          <w:delText>”</w:delText>
        </w:r>
        <w:r w:rsidRPr="00147F98" w:rsidDel="009F0D85">
          <w:rPr>
            <w:rFonts w:cs="Calibri"/>
            <w:szCs w:val="22"/>
          </w:rPr>
          <w:delText xml:space="preserve"> </w:delText>
        </w:r>
        <w:r w:rsidR="00386486" w:rsidDel="009F0D85">
          <w:rPr>
            <w:rFonts w:cs="Calibri"/>
            <w:szCs w:val="22"/>
          </w:rPr>
          <w:delText>“</w:delText>
        </w:r>
        <w:r w:rsidRPr="00147F98" w:rsidDel="009F0D85">
          <w:rPr>
            <w:rFonts w:cs="Calibri"/>
            <w:szCs w:val="22"/>
          </w:rPr>
          <w:delText>b,</w:delText>
        </w:r>
        <w:r w:rsidR="00386486" w:rsidDel="009F0D85">
          <w:rPr>
            <w:rFonts w:cs="Calibri"/>
            <w:szCs w:val="22"/>
          </w:rPr>
          <w:delText>”</w:delText>
        </w:r>
        <w:r w:rsidRPr="00147F98" w:rsidDel="009F0D85">
          <w:rPr>
            <w:rFonts w:cs="Calibri"/>
            <w:szCs w:val="22"/>
          </w:rPr>
          <w:delText xml:space="preserve"> </w:delText>
        </w:r>
        <w:r w:rsidR="00386486" w:rsidDel="009F0D85">
          <w:rPr>
            <w:rFonts w:cs="Calibri"/>
            <w:szCs w:val="22"/>
          </w:rPr>
          <w:delText>“</w:delText>
        </w:r>
        <w:r w:rsidRPr="00147F98" w:rsidDel="009F0D85">
          <w:rPr>
            <w:rFonts w:cs="Calibri"/>
            <w:szCs w:val="22"/>
          </w:rPr>
          <w:delText>c,</w:delText>
        </w:r>
        <w:r w:rsidR="00386486" w:rsidDel="009F0D85">
          <w:rPr>
            <w:rFonts w:cs="Calibri"/>
            <w:szCs w:val="22"/>
          </w:rPr>
          <w:delText>”</w:delText>
        </w:r>
        <w:r w:rsidRPr="00147F98" w:rsidDel="009F0D85">
          <w:rPr>
            <w:rFonts w:cs="Calibri"/>
            <w:szCs w:val="22"/>
          </w:rPr>
          <w:delText xml:space="preserve"> and so on after the year for each successive entry. Order the entries alphabetically. If a particular author has both individual and group entries, list the solo works first and order them chronologically. Then list the group works ordered alphabetically according to the name of the second author.</w:delText>
        </w:r>
      </w:del>
    </w:p>
    <w:p w14:paraId="49370DC0" w14:textId="11FC19B6" w:rsidR="0034194E" w:rsidRPr="00147F98" w:rsidDel="009F0D85" w:rsidRDefault="001153DB" w:rsidP="001157E2">
      <w:pPr>
        <w:ind w:firstLine="0"/>
        <w:rPr>
          <w:del w:id="3861" w:author="Andrew Bernath" w:date="2017-05-01T02:38:00Z"/>
          <w:rFonts w:cs="Calibri"/>
          <w:szCs w:val="22"/>
        </w:rPr>
      </w:pPr>
      <w:del w:id="3862" w:author="Andrew Bernath" w:date="2017-05-01T02:38:00Z">
        <w:r w:rsidRPr="00147F98" w:rsidDel="009F0D85">
          <w:rPr>
            <w:rFonts w:cs="Calibri"/>
            <w:szCs w:val="22"/>
          </w:rPr>
          <w:delText xml:space="preserve">For </w:delText>
        </w:r>
        <w:r w:rsidR="00F907F2" w:rsidRPr="00147F98" w:rsidDel="009F0D85">
          <w:rPr>
            <w:rFonts w:cs="Calibri"/>
            <w:szCs w:val="22"/>
          </w:rPr>
          <w:delText>c</w:delText>
        </w:r>
        <w:r w:rsidRPr="00147F98" w:rsidDel="009F0D85">
          <w:rPr>
            <w:rFonts w:cs="Calibri"/>
            <w:szCs w:val="22"/>
          </w:rPr>
          <w:delText xml:space="preserve">ongressional bills, reports, and hearings, see the examples below and consult </w:delText>
        </w:r>
        <w:r w:rsidRPr="00147F98" w:rsidDel="009F0D85">
          <w:rPr>
            <w:rFonts w:cs="Calibri"/>
            <w:i/>
            <w:szCs w:val="22"/>
          </w:rPr>
          <w:delText xml:space="preserve">The </w:delText>
        </w:r>
        <w:r w:rsidR="009563B8" w:rsidRPr="00147F98" w:rsidDel="009F0D85">
          <w:rPr>
            <w:rFonts w:cs="Calibri"/>
            <w:i/>
            <w:szCs w:val="22"/>
          </w:rPr>
          <w:delText>Chicago Manual of Style</w:delText>
        </w:r>
        <w:r w:rsidR="009563B8" w:rsidRPr="00147F98" w:rsidDel="009F0D85">
          <w:rPr>
            <w:rFonts w:cs="Calibri"/>
            <w:szCs w:val="22"/>
          </w:rPr>
          <w:delText xml:space="preserve"> (16th ed.), </w:delText>
        </w:r>
        <w:r w:rsidR="00555F38" w:rsidRPr="00147F98" w:rsidDel="009F0D85">
          <w:rPr>
            <w:rFonts w:cs="Calibri"/>
            <w:szCs w:val="22"/>
          </w:rPr>
          <w:delText>14.294-29</w:delText>
        </w:r>
        <w:r w:rsidR="001D70D2" w:rsidRPr="00147F98" w:rsidDel="009F0D85">
          <w:rPr>
            <w:rFonts w:cs="Calibri"/>
            <w:szCs w:val="22"/>
          </w:rPr>
          <w:delText>7</w:delText>
        </w:r>
        <w:r w:rsidR="00555F38" w:rsidRPr="00147F98" w:rsidDel="009F0D85">
          <w:rPr>
            <w:rFonts w:cs="Calibri"/>
            <w:szCs w:val="22"/>
          </w:rPr>
          <w:delText xml:space="preserve">. For state </w:delText>
        </w:r>
        <w:r w:rsidR="001D70D2" w:rsidRPr="00147F98" w:rsidDel="009F0D85">
          <w:rPr>
            <w:rFonts w:cs="Calibri"/>
            <w:szCs w:val="22"/>
          </w:rPr>
          <w:delText xml:space="preserve">codes and municipal ordinances, see the examples below and consult </w:delText>
        </w:r>
        <w:r w:rsidR="001D70D2" w:rsidRPr="00147F98" w:rsidDel="009F0D85">
          <w:rPr>
            <w:rFonts w:cs="Calibri"/>
            <w:i/>
            <w:szCs w:val="22"/>
          </w:rPr>
          <w:delText>The Chicago Manual</w:delText>
        </w:r>
        <w:r w:rsidR="001D70D2" w:rsidRPr="00147F98" w:rsidDel="009F0D85">
          <w:rPr>
            <w:rFonts w:cs="Calibri"/>
            <w:szCs w:val="22"/>
          </w:rPr>
          <w:delText>, 14.300.</w:delText>
        </w:r>
      </w:del>
    </w:p>
    <w:p w14:paraId="60174FBF" w14:textId="0FCEFF74" w:rsidR="0034194E" w:rsidRPr="00147F98" w:rsidDel="009F0D85" w:rsidRDefault="001B013A" w:rsidP="001157E2">
      <w:pPr>
        <w:ind w:firstLine="0"/>
        <w:rPr>
          <w:del w:id="3863" w:author="Andrew Bernath" w:date="2017-05-01T02:38:00Z"/>
          <w:rFonts w:cs="Calibri"/>
          <w:szCs w:val="22"/>
        </w:rPr>
      </w:pPr>
      <w:del w:id="3864" w:author="Andrew Bernath" w:date="2017-05-01T02:38:00Z">
        <w:r w:rsidRPr="00147F98" w:rsidDel="009F0D85">
          <w:rPr>
            <w:rFonts w:cs="Calibri"/>
            <w:szCs w:val="22"/>
          </w:rPr>
          <w:delText xml:space="preserve">For online </w:delText>
        </w:r>
        <w:r w:rsidR="00F907F2" w:rsidRPr="00147F98" w:rsidDel="009F0D85">
          <w:rPr>
            <w:rFonts w:cs="Calibri"/>
            <w:szCs w:val="22"/>
          </w:rPr>
          <w:delText>sources</w:delText>
        </w:r>
        <w:r w:rsidRPr="00147F98" w:rsidDel="009F0D85">
          <w:rPr>
            <w:rFonts w:cs="Calibri"/>
            <w:szCs w:val="22"/>
          </w:rPr>
          <w:delText>, include the date of publication or revision given on the site. Include the access date only if you can</w:delText>
        </w:r>
        <w:r w:rsidR="00386486" w:rsidDel="009F0D85">
          <w:rPr>
            <w:rFonts w:cs="Calibri"/>
            <w:szCs w:val="22"/>
          </w:rPr>
          <w:delText>’</w:delText>
        </w:r>
        <w:r w:rsidRPr="00147F98" w:rsidDel="009F0D85">
          <w:rPr>
            <w:rFonts w:cs="Calibri"/>
            <w:szCs w:val="22"/>
          </w:rPr>
          <w:delText xml:space="preserve">t find the publication or revision date. </w:delText>
        </w:r>
        <w:r w:rsidR="00217B67" w:rsidRPr="00147F98" w:rsidDel="009F0D85">
          <w:rPr>
            <w:rFonts w:cs="Calibri"/>
            <w:szCs w:val="22"/>
          </w:rPr>
          <w:delText>You may hyperlink URLs</w:delText>
        </w:r>
        <w:r w:rsidR="00EF3366" w:rsidRPr="00147F98" w:rsidDel="009F0D85">
          <w:rPr>
            <w:rFonts w:cs="Calibri"/>
            <w:szCs w:val="22"/>
          </w:rPr>
          <w:delText xml:space="preserve"> in the body of your text</w:delText>
        </w:r>
        <w:r w:rsidR="00F907F2" w:rsidRPr="00147F98" w:rsidDel="009F0D85">
          <w:rPr>
            <w:rFonts w:cs="Calibri"/>
            <w:szCs w:val="22"/>
          </w:rPr>
          <w:delText xml:space="preserve"> and in </w:delText>
        </w:r>
        <w:r w:rsidRPr="00147F98" w:rsidDel="009F0D85">
          <w:rPr>
            <w:rFonts w:cs="Calibri"/>
            <w:szCs w:val="22"/>
          </w:rPr>
          <w:delText>footnotes and</w:delText>
        </w:r>
        <w:r w:rsidR="00EF3366" w:rsidRPr="00147F98" w:rsidDel="009F0D85">
          <w:rPr>
            <w:rFonts w:cs="Calibri"/>
            <w:szCs w:val="22"/>
          </w:rPr>
          <w:delText xml:space="preserve"> references. Inserting the hyperlink will automatically underline the URL</w:delText>
        </w:r>
        <w:r w:rsidR="00217B67" w:rsidRPr="00147F98" w:rsidDel="009F0D85">
          <w:rPr>
            <w:rFonts w:cs="Calibri"/>
            <w:szCs w:val="22"/>
          </w:rPr>
          <w:delText xml:space="preserve"> </w:delText>
        </w:r>
        <w:r w:rsidR="00EF3366" w:rsidRPr="00147F98" w:rsidDel="009F0D85">
          <w:rPr>
            <w:rFonts w:cs="Calibri"/>
            <w:szCs w:val="22"/>
          </w:rPr>
          <w:delText>and change the font color to blue.</w:delText>
        </w:r>
        <w:r w:rsidR="0034194E" w:rsidRPr="00147F98" w:rsidDel="009F0D85">
          <w:rPr>
            <w:rFonts w:cs="Calibri"/>
            <w:szCs w:val="22"/>
          </w:rPr>
          <w:delText xml:space="preserve"> </w:delText>
        </w:r>
      </w:del>
    </w:p>
    <w:p w14:paraId="795B39C9" w14:textId="661554B2" w:rsidR="007F3C4A" w:rsidRPr="00147F98" w:rsidDel="009F0D85" w:rsidRDefault="00F907F2" w:rsidP="001157E2">
      <w:pPr>
        <w:ind w:firstLine="0"/>
        <w:rPr>
          <w:del w:id="3865" w:author="Andrew Bernath" w:date="2017-05-01T02:38:00Z"/>
          <w:rFonts w:cs="Calibri"/>
          <w:szCs w:val="22"/>
        </w:rPr>
      </w:pPr>
      <w:del w:id="3866" w:author="Andrew Bernath" w:date="2017-05-01T02:38:00Z">
        <w:r w:rsidRPr="00147F98" w:rsidDel="009F0D85">
          <w:rPr>
            <w:rFonts w:cs="Calibri"/>
            <w:szCs w:val="22"/>
          </w:rPr>
          <w:delText>T</w:delText>
        </w:r>
        <w:r w:rsidR="00FF7B54" w:rsidRPr="00147F98" w:rsidDel="009F0D85">
          <w:rPr>
            <w:rFonts w:cs="Calibri"/>
            <w:szCs w:val="22"/>
          </w:rPr>
          <w:delText xml:space="preserve">he </w:delText>
        </w:r>
        <w:r w:rsidR="007F3C4A" w:rsidRPr="00147F98" w:rsidDel="009F0D85">
          <w:rPr>
            <w:rFonts w:cs="Calibri"/>
            <w:szCs w:val="22"/>
          </w:rPr>
          <w:delText xml:space="preserve">following list of references </w:delText>
        </w:r>
        <w:r w:rsidRPr="00147F98" w:rsidDel="009F0D85">
          <w:rPr>
            <w:rFonts w:cs="Calibri"/>
            <w:szCs w:val="22"/>
          </w:rPr>
          <w:delText xml:space="preserve">provides </w:delText>
        </w:r>
        <w:r w:rsidR="00FF7B54" w:rsidRPr="00147F98" w:rsidDel="009F0D85">
          <w:rPr>
            <w:rFonts w:cs="Calibri"/>
            <w:szCs w:val="22"/>
          </w:rPr>
          <w:delText>examples of many of types of sources</w:delText>
        </w:r>
        <w:r w:rsidRPr="00147F98" w:rsidDel="009F0D85">
          <w:rPr>
            <w:rFonts w:cs="Calibri"/>
            <w:szCs w:val="22"/>
          </w:rPr>
          <w:delText>. Good luck!</w:delText>
        </w:r>
      </w:del>
    </w:p>
    <w:p w14:paraId="3BC4C756" w14:textId="5B5F0C73" w:rsidR="001824CE" w:rsidRPr="00147F98" w:rsidDel="009F0D85" w:rsidRDefault="001824CE" w:rsidP="001157E2">
      <w:pPr>
        <w:pStyle w:val="Heading1"/>
        <w:rPr>
          <w:del w:id="3867" w:author="Andrew Bernath" w:date="2017-05-01T02:38:00Z"/>
        </w:rPr>
      </w:pPr>
      <w:del w:id="3868" w:author="Andrew Bernath" w:date="2017-05-01T02:38:00Z">
        <w:r w:rsidRPr="00147F98" w:rsidDel="009F0D85">
          <w:delText>References</w:delText>
        </w:r>
      </w:del>
    </w:p>
    <w:p w14:paraId="071FF6B4" w14:textId="54F86E2B" w:rsidR="001824CE" w:rsidRPr="00147F98" w:rsidDel="009F0D85" w:rsidRDefault="001824CE" w:rsidP="001157E2">
      <w:pPr>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 w:val="left" w:pos="9373"/>
        </w:tabs>
        <w:autoSpaceDE w:val="0"/>
        <w:autoSpaceDN w:val="0"/>
        <w:adjustRightInd w:val="0"/>
        <w:ind w:firstLine="0"/>
        <w:rPr>
          <w:del w:id="3869" w:author="Andrew Bernath" w:date="2017-05-01T02:38:00Z"/>
          <w:rFonts w:cs="Calibri"/>
          <w:szCs w:val="22"/>
        </w:rPr>
      </w:pPr>
      <w:del w:id="3870" w:author="Andrew Bernath" w:date="2017-05-01T02:38:00Z">
        <w:r w:rsidRPr="00147F98" w:rsidDel="009F0D85">
          <w:rPr>
            <w:rFonts w:cs="Calibri"/>
            <w:szCs w:val="22"/>
          </w:rPr>
          <w:delText xml:space="preserve">Smith, Robert J. and Nancy A. Jones 1991. </w:delText>
        </w:r>
        <w:r w:rsidR="00386486" w:rsidDel="009F0D85">
          <w:rPr>
            <w:rFonts w:cs="Calibri"/>
            <w:szCs w:val="22"/>
          </w:rPr>
          <w:delText>“</w:delText>
        </w:r>
        <w:r w:rsidRPr="00147F98" w:rsidDel="009F0D85">
          <w:rPr>
            <w:rFonts w:cs="Calibri"/>
            <w:szCs w:val="22"/>
          </w:rPr>
          <w:delText>Writing a Better Paper.</w:delText>
        </w:r>
        <w:r w:rsidR="00386486" w:rsidDel="009F0D85">
          <w:rPr>
            <w:rFonts w:cs="Calibri"/>
            <w:szCs w:val="22"/>
          </w:rPr>
          <w:delText>”</w:delText>
        </w:r>
        <w:r w:rsidRPr="00147F98" w:rsidDel="009F0D85">
          <w:rPr>
            <w:rFonts w:cs="Calibri"/>
            <w:szCs w:val="22"/>
          </w:rPr>
          <w:delText xml:space="preserve"> </w:delText>
        </w:r>
        <w:r w:rsidRPr="00147F98" w:rsidDel="009F0D85">
          <w:rPr>
            <w:rFonts w:cs="Calibri"/>
            <w:i/>
            <w:iCs/>
            <w:szCs w:val="22"/>
          </w:rPr>
          <w:delText>Association News</w:delText>
        </w:r>
        <w:r w:rsidRPr="00147F98" w:rsidDel="009F0D85">
          <w:rPr>
            <w:rFonts w:cs="Calibri"/>
            <w:szCs w:val="22"/>
          </w:rPr>
          <w:delText>, June:  67-75.</w:delText>
        </w:r>
      </w:del>
    </w:p>
    <w:p w14:paraId="7047FD4D" w14:textId="59A73BEA" w:rsidR="001824CE" w:rsidRPr="00147F98" w:rsidDel="009F0D85" w:rsidRDefault="001824CE" w:rsidP="001157E2">
      <w:pPr>
        <w:tabs>
          <w:tab w:val="left" w:pos="0"/>
          <w:tab w:val="left" w:pos="721"/>
          <w:tab w:val="left" w:pos="1442"/>
          <w:tab w:val="left" w:pos="2163"/>
          <w:tab w:val="left" w:pos="2884"/>
          <w:tab w:val="left" w:pos="3605"/>
          <w:tab w:val="left" w:pos="4326"/>
          <w:tab w:val="left" w:pos="5047"/>
          <w:tab w:val="left" w:pos="5768"/>
          <w:tab w:val="left" w:pos="6489"/>
          <w:tab w:val="left" w:pos="7210"/>
          <w:tab w:val="left" w:pos="7931"/>
          <w:tab w:val="left" w:pos="8652"/>
          <w:tab w:val="left" w:pos="9373"/>
        </w:tabs>
        <w:autoSpaceDE w:val="0"/>
        <w:autoSpaceDN w:val="0"/>
        <w:adjustRightInd w:val="0"/>
        <w:ind w:firstLine="0"/>
        <w:rPr>
          <w:del w:id="3871" w:author="Andrew Bernath" w:date="2017-05-01T02:38:00Z"/>
          <w:rFonts w:cs="Calibri"/>
          <w:szCs w:val="22"/>
        </w:rPr>
      </w:pPr>
    </w:p>
    <w:p w14:paraId="14CD6FBB" w14:textId="7DD83CA5" w:rsidR="001824CE" w:rsidRPr="00147F98" w:rsidDel="009F0D85" w:rsidRDefault="001824CE" w:rsidP="001157E2">
      <w:pPr>
        <w:pStyle w:val="References"/>
        <w:ind w:left="0" w:firstLine="0"/>
        <w:rPr>
          <w:del w:id="3872" w:author="Andrew Bernath" w:date="2017-05-01T02:38:00Z"/>
          <w:rFonts w:cs="Calibri"/>
          <w:szCs w:val="22"/>
        </w:rPr>
      </w:pPr>
      <w:del w:id="3873" w:author="Andrew Bernath" w:date="2017-05-01T02:38:00Z">
        <w:r w:rsidRPr="00147F98" w:rsidDel="009F0D85">
          <w:delText xml:space="preserve">Speaker, David L. 1988. </w:delText>
        </w:r>
        <w:r w:rsidR="00386486" w:rsidDel="009F0D85">
          <w:delText>“</w:delText>
        </w:r>
        <w:r w:rsidRPr="00147F98" w:rsidDel="009F0D85">
          <w:delText>Presenting a Technical Paper.</w:delText>
        </w:r>
        <w:r w:rsidR="00386486" w:rsidDel="009F0D85">
          <w:delText>”</w:delText>
        </w:r>
        <w:r w:rsidRPr="00147F98" w:rsidDel="009F0D85">
          <w:delText xml:space="preserve"> </w:delText>
        </w:r>
        <w:r w:rsidRPr="00147F98" w:rsidDel="009F0D85">
          <w:rPr>
            <w:i/>
            <w:iCs/>
          </w:rPr>
          <w:delText>The Association Conference</w:delText>
        </w:r>
        <w:r w:rsidRPr="00147F98" w:rsidDel="009F0D85">
          <w:delText>. Edited</w:delText>
        </w:r>
        <w:r w:rsidR="00386486" w:rsidDel="009F0D85">
          <w:delText xml:space="preserve"> </w:delText>
        </w:r>
        <w:r w:rsidRPr="00147F98" w:rsidDel="009F0D85">
          <w:rPr>
            <w:rFonts w:cs="Calibri"/>
            <w:szCs w:val="22"/>
          </w:rPr>
          <w:delText>by Arthur Jones and T.A. Johnson. New York: Knowledge Press.</w:delText>
        </w:r>
        <w:commentRangeEnd w:id="3847"/>
        <w:r w:rsidR="007F70F7" w:rsidDel="009F0D85">
          <w:rPr>
            <w:rStyle w:val="CommentReference"/>
            <w:rFonts w:asciiTheme="minorHAnsi" w:eastAsiaTheme="minorHAnsi" w:hAnsiTheme="minorHAnsi" w:cstheme="minorBidi"/>
          </w:rPr>
          <w:commentReference w:id="3847"/>
        </w:r>
      </w:del>
    </w:p>
    <w:p w14:paraId="28441D0C" w14:textId="77777777" w:rsidR="007F3C4A" w:rsidRPr="00147F98" w:rsidRDefault="007F3C4A" w:rsidP="007749B2">
      <w:pPr>
        <w:pStyle w:val="Heading1"/>
        <w:rPr>
          <w:rFonts w:cs="Calibri"/>
          <w:sz w:val="22"/>
          <w:szCs w:val="22"/>
        </w:rPr>
      </w:pPr>
    </w:p>
    <w:sectPr w:rsidR="007F3C4A" w:rsidRPr="00147F98" w:rsidSect="00344CC8">
      <w:footerReference w:type="default" r:id="rId29"/>
      <w:pgSz w:w="12240" w:h="15840" w:code="1"/>
      <w:pgMar w:top="1440" w:right="1440" w:bottom="1008" w:left="1440" w:header="1440" w:footer="1008"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8" w:author="Jennifer Huckett" w:date="2017-04-28T17:27:00Z" w:initials="JH">
    <w:p w14:paraId="67634E16" w14:textId="5B44F49A" w:rsidR="00057F83" w:rsidRDefault="00057F83">
      <w:pPr>
        <w:pStyle w:val="CommentText"/>
      </w:pPr>
      <w:r>
        <w:rPr>
          <w:rStyle w:val="CommentReference"/>
        </w:rPr>
        <w:annotationRef/>
      </w:r>
      <w:r>
        <w:t>Tried to tell the story and hit major points:</w:t>
      </w:r>
    </w:p>
    <w:p w14:paraId="057267EB" w14:textId="7F68A929" w:rsidR="00057F83" w:rsidRDefault="00057F83" w:rsidP="0087569C">
      <w:pPr>
        <w:pStyle w:val="CommentText"/>
        <w:numPr>
          <w:ilvl w:val="0"/>
          <w:numId w:val="33"/>
        </w:numPr>
      </w:pPr>
      <w:r>
        <w:t xml:space="preserve"> What are we talking about? SEM energy savings evaluation</w:t>
      </w:r>
    </w:p>
    <w:p w14:paraId="44BBF7E6" w14:textId="41741123" w:rsidR="00057F83" w:rsidRDefault="00057F83" w:rsidP="0087569C">
      <w:pPr>
        <w:pStyle w:val="CommentText"/>
        <w:numPr>
          <w:ilvl w:val="0"/>
          <w:numId w:val="33"/>
        </w:numPr>
      </w:pPr>
      <w:r>
        <w:t xml:space="preserve"> What is the typical approach? Regression, several frameworks</w:t>
      </w:r>
    </w:p>
    <w:p w14:paraId="40A2D28C" w14:textId="5CC486A7" w:rsidR="00057F83" w:rsidRDefault="00057F83" w:rsidP="0087569C">
      <w:pPr>
        <w:pStyle w:val="CommentText"/>
        <w:numPr>
          <w:ilvl w:val="0"/>
          <w:numId w:val="33"/>
        </w:numPr>
      </w:pPr>
      <w:r>
        <w:t>- What is the issue this paper aims to resolve? Frameworks lead to different answers</w:t>
      </w:r>
    </w:p>
    <w:p w14:paraId="10A31E0D" w14:textId="54A8556B" w:rsidR="00057F83" w:rsidRDefault="00057F83" w:rsidP="0087569C">
      <w:pPr>
        <w:pStyle w:val="CommentText"/>
        <w:numPr>
          <w:ilvl w:val="0"/>
          <w:numId w:val="33"/>
        </w:numPr>
      </w:pPr>
      <w:r>
        <w:t>- How will we resolve it? Simulation study</w:t>
      </w:r>
    </w:p>
    <w:p w14:paraId="6E97E7E6" w14:textId="4E3F8D9A" w:rsidR="00057F83" w:rsidRDefault="00057F83" w:rsidP="0087569C">
      <w:pPr>
        <w:pStyle w:val="CommentText"/>
        <w:numPr>
          <w:ilvl w:val="0"/>
          <w:numId w:val="33"/>
        </w:numPr>
      </w:pPr>
      <w:r>
        <w:t>Why is that the right way to resolve it? Known savings</w:t>
      </w:r>
    </w:p>
  </w:comment>
  <w:comment w:id="89" w:author="Jennifer Huckett" w:date="2017-04-28T17:29:00Z" w:initials="JH">
    <w:p w14:paraId="2A5876BB" w14:textId="7FB4F9DE" w:rsidR="00057F83" w:rsidRDefault="00057F83">
      <w:pPr>
        <w:pStyle w:val="CommentText"/>
      </w:pPr>
      <w:r>
        <w:rPr>
          <w:rStyle w:val="CommentReference"/>
        </w:rPr>
        <w:annotationRef/>
      </w:r>
      <w:r>
        <w:t xml:space="preserve">Note – I was confused on what was a model, regression, method, etc. Tried to differentiate and limit </w:t>
      </w:r>
      <w:proofErr w:type="spellStart"/>
      <w:r>
        <w:t>verbage</w:t>
      </w:r>
      <w:proofErr w:type="spellEnd"/>
      <w:r>
        <w:t xml:space="preserve">. </w:t>
      </w:r>
    </w:p>
    <w:p w14:paraId="25403495" w14:textId="77777777" w:rsidR="00057F83" w:rsidRDefault="00057F83">
      <w:pPr>
        <w:pStyle w:val="CommentText"/>
      </w:pPr>
      <w:r>
        <w:t>Framework: simple pre/post, fully specified pre/post, forecast</w:t>
      </w:r>
    </w:p>
    <w:p w14:paraId="6FE6AE2D" w14:textId="70AFA7F0" w:rsidR="00057F83" w:rsidRDefault="00057F83">
      <w:pPr>
        <w:pStyle w:val="CommentText"/>
      </w:pPr>
      <w:r>
        <w:t>Each framework involves a regression model and determining the specification of that model</w:t>
      </w:r>
    </w:p>
    <w:p w14:paraId="585FDD0A" w14:textId="77777777" w:rsidR="00057F83" w:rsidRDefault="00057F83">
      <w:pPr>
        <w:pStyle w:val="CommentText"/>
      </w:pPr>
    </w:p>
    <w:p w14:paraId="1DCAA431" w14:textId="0209A4FA" w:rsidR="00057F83" w:rsidRDefault="00057F83">
      <w:pPr>
        <w:pStyle w:val="CommentText"/>
      </w:pPr>
      <w:r>
        <w:t>Feel free to update but try to define the words you use to encompass these ideas.</w:t>
      </w:r>
    </w:p>
  </w:comment>
  <w:comment w:id="334" w:author="Jennifer Huckett" w:date="2017-04-28T17:49:00Z" w:initials="JH">
    <w:p w14:paraId="198CD040" w14:textId="787C2ACC" w:rsidR="00057F83" w:rsidRDefault="00057F83">
      <w:pPr>
        <w:pStyle w:val="CommentText"/>
      </w:pPr>
      <w:r>
        <w:rPr>
          <w:rStyle w:val="CommentReference"/>
        </w:rPr>
        <w:annotationRef/>
      </w:r>
      <w:r>
        <w:t>No mention up to now. Either include in intro &amp; how robustness is different than accuracy or drop.</w:t>
      </w:r>
    </w:p>
  </w:comment>
  <w:comment w:id="483" w:author="Jennifer Huckett" w:date="2017-04-28T18:14:00Z" w:initials="JH">
    <w:p w14:paraId="1EA51E73" w14:textId="444557D9" w:rsidR="00057F83" w:rsidRDefault="00057F83">
      <w:pPr>
        <w:pStyle w:val="CommentText"/>
      </w:pPr>
      <w:r>
        <w:rPr>
          <w:rStyle w:val="CommentReference"/>
        </w:rPr>
        <w:annotationRef/>
      </w:r>
      <w:r>
        <w:t>Doesn’t belong here unless you are going to discuss how to determine the best model specification. Think you save that for later though.</w:t>
      </w:r>
    </w:p>
  </w:comment>
  <w:comment w:id="615" w:author="Jennifer Huckett" w:date="2017-04-28T18:35:00Z" w:initials="JH">
    <w:p w14:paraId="693B0EF8" w14:textId="1E55020A" w:rsidR="00057F83" w:rsidRDefault="00057F83">
      <w:pPr>
        <w:pStyle w:val="CommentText"/>
      </w:pPr>
      <w:r>
        <w:rPr>
          <w:rStyle w:val="CommentReference"/>
        </w:rPr>
        <w:annotationRef/>
      </w:r>
      <w:r>
        <w:t>Check this is correct.</w:t>
      </w:r>
    </w:p>
  </w:comment>
  <w:comment w:id="715" w:author="Jennifer Huckett" w:date="2017-04-28T18:42:00Z" w:initials="JH">
    <w:p w14:paraId="50C4A637" w14:textId="259C5791" w:rsidR="00057F83" w:rsidRDefault="00057F83">
      <w:pPr>
        <w:pStyle w:val="CommentText"/>
      </w:pPr>
      <w:r>
        <w:rPr>
          <w:rStyle w:val="CommentReference"/>
        </w:rPr>
        <w:annotationRef/>
      </w:r>
      <w:r>
        <w:t>Is that what “event” is in the model?</w:t>
      </w:r>
    </w:p>
  </w:comment>
  <w:comment w:id="742" w:author="Jennifer Huckett" w:date="2017-04-28T18:41:00Z" w:initials="JH">
    <w:p w14:paraId="2C81578E" w14:textId="5EA7797A" w:rsidR="00057F83" w:rsidRDefault="00057F83">
      <w:pPr>
        <w:pStyle w:val="CommentText"/>
      </w:pPr>
      <w:r>
        <w:rPr>
          <w:rStyle w:val="CommentReference"/>
        </w:rPr>
        <w:annotationRef/>
      </w:r>
      <w:r>
        <w:t>Delete from draft or fill in.</w:t>
      </w:r>
    </w:p>
  </w:comment>
  <w:comment w:id="883" w:author="Jennifer Huckett" w:date="2017-04-28T18:43:00Z" w:initials="JH">
    <w:p w14:paraId="19193BB6" w14:textId="77777777" w:rsidR="00057F83" w:rsidRDefault="00057F83" w:rsidP="00830293">
      <w:pPr>
        <w:pStyle w:val="CommentText"/>
      </w:pPr>
      <w:r>
        <w:rPr>
          <w:rStyle w:val="CommentReference"/>
        </w:rPr>
        <w:annotationRef/>
      </w:r>
      <w:r>
        <w:t>Need a post indicator?</w:t>
      </w:r>
    </w:p>
  </w:comment>
  <w:comment w:id="1071" w:author="Jennifer Huckett" w:date="2017-04-28T18:46:00Z" w:initials="JH">
    <w:p w14:paraId="4F2D7148" w14:textId="5E401E74" w:rsidR="00057F83" w:rsidRDefault="00057F83">
      <w:pPr>
        <w:pStyle w:val="CommentText"/>
      </w:pPr>
      <w:r>
        <w:rPr>
          <w:rStyle w:val="CommentReference"/>
        </w:rPr>
        <w:annotationRef/>
      </w:r>
      <w:r>
        <w:t>Above, I kept writing post-period. Update so it’s consistent throughout.</w:t>
      </w:r>
    </w:p>
  </w:comment>
  <w:comment w:id="1338" w:author="Jennifer Huckett" w:date="2017-04-28T19:03:00Z" w:initials="JH">
    <w:p w14:paraId="734923A3" w14:textId="21285986" w:rsidR="00057F83" w:rsidRDefault="00057F83">
      <w:pPr>
        <w:pStyle w:val="CommentText"/>
      </w:pPr>
      <w:r>
        <w:rPr>
          <w:rStyle w:val="CommentReference"/>
        </w:rPr>
        <w:annotationRef/>
      </w:r>
      <w:r>
        <w:t>This isn’t in either the complex or simple model. Is this the extraneous? Label it as such…could keep CDD in parentheses.</w:t>
      </w:r>
    </w:p>
  </w:comment>
  <w:comment w:id="1840" w:author="Jennifer Huckett" w:date="2017-04-28T19:27:00Z" w:initials="JH">
    <w:p w14:paraId="172EBD43" w14:textId="3A243457" w:rsidR="00057F83" w:rsidRDefault="00057F83">
      <w:pPr>
        <w:pStyle w:val="CommentText"/>
      </w:pPr>
      <w:r>
        <w:rPr>
          <w:rStyle w:val="CommentReference"/>
        </w:rPr>
        <w:annotationRef/>
      </w:r>
      <w:r>
        <w:t xml:space="preserve">Round to MWh. Round </w:t>
      </w:r>
      <w:proofErr w:type="spellStart"/>
      <w:r>
        <w:t>percents</w:t>
      </w:r>
      <w:proofErr w:type="spellEnd"/>
      <w:r>
        <w:t xml:space="preserve"> to whole numbers. Consider whether or not to keep the highlighting (does it make sense?) …Or only highlight “good” or only “bad” and maybe don’t highlight savings, just the coverage?</w:t>
      </w:r>
    </w:p>
    <w:p w14:paraId="61AE72D4" w14:textId="77777777" w:rsidR="00057F83" w:rsidRDefault="00057F83">
      <w:pPr>
        <w:pStyle w:val="CommentText"/>
      </w:pPr>
    </w:p>
    <w:p w14:paraId="705C7256" w14:textId="2D72CAA6" w:rsidR="00057F83" w:rsidRDefault="00057F83">
      <w:pPr>
        <w:pStyle w:val="CommentText"/>
      </w:pPr>
      <w:r>
        <w:t>Prefer to highlight/shade the simple/complex rows so you can see the break and maybe column headings?</w:t>
      </w:r>
    </w:p>
  </w:comment>
  <w:comment w:id="3424" w:author="Jennifer Huckett" w:date="2017-04-28T19:42:00Z" w:initials="JH">
    <w:p w14:paraId="4DBF44E7" w14:textId="4CEFF262" w:rsidR="00057F83" w:rsidRDefault="00057F83">
      <w:pPr>
        <w:pStyle w:val="CommentText"/>
      </w:pPr>
      <w:r>
        <w:rPr>
          <w:rStyle w:val="CommentReference"/>
        </w:rPr>
        <w:annotationRef/>
      </w:r>
      <w:r>
        <w:t>Take these out unless you explain them.</w:t>
      </w:r>
    </w:p>
  </w:comment>
  <w:comment w:id="3524" w:author="Maggie Buffum" w:date="2017-04-28T12:56:00Z" w:initials="MB">
    <w:p w14:paraId="26B5D7F8" w14:textId="7F6432F3" w:rsidR="00057F83" w:rsidRDefault="00057F83">
      <w:pPr>
        <w:pStyle w:val="CommentText"/>
      </w:pPr>
      <w:r>
        <w:rPr>
          <w:rStyle w:val="CommentReference"/>
        </w:rPr>
        <w:annotationRef/>
      </w:r>
      <w:r>
        <w:t>Should we check this?</w:t>
      </w:r>
    </w:p>
  </w:comment>
  <w:comment w:id="3525" w:author="Jennifer Huckett" w:date="2017-04-28T19:46:00Z" w:initials="JH">
    <w:p w14:paraId="4C7C5EC0" w14:textId="7BA07F51" w:rsidR="00057F83" w:rsidRDefault="00057F83">
      <w:pPr>
        <w:pStyle w:val="CommentText"/>
      </w:pPr>
      <w:r>
        <w:rPr>
          <w:rStyle w:val="CommentReference"/>
        </w:rPr>
        <w:annotationRef/>
      </w:r>
      <w:r>
        <w:t>I’d say explain it or delete it.</w:t>
      </w:r>
    </w:p>
  </w:comment>
  <w:comment w:id="3598" w:author="Maggie Buffum" w:date="2017-04-28T12:36:00Z" w:initials="MB">
    <w:p w14:paraId="042A3E63" w14:textId="628107B6" w:rsidR="00057F83" w:rsidRDefault="00057F83">
      <w:pPr>
        <w:pStyle w:val="CommentText"/>
      </w:pPr>
      <w:r>
        <w:rPr>
          <w:rStyle w:val="CommentReference"/>
        </w:rPr>
        <w:annotationRef/>
      </w:r>
      <w:r>
        <w:t>Andrew, I would check this, it doesn’t make sense?</w:t>
      </w:r>
    </w:p>
  </w:comment>
  <w:comment w:id="3791" w:author="Jennifer Huckett" w:date="2017-04-28T19:52:00Z" w:initials="JH">
    <w:p w14:paraId="7E484845" w14:textId="1D01FA9C" w:rsidR="00057F83" w:rsidRDefault="00057F83">
      <w:pPr>
        <w:pStyle w:val="CommentText"/>
      </w:pPr>
      <w:r>
        <w:rPr>
          <w:rStyle w:val="CommentReference"/>
        </w:rPr>
        <w:annotationRef/>
      </w:r>
      <w:r>
        <w:t>Below should be moved to the results section. If you want to include MAPE, you need to describe it and why it’s helpful to look at up where we did the same for coverage rates.</w:t>
      </w:r>
    </w:p>
  </w:comment>
  <w:comment w:id="3818" w:author="Jennifer Huckett" w:date="2017-04-28T19:53:00Z" w:initials="JH">
    <w:p w14:paraId="3FADA09D" w14:textId="6BC72E45" w:rsidR="00057F83" w:rsidRDefault="00057F83">
      <w:pPr>
        <w:pStyle w:val="CommentText"/>
      </w:pPr>
      <w:r>
        <w:rPr>
          <w:rStyle w:val="CommentReference"/>
        </w:rPr>
        <w:annotationRef/>
      </w:r>
      <w:r>
        <w:t xml:space="preserve">Include this as an example up in the section describing </w:t>
      </w:r>
      <w:proofErr w:type="spellStart"/>
      <w:r>
        <w:t>th</w:t>
      </w:r>
      <w:proofErr w:type="spellEnd"/>
      <w:r>
        <w:t xml:space="preserve"> simulated data and introducing the idea of heteroscedasticity or delete, assuming the reader gets it.</w:t>
      </w:r>
    </w:p>
  </w:comment>
  <w:comment w:id="3824" w:author="Jennifer Huckett" w:date="2017-04-28T19:54:00Z" w:initials="JH">
    <w:p w14:paraId="24ADAFDF" w14:textId="0DBA3778" w:rsidR="00057F83" w:rsidRDefault="00057F83">
      <w:pPr>
        <w:pStyle w:val="CommentText"/>
      </w:pPr>
      <w:r>
        <w:rPr>
          <w:rStyle w:val="CommentReference"/>
        </w:rPr>
        <w:annotationRef/>
      </w:r>
      <w:r>
        <w:t xml:space="preserve">From here on look like notes that were used to organize results/findings. Need to transfer to that section and make more clear or delete. </w:t>
      </w:r>
    </w:p>
  </w:comment>
  <w:comment w:id="3847" w:author="Jennifer Huckett" w:date="2017-04-28T19:54:00Z" w:initials="JH">
    <w:p w14:paraId="78E3CB94" w14:textId="4D7DAC41" w:rsidR="00057F83" w:rsidRDefault="00057F83">
      <w:pPr>
        <w:pStyle w:val="CommentText"/>
      </w:pPr>
      <w:r>
        <w:rPr>
          <w:rStyle w:val="CommentReference"/>
        </w:rPr>
        <w:annotationRef/>
      </w:r>
      <w:r>
        <w:t>Get this cleaned up.</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97E7E6" w15:done="1"/>
  <w15:commentEx w15:paraId="1DCAA431" w15:done="1"/>
  <w15:commentEx w15:paraId="198CD040" w15:done="1"/>
  <w15:commentEx w15:paraId="1EA51E73" w15:done="1"/>
  <w15:commentEx w15:paraId="693B0EF8" w15:done="1"/>
  <w15:commentEx w15:paraId="50C4A637" w15:done="0"/>
  <w15:commentEx w15:paraId="2C81578E" w15:done="0"/>
  <w15:commentEx w15:paraId="19193BB6" w15:done="0"/>
  <w15:commentEx w15:paraId="4F2D7148" w15:done="0"/>
  <w15:commentEx w15:paraId="734923A3" w15:done="0"/>
  <w15:commentEx w15:paraId="705C7256" w15:done="0"/>
  <w15:commentEx w15:paraId="4DBF44E7" w15:done="0"/>
  <w15:commentEx w15:paraId="26B5D7F8" w15:done="0"/>
  <w15:commentEx w15:paraId="4C7C5EC0" w15:paraIdParent="26B5D7F8" w15:done="0"/>
  <w15:commentEx w15:paraId="042A3E63" w15:done="0"/>
  <w15:commentEx w15:paraId="7E484845" w15:done="0"/>
  <w15:commentEx w15:paraId="3FADA09D" w15:done="0"/>
  <w15:commentEx w15:paraId="24ADAFDF" w15:done="0"/>
  <w15:commentEx w15:paraId="78E3CB9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8A1017" w14:textId="77777777" w:rsidR="0042496E" w:rsidRDefault="0042496E" w:rsidP="009E2E67">
      <w:r>
        <w:separator/>
      </w:r>
    </w:p>
  </w:endnote>
  <w:endnote w:type="continuationSeparator" w:id="0">
    <w:p w14:paraId="09871B74" w14:textId="77777777" w:rsidR="0042496E" w:rsidRDefault="0042496E" w:rsidP="009E2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P MathA">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A2C2E" w14:textId="77777777" w:rsidR="00057F83" w:rsidRPr="001E025E" w:rsidRDefault="00057F83" w:rsidP="001E025E">
    <w:pPr>
      <w:pStyle w:val="Footer"/>
      <w:pBdr>
        <w:top w:val="single" w:sz="4" w:space="1" w:color="auto"/>
      </w:pBdr>
      <w:ind w:firstLine="0"/>
      <w:rPr>
        <w:b/>
        <w:sz w:val="18"/>
        <w:szCs w:val="18"/>
      </w:rPr>
    </w:pPr>
    <w:r w:rsidRPr="001E025E">
      <w:rPr>
        <w:b/>
        <w:sz w:val="18"/>
        <w:szCs w:val="18"/>
      </w:rPr>
      <w:t>2017 International Energy Program Evaluation Conference, Baltimore</w:t>
    </w:r>
    <w:r>
      <w:rPr>
        <w:b/>
        <w:sz w:val="18"/>
        <w:szCs w:val="18"/>
      </w:rPr>
      <w:t>, MD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05DFF4" w14:textId="77777777" w:rsidR="0042496E" w:rsidRDefault="0042496E" w:rsidP="009E2E67">
      <w:pPr>
        <w:ind w:firstLine="0"/>
      </w:pPr>
      <w:r>
        <w:separator/>
      </w:r>
    </w:p>
  </w:footnote>
  <w:footnote w:type="continuationSeparator" w:id="0">
    <w:p w14:paraId="4AC907F8" w14:textId="77777777" w:rsidR="0042496E" w:rsidRDefault="0042496E" w:rsidP="009E2E67">
      <w:r>
        <w:continuationSeparator/>
      </w:r>
    </w:p>
  </w:footnote>
  <w:footnote w:id="1">
    <w:p w14:paraId="03410252" w14:textId="25FC2E9E" w:rsidR="00057F83" w:rsidRDefault="00057F83">
      <w:pPr>
        <w:pStyle w:val="FootnoteText"/>
      </w:pPr>
      <w:ins w:id="14" w:author="Jennifer Huckett" w:date="2017-04-28T16:18:00Z">
        <w:r>
          <w:rPr>
            <w:rStyle w:val="FootnoteReference"/>
          </w:rPr>
          <w:footnoteRef/>
        </w:r>
        <w:r>
          <w:t xml:space="preserve"> SEM is implemented in commercial facilities as well. The focus of this research is on industrial SEM evaluation.</w:t>
        </w:r>
      </w:ins>
    </w:p>
  </w:footnote>
  <w:footnote w:id="2">
    <w:p w14:paraId="55FE1250" w14:textId="12833381" w:rsidR="00057F83" w:rsidRDefault="00057F83">
      <w:pPr>
        <w:pStyle w:val="FootnoteText"/>
      </w:pPr>
      <w:ins w:id="91" w:author="Jennifer Huckett" w:date="2017-04-28T17:17:00Z">
        <w:r>
          <w:rPr>
            <w:rStyle w:val="FootnoteReference"/>
          </w:rPr>
          <w:footnoteRef/>
        </w:r>
        <w:r>
          <w:t xml:space="preserve"> If we did have the true savings estimate, we would not need to use a regression model of course!</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5BAA856"/>
    <w:multiLevelType w:val="hybridMultilevel"/>
    <w:tmpl w:val="6E0AFC99"/>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FFFFFF7C"/>
    <w:multiLevelType w:val="singleLevel"/>
    <w:tmpl w:val="65B8BF6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6C857D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236EB2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234F44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0CA53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BDCAE2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84A9EA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20CB77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46A412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CFC8526"/>
    <w:lvl w:ilvl="0">
      <w:start w:val="1"/>
      <w:numFmt w:val="bullet"/>
      <w:lvlText w:val=""/>
      <w:lvlJc w:val="left"/>
      <w:pPr>
        <w:ind w:left="360" w:hanging="360"/>
      </w:pPr>
      <w:rPr>
        <w:rFonts w:ascii="Symbol" w:hAnsi="Symbol" w:hint="default"/>
      </w:rPr>
    </w:lvl>
  </w:abstractNum>
  <w:abstractNum w:abstractNumId="11" w15:restartNumberingAfterBreak="0">
    <w:nsid w:val="026043E2"/>
    <w:multiLevelType w:val="hybridMultilevel"/>
    <w:tmpl w:val="0372A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1616F7"/>
    <w:multiLevelType w:val="hybridMultilevel"/>
    <w:tmpl w:val="7E921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8B3AF7"/>
    <w:multiLevelType w:val="hybridMultilevel"/>
    <w:tmpl w:val="AD309FB6"/>
    <w:lvl w:ilvl="0" w:tplc="97BED0D0">
      <w:start w:val="1"/>
      <w:numFmt w:val="bullet"/>
      <w:pStyle w:val="List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6050AF"/>
    <w:multiLevelType w:val="multilevel"/>
    <w:tmpl w:val="51EC5C8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5EC2E1A"/>
    <w:multiLevelType w:val="hybridMultilevel"/>
    <w:tmpl w:val="F1B44B08"/>
    <w:lvl w:ilvl="0" w:tplc="35C29A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62F3D78"/>
    <w:multiLevelType w:val="hybridMultilevel"/>
    <w:tmpl w:val="B8042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0E0551"/>
    <w:multiLevelType w:val="hybridMultilevel"/>
    <w:tmpl w:val="9DECD51A"/>
    <w:lvl w:ilvl="0" w:tplc="35C29A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5863A9E"/>
    <w:multiLevelType w:val="hybridMultilevel"/>
    <w:tmpl w:val="FED25680"/>
    <w:lvl w:ilvl="0" w:tplc="99C4893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F00ED1"/>
    <w:multiLevelType w:val="singleLevel"/>
    <w:tmpl w:val="147419EA"/>
    <w:lvl w:ilvl="0">
      <w:numFmt w:val="bullet"/>
      <w:lvlText w:val=""/>
      <w:lvlJc w:val="left"/>
      <w:pPr>
        <w:tabs>
          <w:tab w:val="num" w:pos="720"/>
        </w:tabs>
        <w:ind w:left="720" w:hanging="720"/>
      </w:pPr>
      <w:rPr>
        <w:rFonts w:ascii="WP MathA" w:hAnsi="WP MathA" w:hint="default"/>
      </w:rPr>
    </w:lvl>
  </w:abstractNum>
  <w:abstractNum w:abstractNumId="20" w15:restartNumberingAfterBreak="0">
    <w:nsid w:val="2CA5028B"/>
    <w:multiLevelType w:val="hybridMultilevel"/>
    <w:tmpl w:val="6C2E8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7045B9"/>
    <w:multiLevelType w:val="hybridMultilevel"/>
    <w:tmpl w:val="3F7860D0"/>
    <w:lvl w:ilvl="0" w:tplc="35C29A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ED238F1"/>
    <w:multiLevelType w:val="hybridMultilevel"/>
    <w:tmpl w:val="6E38E328"/>
    <w:lvl w:ilvl="0" w:tplc="9A56643E">
      <w:start w:val="1"/>
      <w:numFmt w:val="bullet"/>
      <w:lvlText w:val=""/>
      <w:lvlJc w:val="left"/>
      <w:pPr>
        <w:tabs>
          <w:tab w:val="num" w:pos="2160"/>
        </w:tabs>
        <w:ind w:left="2160" w:hanging="360"/>
      </w:pPr>
      <w:rPr>
        <w:rFonts w:ascii="Symbol" w:hAnsi="Symbol" w:hint="default"/>
        <w:sz w:val="20"/>
        <w:szCs w:val="20"/>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F850809"/>
    <w:multiLevelType w:val="hybridMultilevel"/>
    <w:tmpl w:val="F1B44B08"/>
    <w:lvl w:ilvl="0" w:tplc="35C29A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2503B21"/>
    <w:multiLevelType w:val="singleLevel"/>
    <w:tmpl w:val="586A402A"/>
    <w:lvl w:ilvl="0">
      <w:start w:val="2"/>
      <w:numFmt w:val="bullet"/>
      <w:lvlText w:val=""/>
      <w:lvlJc w:val="left"/>
      <w:pPr>
        <w:tabs>
          <w:tab w:val="num" w:pos="720"/>
        </w:tabs>
        <w:ind w:left="720" w:hanging="720"/>
      </w:pPr>
      <w:rPr>
        <w:rFonts w:ascii="WP MathA" w:hAnsi="WP MathA" w:hint="default"/>
      </w:rPr>
    </w:lvl>
  </w:abstractNum>
  <w:abstractNum w:abstractNumId="25" w15:restartNumberingAfterBreak="0">
    <w:nsid w:val="44763312"/>
    <w:multiLevelType w:val="multilevel"/>
    <w:tmpl w:val="6E38E328"/>
    <w:lvl w:ilvl="0">
      <w:start w:val="1"/>
      <w:numFmt w:val="bullet"/>
      <w:lvlText w:val=""/>
      <w:lvlJc w:val="left"/>
      <w:pPr>
        <w:tabs>
          <w:tab w:val="num" w:pos="2160"/>
        </w:tabs>
        <w:ind w:left="2160" w:hanging="360"/>
      </w:pPr>
      <w:rPr>
        <w:rFonts w:ascii="Symbol" w:hAnsi="Symbol" w:hint="default"/>
        <w:sz w:val="20"/>
        <w:szCs w:val="20"/>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47734F97"/>
    <w:multiLevelType w:val="hybridMultilevel"/>
    <w:tmpl w:val="1F0EE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0E5891"/>
    <w:multiLevelType w:val="hybridMultilevel"/>
    <w:tmpl w:val="89C6DA0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EB0E27"/>
    <w:multiLevelType w:val="hybridMultilevel"/>
    <w:tmpl w:val="2E689720"/>
    <w:lvl w:ilvl="0" w:tplc="197E7EB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8520D0F"/>
    <w:multiLevelType w:val="hybridMultilevel"/>
    <w:tmpl w:val="AB8EF9C8"/>
    <w:lvl w:ilvl="0" w:tplc="01BCE8B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A80566"/>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6DB7559B"/>
    <w:multiLevelType w:val="hybridMultilevel"/>
    <w:tmpl w:val="7BBEBC20"/>
    <w:lvl w:ilvl="0" w:tplc="99C4893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F16B17"/>
    <w:multiLevelType w:val="hybridMultilevel"/>
    <w:tmpl w:val="62060228"/>
    <w:lvl w:ilvl="0" w:tplc="138A134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01234FF"/>
    <w:multiLevelType w:val="hybridMultilevel"/>
    <w:tmpl w:val="C510A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3DC03B3"/>
    <w:multiLevelType w:val="hybridMultilevel"/>
    <w:tmpl w:val="1D047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9359B3"/>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778C78E0"/>
    <w:multiLevelType w:val="hybridMultilevel"/>
    <w:tmpl w:val="FD44E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836994"/>
    <w:multiLevelType w:val="hybridMultilevel"/>
    <w:tmpl w:val="3AA2E32A"/>
    <w:lvl w:ilvl="0" w:tplc="9A56643E">
      <w:start w:val="1"/>
      <w:numFmt w:val="bullet"/>
      <w:lvlText w:val=""/>
      <w:lvlJc w:val="left"/>
      <w:pPr>
        <w:tabs>
          <w:tab w:val="num" w:pos="2160"/>
        </w:tabs>
        <w:ind w:left="2160" w:hanging="360"/>
      </w:pPr>
      <w:rPr>
        <w:rFonts w:ascii="Symbol" w:hAnsi="Symbol" w:hint="default"/>
        <w:sz w:val="20"/>
        <w:szCs w:val="20"/>
      </w:rPr>
    </w:lvl>
    <w:lvl w:ilvl="1" w:tplc="9A56643E">
      <w:start w:val="1"/>
      <w:numFmt w:val="bullet"/>
      <w:lvlText w:val=""/>
      <w:lvlJc w:val="left"/>
      <w:pPr>
        <w:tabs>
          <w:tab w:val="num" w:pos="2160"/>
        </w:tabs>
        <w:ind w:left="2160" w:hanging="360"/>
      </w:pPr>
      <w:rPr>
        <w:rFonts w:ascii="Symbol" w:hAnsi="Symbol" w:hint="default"/>
        <w:sz w:val="20"/>
        <w:szCs w:val="20"/>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9"/>
  </w:num>
  <w:num w:numId="2">
    <w:abstractNumId w:val="24"/>
  </w:num>
  <w:num w:numId="3">
    <w:abstractNumId w:val="35"/>
  </w:num>
  <w:num w:numId="4">
    <w:abstractNumId w:val="30"/>
  </w:num>
  <w:num w:numId="5">
    <w:abstractNumId w:val="28"/>
  </w:num>
  <w:num w:numId="6">
    <w:abstractNumId w:val="14"/>
  </w:num>
  <w:num w:numId="7">
    <w:abstractNumId w:val="22"/>
  </w:num>
  <w:num w:numId="8">
    <w:abstractNumId w:val="25"/>
  </w:num>
  <w:num w:numId="9">
    <w:abstractNumId w:val="37"/>
  </w:num>
  <w:num w:numId="10">
    <w:abstractNumId w:val="0"/>
  </w:num>
  <w:num w:numId="11">
    <w:abstractNumId w:val="12"/>
  </w:num>
  <w:num w:numId="12">
    <w:abstractNumId w:val="32"/>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6"/>
  </w:num>
  <w:num w:numId="24">
    <w:abstractNumId w:val="13"/>
  </w:num>
  <w:num w:numId="25">
    <w:abstractNumId w:val="29"/>
  </w:num>
  <w:num w:numId="26">
    <w:abstractNumId w:val="17"/>
  </w:num>
  <w:num w:numId="27">
    <w:abstractNumId w:val="23"/>
  </w:num>
  <w:num w:numId="28">
    <w:abstractNumId w:val="27"/>
  </w:num>
  <w:num w:numId="29">
    <w:abstractNumId w:val="11"/>
  </w:num>
  <w:num w:numId="30">
    <w:abstractNumId w:val="21"/>
  </w:num>
  <w:num w:numId="31">
    <w:abstractNumId w:val="33"/>
  </w:num>
  <w:num w:numId="32">
    <w:abstractNumId w:val="34"/>
  </w:num>
  <w:num w:numId="33">
    <w:abstractNumId w:val="31"/>
  </w:num>
  <w:num w:numId="34">
    <w:abstractNumId w:val="18"/>
  </w:num>
  <w:num w:numId="35">
    <w:abstractNumId w:val="26"/>
  </w:num>
  <w:num w:numId="36">
    <w:abstractNumId w:val="20"/>
  </w:num>
  <w:num w:numId="37">
    <w:abstractNumId w:val="15"/>
  </w:num>
  <w:num w:numId="38">
    <w:abstractNumId w:val="3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nnifer Huckett">
    <w15:presenceInfo w15:providerId="AD" w15:userId="S-1-5-21-1244020187-519449412-911163043-12660"/>
  </w15:person>
  <w15:person w15:author="Andrew Bernath">
    <w15:presenceInfo w15:providerId="AD" w15:userId="S-1-5-21-1244020187-519449412-911163043-18357"/>
  </w15:person>
  <w15:person w15:author="Maggie Buffum">
    <w15:presenceInfo w15:providerId="AD" w15:userId="S-1-5-21-1244020187-519449412-911163043-183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FE04" w:allStyles="0" w:customStyles="0" w:latentStyles="1" w:stylesInUse="0" w:headingStyles="0" w:numberingStyles="0" w:tableStyles="0" w:directFormattingOnRuns="0" w:directFormattingOnParagraphs="1" w:directFormattingOnNumbering="1" w:directFormattingOnTables="1" w:clearFormatting="1" w:top3HeadingStyles="1" w:visibleStyles="1" w:alternateStyleNames="1"/>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A4A"/>
    <w:rsid w:val="00021D06"/>
    <w:rsid w:val="00023E14"/>
    <w:rsid w:val="00025952"/>
    <w:rsid w:val="000314B8"/>
    <w:rsid w:val="00047857"/>
    <w:rsid w:val="00050DDA"/>
    <w:rsid w:val="00057F83"/>
    <w:rsid w:val="00060D82"/>
    <w:rsid w:val="00062373"/>
    <w:rsid w:val="0006592F"/>
    <w:rsid w:val="00067B37"/>
    <w:rsid w:val="00067E65"/>
    <w:rsid w:val="00070337"/>
    <w:rsid w:val="000752B4"/>
    <w:rsid w:val="0007594C"/>
    <w:rsid w:val="00094B64"/>
    <w:rsid w:val="000A191B"/>
    <w:rsid w:val="000A4423"/>
    <w:rsid w:val="000A4DAE"/>
    <w:rsid w:val="000A5138"/>
    <w:rsid w:val="000A589A"/>
    <w:rsid w:val="000A71CA"/>
    <w:rsid w:val="000B10C5"/>
    <w:rsid w:val="000C4E42"/>
    <w:rsid w:val="000C72D9"/>
    <w:rsid w:val="000D3395"/>
    <w:rsid w:val="000D4921"/>
    <w:rsid w:val="000E1476"/>
    <w:rsid w:val="000E53BD"/>
    <w:rsid w:val="000E6EDF"/>
    <w:rsid w:val="000F5381"/>
    <w:rsid w:val="00104CE6"/>
    <w:rsid w:val="001153DB"/>
    <w:rsid w:val="001157E2"/>
    <w:rsid w:val="00131EB4"/>
    <w:rsid w:val="001412F8"/>
    <w:rsid w:val="0014241F"/>
    <w:rsid w:val="00147F98"/>
    <w:rsid w:val="001528D7"/>
    <w:rsid w:val="0015547B"/>
    <w:rsid w:val="00161F4F"/>
    <w:rsid w:val="00162C5A"/>
    <w:rsid w:val="00171678"/>
    <w:rsid w:val="00173B41"/>
    <w:rsid w:val="00174E97"/>
    <w:rsid w:val="00175F89"/>
    <w:rsid w:val="001824CE"/>
    <w:rsid w:val="00184AEC"/>
    <w:rsid w:val="00190095"/>
    <w:rsid w:val="001B013A"/>
    <w:rsid w:val="001C47AC"/>
    <w:rsid w:val="001D1C6B"/>
    <w:rsid w:val="001D70D2"/>
    <w:rsid w:val="001E00AA"/>
    <w:rsid w:val="001E025E"/>
    <w:rsid w:val="001E5241"/>
    <w:rsid w:val="00202EBA"/>
    <w:rsid w:val="00217B67"/>
    <w:rsid w:val="00221735"/>
    <w:rsid w:val="00235594"/>
    <w:rsid w:val="00256A57"/>
    <w:rsid w:val="0025719D"/>
    <w:rsid w:val="002660B2"/>
    <w:rsid w:val="00274CBF"/>
    <w:rsid w:val="002761DB"/>
    <w:rsid w:val="002825C1"/>
    <w:rsid w:val="0028662D"/>
    <w:rsid w:val="002A150A"/>
    <w:rsid w:val="002A50A1"/>
    <w:rsid w:val="002B69AD"/>
    <w:rsid w:val="002C5E7D"/>
    <w:rsid w:val="002D06A0"/>
    <w:rsid w:val="002D51A3"/>
    <w:rsid w:val="002E5098"/>
    <w:rsid w:val="003006A3"/>
    <w:rsid w:val="0030332F"/>
    <w:rsid w:val="0031290E"/>
    <w:rsid w:val="003163E0"/>
    <w:rsid w:val="00320C10"/>
    <w:rsid w:val="00323C21"/>
    <w:rsid w:val="0033018E"/>
    <w:rsid w:val="003330E7"/>
    <w:rsid w:val="00341225"/>
    <w:rsid w:val="0034194E"/>
    <w:rsid w:val="00342D54"/>
    <w:rsid w:val="00344CC8"/>
    <w:rsid w:val="00346B80"/>
    <w:rsid w:val="00352E5A"/>
    <w:rsid w:val="00356B12"/>
    <w:rsid w:val="00366479"/>
    <w:rsid w:val="003717A2"/>
    <w:rsid w:val="00386486"/>
    <w:rsid w:val="003A517D"/>
    <w:rsid w:val="003E3E01"/>
    <w:rsid w:val="003F0ABA"/>
    <w:rsid w:val="00412750"/>
    <w:rsid w:val="00420546"/>
    <w:rsid w:val="00421C49"/>
    <w:rsid w:val="0042496E"/>
    <w:rsid w:val="00426390"/>
    <w:rsid w:val="00431515"/>
    <w:rsid w:val="0044317E"/>
    <w:rsid w:val="004432CB"/>
    <w:rsid w:val="00445833"/>
    <w:rsid w:val="004463EC"/>
    <w:rsid w:val="00452E6A"/>
    <w:rsid w:val="00454F74"/>
    <w:rsid w:val="004617F8"/>
    <w:rsid w:val="00463599"/>
    <w:rsid w:val="004761E2"/>
    <w:rsid w:val="004A13DD"/>
    <w:rsid w:val="004A2305"/>
    <w:rsid w:val="004A4C20"/>
    <w:rsid w:val="004A4EAC"/>
    <w:rsid w:val="004B2146"/>
    <w:rsid w:val="004B6009"/>
    <w:rsid w:val="004C03D7"/>
    <w:rsid w:val="004D0F00"/>
    <w:rsid w:val="004D5777"/>
    <w:rsid w:val="004E3505"/>
    <w:rsid w:val="004F17F6"/>
    <w:rsid w:val="00507C43"/>
    <w:rsid w:val="00521D5A"/>
    <w:rsid w:val="00531CD8"/>
    <w:rsid w:val="00532022"/>
    <w:rsid w:val="00547A36"/>
    <w:rsid w:val="00555F38"/>
    <w:rsid w:val="00565E21"/>
    <w:rsid w:val="00581EEE"/>
    <w:rsid w:val="005828A0"/>
    <w:rsid w:val="005838A8"/>
    <w:rsid w:val="0059421B"/>
    <w:rsid w:val="0059572C"/>
    <w:rsid w:val="005A26AB"/>
    <w:rsid w:val="005A474F"/>
    <w:rsid w:val="005B0298"/>
    <w:rsid w:val="005B17D2"/>
    <w:rsid w:val="005B25EA"/>
    <w:rsid w:val="005B7A87"/>
    <w:rsid w:val="005B7D16"/>
    <w:rsid w:val="005F3D8A"/>
    <w:rsid w:val="00602668"/>
    <w:rsid w:val="00613B51"/>
    <w:rsid w:val="006141DE"/>
    <w:rsid w:val="006157E0"/>
    <w:rsid w:val="006201A2"/>
    <w:rsid w:val="00627A3D"/>
    <w:rsid w:val="00635ADC"/>
    <w:rsid w:val="0065098E"/>
    <w:rsid w:val="006542E3"/>
    <w:rsid w:val="00656D52"/>
    <w:rsid w:val="00660F1A"/>
    <w:rsid w:val="00663605"/>
    <w:rsid w:val="0066368E"/>
    <w:rsid w:val="0067374B"/>
    <w:rsid w:val="00683075"/>
    <w:rsid w:val="00690072"/>
    <w:rsid w:val="00693A79"/>
    <w:rsid w:val="00695087"/>
    <w:rsid w:val="006A5C41"/>
    <w:rsid w:val="006C181F"/>
    <w:rsid w:val="006C2A81"/>
    <w:rsid w:val="006C2C1F"/>
    <w:rsid w:val="006D2292"/>
    <w:rsid w:val="006D57E0"/>
    <w:rsid w:val="006D6C3E"/>
    <w:rsid w:val="006D7B43"/>
    <w:rsid w:val="006D7B97"/>
    <w:rsid w:val="006E4880"/>
    <w:rsid w:val="007027FE"/>
    <w:rsid w:val="007272F5"/>
    <w:rsid w:val="00727499"/>
    <w:rsid w:val="00730177"/>
    <w:rsid w:val="00751D8F"/>
    <w:rsid w:val="007632DC"/>
    <w:rsid w:val="007735B5"/>
    <w:rsid w:val="007739E3"/>
    <w:rsid w:val="007749B2"/>
    <w:rsid w:val="007A42CA"/>
    <w:rsid w:val="007D25A0"/>
    <w:rsid w:val="007E6BE0"/>
    <w:rsid w:val="007F105C"/>
    <w:rsid w:val="007F3C4A"/>
    <w:rsid w:val="007F70F7"/>
    <w:rsid w:val="0080262A"/>
    <w:rsid w:val="008111E0"/>
    <w:rsid w:val="00820E68"/>
    <w:rsid w:val="00823EA3"/>
    <w:rsid w:val="00825840"/>
    <w:rsid w:val="00830293"/>
    <w:rsid w:val="00830822"/>
    <w:rsid w:val="0083354F"/>
    <w:rsid w:val="008366C4"/>
    <w:rsid w:val="008471CC"/>
    <w:rsid w:val="0085231B"/>
    <w:rsid w:val="00857516"/>
    <w:rsid w:val="008619AF"/>
    <w:rsid w:val="00861CFF"/>
    <w:rsid w:val="0086698E"/>
    <w:rsid w:val="0087569C"/>
    <w:rsid w:val="00891878"/>
    <w:rsid w:val="008A319A"/>
    <w:rsid w:val="008A5CE8"/>
    <w:rsid w:val="008A6EC0"/>
    <w:rsid w:val="008B1CF6"/>
    <w:rsid w:val="008B25DB"/>
    <w:rsid w:val="008B5934"/>
    <w:rsid w:val="008B5B21"/>
    <w:rsid w:val="008C4424"/>
    <w:rsid w:val="008C7A3B"/>
    <w:rsid w:val="008D794E"/>
    <w:rsid w:val="008E14AA"/>
    <w:rsid w:val="008F0D33"/>
    <w:rsid w:val="008F489D"/>
    <w:rsid w:val="00900C5E"/>
    <w:rsid w:val="00900F2F"/>
    <w:rsid w:val="0090447A"/>
    <w:rsid w:val="0092188A"/>
    <w:rsid w:val="00925100"/>
    <w:rsid w:val="00931A62"/>
    <w:rsid w:val="00931B27"/>
    <w:rsid w:val="0093496A"/>
    <w:rsid w:val="009447AA"/>
    <w:rsid w:val="009563B8"/>
    <w:rsid w:val="00960327"/>
    <w:rsid w:val="00960A76"/>
    <w:rsid w:val="0096421E"/>
    <w:rsid w:val="00982D47"/>
    <w:rsid w:val="009878FB"/>
    <w:rsid w:val="00996846"/>
    <w:rsid w:val="009972A8"/>
    <w:rsid w:val="009A2FD7"/>
    <w:rsid w:val="009A76A5"/>
    <w:rsid w:val="009B44E3"/>
    <w:rsid w:val="009C7C24"/>
    <w:rsid w:val="009E2E67"/>
    <w:rsid w:val="009F0D85"/>
    <w:rsid w:val="009F6562"/>
    <w:rsid w:val="00A03516"/>
    <w:rsid w:val="00A04D1D"/>
    <w:rsid w:val="00A06550"/>
    <w:rsid w:val="00A10A54"/>
    <w:rsid w:val="00A2562B"/>
    <w:rsid w:val="00A273AD"/>
    <w:rsid w:val="00A31198"/>
    <w:rsid w:val="00A40133"/>
    <w:rsid w:val="00A52F66"/>
    <w:rsid w:val="00A557A6"/>
    <w:rsid w:val="00A7592E"/>
    <w:rsid w:val="00AA0139"/>
    <w:rsid w:val="00AA1763"/>
    <w:rsid w:val="00AB0A4A"/>
    <w:rsid w:val="00AB3BC1"/>
    <w:rsid w:val="00AB7C01"/>
    <w:rsid w:val="00AC6C0F"/>
    <w:rsid w:val="00AD08FE"/>
    <w:rsid w:val="00AD33FA"/>
    <w:rsid w:val="00AD3FCE"/>
    <w:rsid w:val="00AE0123"/>
    <w:rsid w:val="00AE3149"/>
    <w:rsid w:val="00AE3BAF"/>
    <w:rsid w:val="00AF76D6"/>
    <w:rsid w:val="00B134E2"/>
    <w:rsid w:val="00B25C20"/>
    <w:rsid w:val="00B31C65"/>
    <w:rsid w:val="00B32F76"/>
    <w:rsid w:val="00B35B62"/>
    <w:rsid w:val="00B40539"/>
    <w:rsid w:val="00B50B28"/>
    <w:rsid w:val="00B6707B"/>
    <w:rsid w:val="00B72204"/>
    <w:rsid w:val="00B76433"/>
    <w:rsid w:val="00B76B5D"/>
    <w:rsid w:val="00B77514"/>
    <w:rsid w:val="00B82DF2"/>
    <w:rsid w:val="00B95E24"/>
    <w:rsid w:val="00BA418E"/>
    <w:rsid w:val="00BC4102"/>
    <w:rsid w:val="00BC5257"/>
    <w:rsid w:val="00BD2C6D"/>
    <w:rsid w:val="00BD3AF1"/>
    <w:rsid w:val="00BE1760"/>
    <w:rsid w:val="00BF78CD"/>
    <w:rsid w:val="00C2319D"/>
    <w:rsid w:val="00C23393"/>
    <w:rsid w:val="00C24089"/>
    <w:rsid w:val="00C33AC6"/>
    <w:rsid w:val="00C37452"/>
    <w:rsid w:val="00C419CD"/>
    <w:rsid w:val="00C64060"/>
    <w:rsid w:val="00C650DC"/>
    <w:rsid w:val="00C84D7D"/>
    <w:rsid w:val="00C87610"/>
    <w:rsid w:val="00C90EB1"/>
    <w:rsid w:val="00C96213"/>
    <w:rsid w:val="00C97CAC"/>
    <w:rsid w:val="00CB4F11"/>
    <w:rsid w:val="00CB7C5D"/>
    <w:rsid w:val="00CC4B17"/>
    <w:rsid w:val="00CD16B9"/>
    <w:rsid w:val="00CD68D2"/>
    <w:rsid w:val="00CF345B"/>
    <w:rsid w:val="00CF61C2"/>
    <w:rsid w:val="00D01638"/>
    <w:rsid w:val="00D03623"/>
    <w:rsid w:val="00D05C30"/>
    <w:rsid w:val="00D11046"/>
    <w:rsid w:val="00D11B3B"/>
    <w:rsid w:val="00D14128"/>
    <w:rsid w:val="00D15BE2"/>
    <w:rsid w:val="00D16A85"/>
    <w:rsid w:val="00D1771A"/>
    <w:rsid w:val="00D17DAD"/>
    <w:rsid w:val="00D22B4B"/>
    <w:rsid w:val="00D23331"/>
    <w:rsid w:val="00D24666"/>
    <w:rsid w:val="00D2703C"/>
    <w:rsid w:val="00D33ABA"/>
    <w:rsid w:val="00D54679"/>
    <w:rsid w:val="00D72223"/>
    <w:rsid w:val="00D742EF"/>
    <w:rsid w:val="00D828F1"/>
    <w:rsid w:val="00D93D4F"/>
    <w:rsid w:val="00D95548"/>
    <w:rsid w:val="00D95A95"/>
    <w:rsid w:val="00DA1161"/>
    <w:rsid w:val="00DA313E"/>
    <w:rsid w:val="00DA5E16"/>
    <w:rsid w:val="00DB04E8"/>
    <w:rsid w:val="00DB2C77"/>
    <w:rsid w:val="00DD0466"/>
    <w:rsid w:val="00DE1450"/>
    <w:rsid w:val="00DE3385"/>
    <w:rsid w:val="00DE5091"/>
    <w:rsid w:val="00DE74A4"/>
    <w:rsid w:val="00DF0CF8"/>
    <w:rsid w:val="00DF5813"/>
    <w:rsid w:val="00DF6FC9"/>
    <w:rsid w:val="00E01F11"/>
    <w:rsid w:val="00E04868"/>
    <w:rsid w:val="00E05B18"/>
    <w:rsid w:val="00E21EAB"/>
    <w:rsid w:val="00E335EE"/>
    <w:rsid w:val="00E37DFD"/>
    <w:rsid w:val="00E53C70"/>
    <w:rsid w:val="00E54E9E"/>
    <w:rsid w:val="00E67557"/>
    <w:rsid w:val="00E72E83"/>
    <w:rsid w:val="00E73621"/>
    <w:rsid w:val="00E73D09"/>
    <w:rsid w:val="00E84986"/>
    <w:rsid w:val="00E90806"/>
    <w:rsid w:val="00EA22CA"/>
    <w:rsid w:val="00EA2627"/>
    <w:rsid w:val="00EA2F15"/>
    <w:rsid w:val="00EC000F"/>
    <w:rsid w:val="00EC148E"/>
    <w:rsid w:val="00EC7031"/>
    <w:rsid w:val="00EE0F26"/>
    <w:rsid w:val="00EE1ED8"/>
    <w:rsid w:val="00EF3366"/>
    <w:rsid w:val="00F00265"/>
    <w:rsid w:val="00F05B40"/>
    <w:rsid w:val="00F060B8"/>
    <w:rsid w:val="00F06752"/>
    <w:rsid w:val="00F07D06"/>
    <w:rsid w:val="00F168D8"/>
    <w:rsid w:val="00F23672"/>
    <w:rsid w:val="00F36AA0"/>
    <w:rsid w:val="00F41617"/>
    <w:rsid w:val="00F56FDA"/>
    <w:rsid w:val="00F75CD5"/>
    <w:rsid w:val="00F84F1D"/>
    <w:rsid w:val="00F907F2"/>
    <w:rsid w:val="00F90C72"/>
    <w:rsid w:val="00F93F2A"/>
    <w:rsid w:val="00FA7526"/>
    <w:rsid w:val="00FC0302"/>
    <w:rsid w:val="00FC19C4"/>
    <w:rsid w:val="00FD30D2"/>
    <w:rsid w:val="00FD662C"/>
    <w:rsid w:val="00FF02C4"/>
    <w:rsid w:val="00FF7875"/>
    <w:rsid w:val="00FF7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1ABA8F"/>
  <w15:chartTrackingRefBased/>
  <w15:docId w15:val="{47AB13E8-F58E-433F-81B6-17C8F5114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2" w:qFormat="1"/>
    <w:lsdException w:name="heading 3" w:uiPriority="9" w:qFormat="1"/>
    <w:lsdException w:name="heading 4" w:semiHidden="1" w:uiPriority="15" w:unhideWhenUsed="1" w:qFormat="1"/>
    <w:lsdException w:name="heading 5" w:semiHidden="1" w:uiPriority="15" w:unhideWhenUsed="1" w:qFormat="1"/>
    <w:lsdException w:name="heading 6" w:semiHidden="1" w:uiPriority="15" w:unhideWhenUsed="1" w:qFormat="1"/>
    <w:lsdException w:name="heading 7" w:semiHidden="1" w:uiPriority="15" w:unhideWhenUsed="1" w:qFormat="1"/>
    <w:lsdException w:name="heading 8" w:semiHidden="1" w:uiPriority="15" w:unhideWhenUsed="1" w:qFormat="1"/>
    <w:lsdException w:name="heading 9" w:semiHidden="1" w:uiPriority="1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5"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DAE"/>
    <w:pPr>
      <w:ind w:firstLine="720"/>
      <w:jc w:val="both"/>
    </w:pPr>
    <w:rPr>
      <w:rFonts w:ascii="Calibri" w:hAnsi="Calibri"/>
      <w:sz w:val="22"/>
    </w:rPr>
  </w:style>
  <w:style w:type="paragraph" w:styleId="Heading1">
    <w:name w:val="heading 1"/>
    <w:basedOn w:val="Normal"/>
    <w:next w:val="Normal"/>
    <w:uiPriority w:val="1"/>
    <w:qFormat/>
    <w:rsid w:val="000A4DAE"/>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ind w:firstLine="0"/>
      <w:outlineLvl w:val="0"/>
    </w:pPr>
    <w:rPr>
      <w:b/>
      <w:sz w:val="24"/>
    </w:rPr>
  </w:style>
  <w:style w:type="paragraph" w:styleId="Heading2">
    <w:name w:val="heading 2"/>
    <w:basedOn w:val="Normal"/>
    <w:next w:val="Normal"/>
    <w:uiPriority w:val="2"/>
    <w:qFormat/>
    <w:rsid w:val="00DE3385"/>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ind w:firstLine="0"/>
      <w:outlineLvl w:val="1"/>
    </w:pPr>
    <w:rPr>
      <w:b/>
    </w:rPr>
  </w:style>
  <w:style w:type="paragraph" w:styleId="Heading3">
    <w:name w:val="heading 3"/>
    <w:basedOn w:val="Normal"/>
    <w:next w:val="Normal"/>
    <w:uiPriority w:val="3"/>
    <w:qFormat/>
    <w:rsid w:val="00DE3385"/>
    <w:pPr>
      <w:keepNext/>
      <w:spacing w:before="240"/>
      <w:ind w:firstLine="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
    <w:qFormat/>
    <w:rsid w:val="000A4DAE"/>
    <w:pPr>
      <w:spacing w:after="240"/>
      <w:ind w:firstLine="0"/>
      <w:jc w:val="center"/>
      <w:outlineLvl w:val="0"/>
    </w:pPr>
    <w:rPr>
      <w:b/>
      <w:kern w:val="28"/>
      <w:sz w:val="28"/>
    </w:rPr>
  </w:style>
  <w:style w:type="paragraph" w:customStyle="1" w:styleId="Authors">
    <w:name w:val="Authors"/>
    <w:basedOn w:val="Heading3"/>
    <w:uiPriority w:val="10"/>
    <w:qFormat/>
    <w:rsid w:val="00386486"/>
    <w:pPr>
      <w:widowControl w:val="0"/>
      <w:spacing w:before="0"/>
      <w:jc w:val="center"/>
    </w:pPr>
    <w:rPr>
      <w:b w:val="0"/>
      <w:i/>
      <w:sz w:val="24"/>
    </w:rPr>
  </w:style>
  <w:style w:type="paragraph" w:customStyle="1" w:styleId="Figuretitle">
    <w:name w:val="Figure title"/>
    <w:basedOn w:val="Normal"/>
    <w:uiPriority w:val="5"/>
    <w:qFormat/>
    <w:rsid w:val="00E53C70"/>
    <w:pPr>
      <w:keepLines/>
      <w:spacing w:before="120" w:after="240"/>
      <w:ind w:firstLine="0"/>
    </w:pPr>
    <w:rPr>
      <w:sz w:val="20"/>
    </w:rPr>
  </w:style>
  <w:style w:type="paragraph" w:customStyle="1" w:styleId="Abstractheading">
    <w:name w:val="Abstract heading"/>
    <w:basedOn w:val="Title"/>
    <w:uiPriority w:val="11"/>
    <w:qFormat/>
    <w:rsid w:val="000A4DAE"/>
    <w:pPr>
      <w:jc w:val="left"/>
    </w:pPr>
    <w:rPr>
      <w:caps/>
    </w:rPr>
  </w:style>
  <w:style w:type="paragraph" w:customStyle="1" w:styleId="References">
    <w:name w:val="References"/>
    <w:basedOn w:val="Normal"/>
    <w:uiPriority w:val="12"/>
    <w:qFormat/>
    <w:rsid w:val="00386486"/>
    <w:pPr>
      <w:spacing w:after="240"/>
      <w:ind w:left="720" w:hanging="720"/>
    </w:pPr>
  </w:style>
  <w:style w:type="paragraph" w:customStyle="1" w:styleId="columntitle">
    <w:name w:val="column title"/>
    <w:basedOn w:val="Tabletext"/>
    <w:uiPriority w:val="19"/>
    <w:semiHidden/>
    <w:qFormat/>
    <w:pPr>
      <w:jc w:val="center"/>
    </w:pPr>
    <w:rPr>
      <w:b/>
    </w:rPr>
  </w:style>
  <w:style w:type="paragraph" w:customStyle="1" w:styleId="Tabletext">
    <w:name w:val="Table text"/>
    <w:basedOn w:val="Figuretitle"/>
    <w:uiPriority w:val="6"/>
    <w:qFormat/>
    <w:rsid w:val="00C650DC"/>
    <w:pPr>
      <w:spacing w:before="0" w:after="0"/>
    </w:pPr>
  </w:style>
  <w:style w:type="paragraph" w:styleId="BalloonText">
    <w:name w:val="Balloon Text"/>
    <w:basedOn w:val="Normal"/>
    <w:link w:val="BalloonTextChar"/>
    <w:uiPriority w:val="99"/>
    <w:semiHidden/>
    <w:unhideWhenUsed/>
    <w:rsid w:val="00174E97"/>
    <w:rPr>
      <w:rFonts w:ascii="Segoe UI" w:hAnsi="Segoe UI" w:cs="Segoe UI"/>
      <w:sz w:val="18"/>
      <w:szCs w:val="18"/>
    </w:rPr>
  </w:style>
  <w:style w:type="paragraph" w:customStyle="1" w:styleId="Tablefigendmatter">
    <w:name w:val="Table/fig end matter"/>
    <w:basedOn w:val="Tabletext"/>
    <w:uiPriority w:val="7"/>
    <w:qFormat/>
    <w:rsid w:val="00C650DC"/>
    <w:pPr>
      <w:spacing w:before="120" w:after="240"/>
    </w:pPr>
  </w:style>
  <w:style w:type="paragraph" w:customStyle="1" w:styleId="FigureTitle0">
    <w:name w:val="Figure Title"/>
    <w:basedOn w:val="Figuretitle"/>
    <w:uiPriority w:val="99"/>
    <w:semiHidden/>
  </w:style>
  <w:style w:type="character" w:customStyle="1" w:styleId="BalloonTextChar">
    <w:name w:val="Balloon Text Char"/>
    <w:link w:val="BalloonText"/>
    <w:uiPriority w:val="99"/>
    <w:semiHidden/>
    <w:rsid w:val="00174E97"/>
    <w:rPr>
      <w:rFonts w:ascii="Segoe UI" w:hAnsi="Segoe UI" w:cs="Segoe UI"/>
      <w:sz w:val="18"/>
      <w:szCs w:val="18"/>
    </w:rPr>
  </w:style>
  <w:style w:type="character" w:styleId="Hyperlink">
    <w:name w:val="Hyperlink"/>
    <w:uiPriority w:val="99"/>
    <w:unhideWhenUsed/>
    <w:rsid w:val="00690072"/>
    <w:rPr>
      <w:color w:val="0563C1"/>
      <w:u w:val="single"/>
    </w:rPr>
  </w:style>
  <w:style w:type="paragraph" w:customStyle="1" w:styleId="Default">
    <w:name w:val="Default"/>
    <w:unhideWhenUsed/>
    <w:rsid w:val="00DD0466"/>
    <w:pPr>
      <w:widowControl w:val="0"/>
      <w:autoSpaceDE w:val="0"/>
      <w:autoSpaceDN w:val="0"/>
      <w:adjustRightInd w:val="0"/>
    </w:pPr>
    <w:rPr>
      <w:color w:val="000000"/>
      <w:sz w:val="24"/>
      <w:szCs w:val="24"/>
    </w:rPr>
  </w:style>
  <w:style w:type="character" w:customStyle="1" w:styleId="TitleChar">
    <w:name w:val="Title Char"/>
    <w:link w:val="Title"/>
    <w:uiPriority w:val="9"/>
    <w:locked/>
    <w:rsid w:val="000A4DAE"/>
    <w:rPr>
      <w:rFonts w:ascii="Calibri" w:hAnsi="Calibri"/>
      <w:b/>
      <w:kern w:val="28"/>
      <w:sz w:val="28"/>
    </w:rPr>
  </w:style>
  <w:style w:type="paragraph" w:customStyle="1" w:styleId="bullet1">
    <w:name w:val="bullet1"/>
    <w:basedOn w:val="Normal"/>
    <w:next w:val="Default"/>
    <w:uiPriority w:val="99"/>
    <w:unhideWhenUsed/>
    <w:rsid w:val="00094B64"/>
  </w:style>
  <w:style w:type="paragraph" w:styleId="FootnoteText">
    <w:name w:val="footnote text"/>
    <w:basedOn w:val="Normal"/>
    <w:link w:val="FootnoteTextChar"/>
    <w:uiPriority w:val="8"/>
    <w:qFormat/>
    <w:rsid w:val="00FA7526"/>
    <w:pPr>
      <w:ind w:firstLine="0"/>
    </w:pPr>
    <w:rPr>
      <w:sz w:val="20"/>
    </w:rPr>
  </w:style>
  <w:style w:type="paragraph" w:styleId="ListBullet">
    <w:name w:val="List Bullet"/>
    <w:aliases w:val="Bullets"/>
    <w:basedOn w:val="Normal"/>
    <w:uiPriority w:val="4"/>
    <w:qFormat/>
    <w:rsid w:val="00663605"/>
    <w:pPr>
      <w:numPr>
        <w:numId w:val="24"/>
      </w:numPr>
      <w:contextualSpacing/>
    </w:pPr>
  </w:style>
  <w:style w:type="character" w:customStyle="1" w:styleId="FootnoteTextChar">
    <w:name w:val="Footnote Text Char"/>
    <w:link w:val="FootnoteText"/>
    <w:uiPriority w:val="8"/>
    <w:rsid w:val="00FA7526"/>
    <w:rPr>
      <w:rFonts w:ascii="Calibri" w:hAnsi="Calibri"/>
    </w:rPr>
  </w:style>
  <w:style w:type="character" w:styleId="FootnoteReference">
    <w:name w:val="footnote reference"/>
    <w:uiPriority w:val="99"/>
    <w:semiHidden/>
    <w:unhideWhenUsed/>
    <w:rsid w:val="009E2E67"/>
    <w:rPr>
      <w:vertAlign w:val="superscript"/>
    </w:rPr>
  </w:style>
  <w:style w:type="table" w:styleId="TableGrid">
    <w:name w:val="Table Grid"/>
    <w:basedOn w:val="TableNormal"/>
    <w:uiPriority w:val="39"/>
    <w:rsid w:val="004B2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ummerStudy">
    <w:name w:val="Summer Study"/>
    <w:basedOn w:val="TableGrid"/>
    <w:uiPriority w:val="99"/>
    <w:rsid w:val="00A31198"/>
    <w:rPr>
      <w:sz w:val="24"/>
    </w:rPr>
    <w:tblPr>
      <w:jc w:val="center"/>
    </w:tblPr>
    <w:trPr>
      <w:jc w:val="center"/>
    </w:trPr>
    <w:tcPr>
      <w:vAlign w:val="center"/>
    </w:tcPr>
    <w:tblStylePr w:type="firstRow">
      <w:pPr>
        <w:jc w:val="left"/>
      </w:pPr>
      <w:rPr>
        <w:rFonts w:ascii="Times New Roman" w:hAnsi="Times New Roman"/>
        <w:sz w:val="24"/>
      </w:rPr>
      <w:tblPr/>
      <w:tcPr>
        <w:vAlign w:val="bottom"/>
      </w:tcPr>
    </w:tblStylePr>
    <w:tblStylePr w:type="firstCol">
      <w:pPr>
        <w:jc w:val="left"/>
      </w:pPr>
    </w:tblStylePr>
  </w:style>
  <w:style w:type="paragraph" w:customStyle="1" w:styleId="TableTitle">
    <w:name w:val="Table Title"/>
    <w:basedOn w:val="Normal"/>
    <w:qFormat/>
    <w:rsid w:val="000A191B"/>
    <w:pPr>
      <w:spacing w:before="240" w:after="120"/>
      <w:ind w:firstLine="0"/>
      <w:jc w:val="left"/>
    </w:pPr>
  </w:style>
  <w:style w:type="paragraph" w:styleId="Header">
    <w:name w:val="header"/>
    <w:basedOn w:val="Normal"/>
    <w:link w:val="HeaderChar"/>
    <w:uiPriority w:val="99"/>
    <w:unhideWhenUsed/>
    <w:rsid w:val="001E025E"/>
    <w:pPr>
      <w:tabs>
        <w:tab w:val="center" w:pos="4680"/>
        <w:tab w:val="right" w:pos="9360"/>
      </w:tabs>
    </w:pPr>
  </w:style>
  <w:style w:type="character" w:customStyle="1" w:styleId="HeaderChar">
    <w:name w:val="Header Char"/>
    <w:basedOn w:val="DefaultParagraphFont"/>
    <w:link w:val="Header"/>
    <w:uiPriority w:val="99"/>
    <w:rsid w:val="001E025E"/>
    <w:rPr>
      <w:rFonts w:ascii="Calibri" w:hAnsi="Calibri"/>
      <w:sz w:val="22"/>
    </w:rPr>
  </w:style>
  <w:style w:type="paragraph" w:styleId="Footer">
    <w:name w:val="footer"/>
    <w:basedOn w:val="Normal"/>
    <w:link w:val="FooterChar"/>
    <w:uiPriority w:val="99"/>
    <w:unhideWhenUsed/>
    <w:rsid w:val="001E025E"/>
    <w:pPr>
      <w:tabs>
        <w:tab w:val="center" w:pos="4680"/>
        <w:tab w:val="right" w:pos="9360"/>
      </w:tabs>
    </w:pPr>
  </w:style>
  <w:style w:type="character" w:customStyle="1" w:styleId="FooterChar">
    <w:name w:val="Footer Char"/>
    <w:basedOn w:val="DefaultParagraphFont"/>
    <w:link w:val="Footer"/>
    <w:uiPriority w:val="99"/>
    <w:rsid w:val="001E025E"/>
    <w:rPr>
      <w:rFonts w:ascii="Calibri" w:hAnsi="Calibri"/>
      <w:sz w:val="22"/>
    </w:rPr>
  </w:style>
  <w:style w:type="paragraph" w:customStyle="1" w:styleId="StyleTabletextLeft">
    <w:name w:val="Style Table text + Left"/>
    <w:basedOn w:val="Tabletext"/>
    <w:rsid w:val="006E4880"/>
    <w:pPr>
      <w:spacing w:line="220" w:lineRule="exact"/>
      <w:jc w:val="left"/>
    </w:pPr>
  </w:style>
  <w:style w:type="character" w:styleId="CommentReference">
    <w:name w:val="annotation reference"/>
    <w:basedOn w:val="DefaultParagraphFont"/>
    <w:uiPriority w:val="99"/>
    <w:semiHidden/>
    <w:unhideWhenUsed/>
    <w:rsid w:val="00366479"/>
    <w:rPr>
      <w:sz w:val="16"/>
      <w:szCs w:val="16"/>
    </w:rPr>
  </w:style>
  <w:style w:type="paragraph" w:styleId="CommentText">
    <w:name w:val="annotation text"/>
    <w:basedOn w:val="Normal"/>
    <w:link w:val="CommentTextChar"/>
    <w:uiPriority w:val="99"/>
    <w:semiHidden/>
    <w:unhideWhenUsed/>
    <w:rsid w:val="00366479"/>
    <w:pPr>
      <w:spacing w:after="200"/>
      <w:ind w:firstLine="0"/>
      <w:jc w:val="left"/>
    </w:pPr>
    <w:rPr>
      <w:rFonts w:asciiTheme="minorHAnsi" w:eastAsiaTheme="minorHAnsi" w:hAnsiTheme="minorHAnsi" w:cstheme="minorBidi"/>
      <w:sz w:val="20"/>
    </w:rPr>
  </w:style>
  <w:style w:type="character" w:customStyle="1" w:styleId="CommentTextChar">
    <w:name w:val="Comment Text Char"/>
    <w:basedOn w:val="DefaultParagraphFont"/>
    <w:link w:val="CommentText"/>
    <w:uiPriority w:val="99"/>
    <w:semiHidden/>
    <w:rsid w:val="00366479"/>
    <w:rPr>
      <w:rFonts w:asciiTheme="minorHAnsi" w:eastAsiaTheme="minorHAnsi" w:hAnsiTheme="minorHAnsi" w:cstheme="minorBidi"/>
    </w:rPr>
  </w:style>
  <w:style w:type="paragraph" w:styleId="ListParagraph">
    <w:name w:val="List Paragraph"/>
    <w:basedOn w:val="Normal"/>
    <w:uiPriority w:val="34"/>
    <w:qFormat/>
    <w:rsid w:val="00366479"/>
    <w:pPr>
      <w:ind w:left="720" w:firstLine="0"/>
      <w:contextualSpacing/>
      <w:jc w:val="left"/>
    </w:pPr>
    <w:rPr>
      <w:rFonts w:eastAsia="Calibri" w:cs="Calibri"/>
      <w:color w:val="000000"/>
      <w:szCs w:val="22"/>
    </w:rPr>
  </w:style>
  <w:style w:type="character" w:styleId="PlaceholderText">
    <w:name w:val="Placeholder Text"/>
    <w:basedOn w:val="DefaultParagraphFont"/>
    <w:uiPriority w:val="99"/>
    <w:semiHidden/>
    <w:rsid w:val="006D6C3E"/>
    <w:rPr>
      <w:color w:val="808080"/>
    </w:rPr>
  </w:style>
  <w:style w:type="table" w:styleId="PlainTable2">
    <w:name w:val="Plain Table 2"/>
    <w:basedOn w:val="TableNormal"/>
    <w:uiPriority w:val="42"/>
    <w:rsid w:val="006D6C3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ommentSubject">
    <w:name w:val="annotation subject"/>
    <w:basedOn w:val="CommentText"/>
    <w:next w:val="CommentText"/>
    <w:link w:val="CommentSubjectChar"/>
    <w:uiPriority w:val="99"/>
    <w:semiHidden/>
    <w:unhideWhenUsed/>
    <w:rsid w:val="008A319A"/>
    <w:pPr>
      <w:spacing w:after="0"/>
      <w:ind w:firstLine="720"/>
      <w:jc w:val="both"/>
    </w:pPr>
    <w:rPr>
      <w:rFonts w:ascii="Calibri" w:eastAsia="Times New Roman" w:hAnsi="Calibri" w:cs="Times New Roman"/>
      <w:b/>
      <w:bCs/>
    </w:rPr>
  </w:style>
  <w:style w:type="character" w:customStyle="1" w:styleId="CommentSubjectChar">
    <w:name w:val="Comment Subject Char"/>
    <w:basedOn w:val="CommentTextChar"/>
    <w:link w:val="CommentSubject"/>
    <w:uiPriority w:val="99"/>
    <w:semiHidden/>
    <w:rsid w:val="008A319A"/>
    <w:rPr>
      <w:rFonts w:ascii="Calibri" w:eastAsiaTheme="minorHAnsi" w:hAnsi="Calibri" w:cstheme="minorBidi"/>
      <w:b/>
      <w:bCs/>
    </w:rPr>
  </w:style>
  <w:style w:type="paragraph" w:styleId="Caption">
    <w:name w:val="caption"/>
    <w:basedOn w:val="Normal"/>
    <w:next w:val="Normal"/>
    <w:uiPriority w:val="35"/>
    <w:unhideWhenUsed/>
    <w:qFormat/>
    <w:rsid w:val="000C4E42"/>
    <w:pPr>
      <w:spacing w:after="200"/>
    </w:pPr>
    <w:rPr>
      <w:i/>
      <w:iCs/>
      <w:color w:val="44546A" w:themeColor="text2"/>
      <w:sz w:val="18"/>
      <w:szCs w:val="18"/>
    </w:rPr>
  </w:style>
  <w:style w:type="paragraph" w:styleId="Revision">
    <w:name w:val="Revision"/>
    <w:hidden/>
    <w:uiPriority w:val="99"/>
    <w:semiHidden/>
    <w:rsid w:val="00C23393"/>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15581">
      <w:bodyDiv w:val="1"/>
      <w:marLeft w:val="0"/>
      <w:marRight w:val="0"/>
      <w:marTop w:val="0"/>
      <w:marBottom w:val="0"/>
      <w:divBdr>
        <w:top w:val="none" w:sz="0" w:space="0" w:color="auto"/>
        <w:left w:val="none" w:sz="0" w:space="0" w:color="auto"/>
        <w:bottom w:val="none" w:sz="0" w:space="0" w:color="auto"/>
        <w:right w:val="none" w:sz="0" w:space="0" w:color="auto"/>
      </w:divBdr>
    </w:div>
    <w:div w:id="369456073">
      <w:bodyDiv w:val="1"/>
      <w:marLeft w:val="0"/>
      <w:marRight w:val="0"/>
      <w:marTop w:val="0"/>
      <w:marBottom w:val="0"/>
      <w:divBdr>
        <w:top w:val="none" w:sz="0" w:space="0" w:color="auto"/>
        <w:left w:val="none" w:sz="0" w:space="0" w:color="auto"/>
        <w:bottom w:val="none" w:sz="0" w:space="0" w:color="auto"/>
        <w:right w:val="none" w:sz="0" w:space="0" w:color="auto"/>
      </w:divBdr>
    </w:div>
    <w:div w:id="959383943">
      <w:bodyDiv w:val="1"/>
      <w:marLeft w:val="0"/>
      <w:marRight w:val="0"/>
      <w:marTop w:val="0"/>
      <w:marBottom w:val="0"/>
      <w:divBdr>
        <w:top w:val="none" w:sz="0" w:space="0" w:color="auto"/>
        <w:left w:val="none" w:sz="0" w:space="0" w:color="auto"/>
        <w:bottom w:val="none" w:sz="0" w:space="0" w:color="auto"/>
        <w:right w:val="none" w:sz="0" w:space="0" w:color="auto"/>
      </w:divBdr>
    </w:div>
    <w:div w:id="1684163116">
      <w:bodyDiv w:val="1"/>
      <w:marLeft w:val="0"/>
      <w:marRight w:val="0"/>
      <w:marTop w:val="0"/>
      <w:marBottom w:val="0"/>
      <w:divBdr>
        <w:top w:val="none" w:sz="0" w:space="0" w:color="auto"/>
        <w:left w:val="none" w:sz="0" w:space="0" w:color="auto"/>
        <w:bottom w:val="none" w:sz="0" w:space="0" w:color="auto"/>
        <w:right w:val="none" w:sz="0" w:space="0" w:color="auto"/>
      </w:divBdr>
    </w:div>
    <w:div w:id="1788812833">
      <w:bodyDiv w:val="1"/>
      <w:marLeft w:val="0"/>
      <w:marRight w:val="0"/>
      <w:marTop w:val="0"/>
      <w:marBottom w:val="0"/>
      <w:divBdr>
        <w:top w:val="none" w:sz="0" w:space="0" w:color="auto"/>
        <w:left w:val="none" w:sz="0" w:space="0" w:color="auto"/>
        <w:bottom w:val="none" w:sz="0" w:space="0" w:color="auto"/>
        <w:right w:val="none" w:sz="0" w:space="0" w:color="auto"/>
      </w:divBdr>
    </w:div>
    <w:div w:id="2051417400">
      <w:bodyDiv w:val="1"/>
      <w:marLeft w:val="0"/>
      <w:marRight w:val="0"/>
      <w:marTop w:val="0"/>
      <w:marBottom w:val="0"/>
      <w:divBdr>
        <w:top w:val="none" w:sz="0" w:space="0" w:color="auto"/>
        <w:left w:val="none" w:sz="0" w:space="0" w:color="auto"/>
        <w:bottom w:val="none" w:sz="0" w:space="0" w:color="auto"/>
        <w:right w:val="none" w:sz="0" w:space="0" w:color="auto"/>
      </w:divBdr>
    </w:div>
    <w:div w:id="2072344134">
      <w:bodyDiv w:val="1"/>
      <w:marLeft w:val="0"/>
      <w:marRight w:val="0"/>
      <w:marTop w:val="0"/>
      <w:marBottom w:val="0"/>
      <w:divBdr>
        <w:top w:val="none" w:sz="0" w:space="0" w:color="auto"/>
        <w:left w:val="none" w:sz="0" w:space="0" w:color="auto"/>
        <w:bottom w:val="none" w:sz="0" w:space="0" w:color="auto"/>
        <w:right w:val="none" w:sz="0" w:space="0" w:color="auto"/>
      </w:divBdr>
    </w:div>
    <w:div w:id="213752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notes" Target="footnotes.xml"/><Relationship Id="rId19" Type="http://schemas.openxmlformats.org/officeDocument/2006/relationships/image" Target="media/image6.png"/><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0d2b0e73-ac98-4954-9133-51e7e58caf47">5P4DKNCRW2KX-225-327</_dlc_DocId>
    <_dlc_DocIdUrl xmlns="0d2b0e73-ac98-4954-9133-51e7e58caf47">
      <Url>https://teams.cadmusgroup.com/sites/ESD/SEM/_layouts/15/DocIdRedir.aspx?ID=5P4DKNCRW2KX-225-327</Url>
      <Description>5P4DKNCRW2KX-225-327</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A8E15219537C94F87A9C7FC9A5222FD" ma:contentTypeVersion="0" ma:contentTypeDescription="Create a new document." ma:contentTypeScope="" ma:versionID="35287950d82913bc5d24279f99b13f9b">
  <xsd:schema xmlns:xsd="http://www.w3.org/2001/XMLSchema" xmlns:xs="http://www.w3.org/2001/XMLSchema" xmlns:p="http://schemas.microsoft.com/office/2006/metadata/properties" xmlns:ns2="0d2b0e73-ac98-4954-9133-51e7e58caf47" targetNamespace="http://schemas.microsoft.com/office/2006/metadata/properties" ma:root="true" ma:fieldsID="fe1f3f24d8b3be3f26904ac3454010ca" ns2:_="">
    <xsd:import namespace="0d2b0e73-ac98-4954-9133-51e7e58caf47"/>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2b0e73-ac98-4954-9133-51e7e58caf4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0E24B-00A3-4B80-BAE4-F677C424790D}">
  <ds:schemaRefs>
    <ds:schemaRef ds:uri="http://schemas.microsoft.com/sharepoint/events"/>
  </ds:schemaRefs>
</ds:datastoreItem>
</file>

<file path=customXml/itemProps2.xml><?xml version="1.0" encoding="utf-8"?>
<ds:datastoreItem xmlns:ds="http://schemas.openxmlformats.org/officeDocument/2006/customXml" ds:itemID="{8F26DE67-37D6-4CDE-B5F1-1637553BB527}">
  <ds:schemaRefs>
    <ds:schemaRef ds:uri="http://schemas.microsoft.com/sharepoint/v3/contenttype/forms"/>
  </ds:schemaRefs>
</ds:datastoreItem>
</file>

<file path=customXml/itemProps3.xml><?xml version="1.0" encoding="utf-8"?>
<ds:datastoreItem xmlns:ds="http://schemas.openxmlformats.org/officeDocument/2006/customXml" ds:itemID="{87167A5F-8DE8-41D9-B890-F728EF734E33}">
  <ds:schemaRefs>
    <ds:schemaRef ds:uri="http://schemas.microsoft.com/office/2006/metadata/properties"/>
    <ds:schemaRef ds:uri="http://schemas.microsoft.com/office/infopath/2007/PartnerControls"/>
    <ds:schemaRef ds:uri="0d2b0e73-ac98-4954-9133-51e7e58caf47"/>
  </ds:schemaRefs>
</ds:datastoreItem>
</file>

<file path=customXml/itemProps4.xml><?xml version="1.0" encoding="utf-8"?>
<ds:datastoreItem xmlns:ds="http://schemas.openxmlformats.org/officeDocument/2006/customXml" ds:itemID="{125CD887-C00E-46D3-AE32-E1C12D6755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2b0e73-ac98-4954-9133-51e7e58caf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6155B71-9EF9-40A5-A4D2-01803451D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6738</Words>
  <Characters>38411</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Title (Use “Title” style here)</vt:lpstr>
    </vt:vector>
  </TitlesOfParts>
  <Company>IEPEC</Company>
  <LinksUpToDate>false</LinksUpToDate>
  <CharactersWithSpaces>45059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(Use “Title” style here)</dc:title>
  <dc:subject/>
  <dc:creator>Teresa Sholts</dc:creator>
  <cp:keywords/>
  <cp:lastModifiedBy>Andrew Bernath</cp:lastModifiedBy>
  <cp:revision>2</cp:revision>
  <cp:lastPrinted>2017-04-13T13:52:00Z</cp:lastPrinted>
  <dcterms:created xsi:type="dcterms:W3CDTF">2017-05-01T20:28:00Z</dcterms:created>
  <dcterms:modified xsi:type="dcterms:W3CDTF">2017-05-01T20:28:00Z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0x0101007A8E15219537C94F87A9C7FC9A5222FD</vt:lpwstr>
  </property>
  <property fmtid="{D5CDD505-2E9C-101B-9397-08002B2CF9AE}" pid="3" name="_dlc_DocIdItemGuid">
    <vt:lpwstr>5c5c758e-3710-4822-b887-2b733a609492</vt:lpwstr>
  </property>
</Properties>
</file>